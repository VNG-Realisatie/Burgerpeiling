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A936D" w14:textId="4A750998" w:rsidR="00D93DAA" w:rsidRPr="00264747" w:rsidRDefault="001059C7" w:rsidP="00264747">
      <w:pPr>
        <w:pStyle w:val="Kop1"/>
        <w:rPr>
          <w:sz w:val="36"/>
          <w:szCs w:val="36"/>
          <w:lang w:val="nl-NL"/>
        </w:rPr>
      </w:pPr>
      <w:r w:rsidRPr="00264747">
        <w:rPr>
          <w:sz w:val="36"/>
          <w:szCs w:val="36"/>
          <w:lang w:val="nl-NL"/>
        </w:rPr>
        <w:t>Burgerpeiling</w:t>
      </w:r>
      <w:r w:rsidR="00F142CE" w:rsidRPr="00264747">
        <w:rPr>
          <w:sz w:val="36"/>
          <w:szCs w:val="36"/>
          <w:lang w:val="nl-NL"/>
        </w:rPr>
        <w:t xml:space="preserve"> ‘Waar staat je gemeente’</w:t>
      </w:r>
    </w:p>
    <w:p w14:paraId="7C4E883D" w14:textId="5C7C2360" w:rsidR="009413EC" w:rsidRPr="009413EC" w:rsidRDefault="009413EC">
      <w:pPr>
        <w:rPr>
          <w:rFonts w:ascii="Calibri Light" w:hAnsi="Calibri Light" w:cs="Calibri Light"/>
          <w:color w:val="595959" w:themeColor="text1" w:themeTint="A6"/>
          <w:sz w:val="20"/>
          <w:szCs w:val="20"/>
          <w:lang w:val="nl-NL"/>
        </w:rPr>
      </w:pPr>
      <w:r w:rsidRPr="009413EC">
        <w:rPr>
          <w:rFonts w:ascii="Calibri Light" w:hAnsi="Calibri Light" w:cs="Calibri Light"/>
          <w:color w:val="595959" w:themeColor="text1" w:themeTint="A6"/>
          <w:sz w:val="20"/>
          <w:szCs w:val="20"/>
          <w:lang w:val="nl-NL"/>
        </w:rPr>
        <w:t>Modelvragenlijst voor belevingsonderzoek onder inwoners</w:t>
      </w:r>
    </w:p>
    <w:p w14:paraId="7C468A4C" w14:textId="5B01365C" w:rsidR="00D93DAA" w:rsidRPr="00107A94" w:rsidRDefault="2FA9C83F">
      <w:pPr>
        <w:rPr>
          <w:rFonts w:ascii="Calibri Light" w:hAnsi="Calibri Light" w:cs="Calibri Light"/>
          <w:color w:val="595959" w:themeColor="text1" w:themeTint="A6"/>
          <w:sz w:val="20"/>
          <w:szCs w:val="20"/>
          <w:lang w:val="nl-NL"/>
        </w:rPr>
      </w:pPr>
      <w:r w:rsidRPr="00107A94">
        <w:rPr>
          <w:rFonts w:ascii="Calibri Light" w:hAnsi="Calibri Light" w:cs="Calibri Light"/>
          <w:color w:val="595959" w:themeColor="text1" w:themeTint="A6"/>
          <w:sz w:val="20"/>
          <w:szCs w:val="20"/>
          <w:lang w:val="nl-NL"/>
        </w:rPr>
        <w:t>laatste update</w:t>
      </w:r>
      <w:r w:rsidR="50A178CC" w:rsidRPr="00107A94">
        <w:rPr>
          <w:rFonts w:ascii="Calibri Light" w:hAnsi="Calibri Light" w:cs="Calibri Light"/>
          <w:color w:val="595959" w:themeColor="text1" w:themeTint="A6"/>
          <w:sz w:val="20"/>
          <w:szCs w:val="20"/>
          <w:lang w:val="nl-NL"/>
        </w:rPr>
        <w:t xml:space="preserve"> </w:t>
      </w:r>
      <w:r w:rsidR="00975AC7" w:rsidRPr="00107A94">
        <w:rPr>
          <w:rFonts w:ascii="Calibri Light" w:hAnsi="Calibri Light" w:cs="Calibri Light"/>
          <w:color w:val="595959" w:themeColor="text1" w:themeTint="A6"/>
          <w:sz w:val="20"/>
          <w:szCs w:val="20"/>
          <w:lang w:val="nl-NL"/>
        </w:rPr>
        <w:t>2</w:t>
      </w:r>
      <w:r w:rsidR="21DDA46C" w:rsidRPr="00107A94">
        <w:rPr>
          <w:rFonts w:ascii="Calibri Light" w:hAnsi="Calibri Light" w:cs="Calibri Light"/>
          <w:color w:val="595959" w:themeColor="text1" w:themeTint="A6"/>
          <w:sz w:val="20"/>
          <w:szCs w:val="20"/>
          <w:lang w:val="nl-NL"/>
        </w:rPr>
        <w:t>5 oktober</w:t>
      </w:r>
      <w:r w:rsidR="00C2469E">
        <w:rPr>
          <w:rFonts w:ascii="Calibri Light" w:hAnsi="Calibri Light" w:cs="Calibri Light"/>
          <w:color w:val="595959" w:themeColor="text1" w:themeTint="A6"/>
          <w:sz w:val="20"/>
          <w:szCs w:val="20"/>
          <w:lang w:val="nl-NL"/>
        </w:rPr>
        <w:t xml:space="preserve"> 2022</w:t>
      </w:r>
    </w:p>
    <w:p w14:paraId="08130C69" w14:textId="77777777" w:rsidR="000D2441" w:rsidRPr="00107A94" w:rsidRDefault="000D2441">
      <w:pPr>
        <w:rPr>
          <w:rFonts w:ascii="Calibri Light" w:hAnsi="Calibri Light" w:cs="Calibri Light"/>
          <w:lang w:val="nl-NL"/>
        </w:rPr>
      </w:pPr>
    </w:p>
    <w:p w14:paraId="39346D50" w14:textId="77777777" w:rsidR="00D93DAA" w:rsidRPr="00107A94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673A3D92" w14:textId="0C156BF5" w:rsidR="006C2470" w:rsidRPr="00107A94" w:rsidRDefault="006C2470">
      <w:pPr>
        <w:pStyle w:val="BlockStartLabel"/>
        <w:rPr>
          <w:rFonts w:ascii="Calibri Light" w:hAnsi="Calibri Light" w:cs="Calibri Light"/>
          <w:lang w:val="nl-NL"/>
        </w:rPr>
      </w:pPr>
      <w:r w:rsidRPr="00107A94">
        <w:rPr>
          <w:rFonts w:ascii="Calibri Light" w:hAnsi="Calibri Light" w:cs="Calibri Light"/>
          <w:lang w:val="nl-NL"/>
        </w:rPr>
        <w:t>Start of Block: Burgerpeiling</w:t>
      </w:r>
    </w:p>
    <w:p w14:paraId="2B525887" w14:textId="40C88244" w:rsidR="00D93DAA" w:rsidRPr="00107A94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107A94">
        <w:rPr>
          <w:rFonts w:ascii="Calibri Light" w:hAnsi="Calibri Light" w:cs="Calibri Light"/>
          <w:lang w:val="nl-NL"/>
        </w:rPr>
        <w:t xml:space="preserve">Start of Block: </w:t>
      </w:r>
      <w:r w:rsidR="00246CE5" w:rsidRPr="00107A94">
        <w:rPr>
          <w:rFonts w:ascii="Calibri Light" w:hAnsi="Calibri Light" w:cs="Calibri Light"/>
          <w:lang w:val="nl-NL"/>
        </w:rPr>
        <w:t>Introduction</w:t>
      </w:r>
    </w:p>
    <w:p w14:paraId="111AEAF1" w14:textId="77777777" w:rsidR="00D93DAA" w:rsidRPr="00107A94" w:rsidRDefault="00D93DAA">
      <w:pPr>
        <w:rPr>
          <w:rFonts w:ascii="Calibri Light" w:hAnsi="Calibri Light" w:cs="Calibri Light"/>
          <w:lang w:val="nl-NL"/>
        </w:rPr>
      </w:pPr>
    </w:p>
    <w:p w14:paraId="1608CD85" w14:textId="77777777" w:rsidR="009D0330" w:rsidRPr="009D0330" w:rsidRDefault="001059C7" w:rsidP="009D0330">
      <w:pPr>
        <w:pStyle w:val="Default"/>
        <w:rPr>
          <w:ins w:id="0" w:author="Mark Gremmen" w:date="2025-05-21T09:53:00Z" w16du:dateUtc="2025-05-21T07:53:00Z"/>
          <w:rFonts w:ascii="Calibri Light" w:hAnsi="Calibri Light" w:cs="Calibri Light"/>
          <w:bCs/>
          <w:sz w:val="22"/>
          <w:szCs w:val="22"/>
        </w:rPr>
      </w:pPr>
      <w:r w:rsidRPr="0053748B">
        <w:rPr>
          <w:rStyle w:val="OndertitelChar"/>
        </w:rPr>
        <w:t>Burgerpeiling Waar staat [gemeentenaam]?</w:t>
      </w:r>
      <w:r w:rsidRPr="004076D2">
        <w:br/>
      </w:r>
      <w:r w:rsidRPr="43A2B355">
        <w:rPr>
          <w:rFonts w:ascii="Calibri Light" w:hAnsi="Calibri Light" w:cs="Calibri Light"/>
        </w:rPr>
        <w:t xml:space="preserve"> </w:t>
      </w:r>
      <w:r w:rsidRPr="004076D2">
        <w:br/>
      </w:r>
    </w:p>
    <w:p w14:paraId="3931011C" w14:textId="77777777" w:rsidR="009D0330" w:rsidRPr="009D0330" w:rsidRDefault="009D0330" w:rsidP="009D0330">
      <w:pPr>
        <w:pStyle w:val="Default"/>
        <w:rPr>
          <w:ins w:id="1" w:author="Mark Gremmen" w:date="2025-05-21T09:53:00Z" w16du:dateUtc="2025-05-21T07:53:00Z"/>
          <w:rFonts w:ascii="Calibri Light" w:hAnsi="Calibri Light" w:cs="Calibri Light"/>
          <w:bCs/>
          <w:sz w:val="22"/>
          <w:szCs w:val="22"/>
        </w:rPr>
      </w:pPr>
      <w:ins w:id="2" w:author="Mark Gremmen" w:date="2025-05-21T09:53:00Z" w16du:dateUtc="2025-05-21T07:53:00Z">
        <w:r w:rsidRPr="009D0330">
          <w:rPr>
            <w:rFonts w:ascii="Calibri Light" w:hAnsi="Calibri Light" w:cs="Calibri Light"/>
            <w:bCs/>
            <w:sz w:val="22"/>
            <w:szCs w:val="22"/>
          </w:rPr>
          <w:t>Goed dat u mee wilt doen aan dit onderzoek!</w:t>
        </w:r>
      </w:ins>
    </w:p>
    <w:p w14:paraId="280453A8" w14:textId="77777777" w:rsidR="009D0330" w:rsidRPr="009D0330" w:rsidRDefault="009D0330" w:rsidP="009D0330">
      <w:pPr>
        <w:pStyle w:val="Default"/>
        <w:rPr>
          <w:ins w:id="3" w:author="Mark Gremmen" w:date="2025-05-21T09:53:00Z" w16du:dateUtc="2025-05-21T07:53:00Z"/>
          <w:rFonts w:ascii="Calibri Light" w:hAnsi="Calibri Light" w:cs="Calibri Light"/>
          <w:bCs/>
          <w:sz w:val="22"/>
          <w:szCs w:val="22"/>
        </w:rPr>
      </w:pPr>
    </w:p>
    <w:p w14:paraId="490A2E9F" w14:textId="77777777" w:rsidR="009D0330" w:rsidRPr="009D0330" w:rsidRDefault="009D0330" w:rsidP="009D0330">
      <w:pPr>
        <w:pStyle w:val="Default"/>
        <w:rPr>
          <w:ins w:id="4" w:author="Mark Gremmen" w:date="2025-05-21T09:53:00Z" w16du:dateUtc="2025-05-21T07:53:00Z"/>
          <w:rFonts w:ascii="Calibri Light" w:hAnsi="Calibri Light" w:cs="Calibri Light"/>
          <w:bCs/>
          <w:sz w:val="22"/>
          <w:szCs w:val="22"/>
        </w:rPr>
      </w:pPr>
      <w:ins w:id="5" w:author="Mark Gremmen" w:date="2025-05-21T09:53:00Z" w16du:dateUtc="2025-05-21T07:53:00Z">
        <w:r w:rsidRPr="009D0330">
          <w:rPr>
            <w:rFonts w:ascii="Calibri Light" w:hAnsi="Calibri Light" w:cs="Calibri Light"/>
            <w:bCs/>
            <w:sz w:val="22"/>
            <w:szCs w:val="22"/>
          </w:rPr>
          <w:t>In deze vragenlijst gaat het over hoe u woont en leeft in uw gemeente. Wat vindt u van uw buurt? En wat vindt u van het werk van de gemeente, bijvoorbeeld op het gebied van zorg of samenwerking met inwoners?</w:t>
        </w:r>
      </w:ins>
    </w:p>
    <w:p w14:paraId="26AB5464" w14:textId="77777777" w:rsidR="009D0330" w:rsidRPr="009D0330" w:rsidRDefault="009D0330" w:rsidP="009D0330">
      <w:pPr>
        <w:pStyle w:val="Default"/>
        <w:rPr>
          <w:ins w:id="6" w:author="Mark Gremmen" w:date="2025-05-21T09:53:00Z" w16du:dateUtc="2025-05-21T07:53:00Z"/>
          <w:rFonts w:ascii="Calibri Light" w:hAnsi="Calibri Light" w:cs="Calibri Light"/>
          <w:bCs/>
          <w:sz w:val="22"/>
          <w:szCs w:val="22"/>
        </w:rPr>
      </w:pPr>
    </w:p>
    <w:p w14:paraId="15D156E0" w14:textId="77777777" w:rsidR="009D0330" w:rsidRPr="009D0330" w:rsidRDefault="009D0330" w:rsidP="009D0330">
      <w:pPr>
        <w:pStyle w:val="Default"/>
        <w:rPr>
          <w:ins w:id="7" w:author="Mark Gremmen" w:date="2025-05-21T09:53:00Z" w16du:dateUtc="2025-05-21T07:53:00Z"/>
          <w:rFonts w:ascii="Calibri Light" w:hAnsi="Calibri Light" w:cs="Calibri Light"/>
          <w:bCs/>
          <w:sz w:val="22"/>
          <w:szCs w:val="22"/>
        </w:rPr>
      </w:pPr>
      <w:ins w:id="8" w:author="Mark Gremmen" w:date="2025-05-21T09:53:00Z" w16du:dateUtc="2025-05-21T07:53:00Z">
        <w:r w:rsidRPr="009D0330">
          <w:rPr>
            <w:rFonts w:ascii="Calibri Light" w:hAnsi="Calibri Light" w:cs="Calibri Light"/>
            <w:bCs/>
            <w:sz w:val="22"/>
            <w:szCs w:val="22"/>
          </w:rPr>
          <w:t>Wij vragen u om de vragenlijst zelf in te vullen. Kies bij elke vraag het antwoord dat het beste bij uw mening of situatie past.</w:t>
        </w:r>
      </w:ins>
    </w:p>
    <w:p w14:paraId="1AFE7AFC" w14:textId="77777777" w:rsidR="009D0330" w:rsidRPr="009D0330" w:rsidRDefault="009D0330" w:rsidP="009D0330">
      <w:pPr>
        <w:pStyle w:val="Default"/>
        <w:rPr>
          <w:ins w:id="9" w:author="Mark Gremmen" w:date="2025-05-21T09:53:00Z" w16du:dateUtc="2025-05-21T07:53:00Z"/>
          <w:rFonts w:ascii="Calibri Light" w:hAnsi="Calibri Light" w:cs="Calibri Light"/>
          <w:bCs/>
          <w:sz w:val="22"/>
          <w:szCs w:val="22"/>
        </w:rPr>
      </w:pPr>
    </w:p>
    <w:p w14:paraId="11EDCE78" w14:textId="2FC0E473" w:rsidR="004A0F12" w:rsidRPr="00241FD5" w:rsidDel="009D0330" w:rsidRDefault="009D0330" w:rsidP="009D0330">
      <w:pPr>
        <w:pStyle w:val="Default"/>
        <w:rPr>
          <w:del w:id="10" w:author="Mark Gremmen" w:date="2025-05-21T09:53:00Z" w16du:dateUtc="2025-05-21T07:53:00Z"/>
          <w:rFonts w:ascii="Calibri" w:hAnsi="Calibri" w:cs="Calibri"/>
          <w:bCs/>
          <w:sz w:val="20"/>
          <w:szCs w:val="20"/>
        </w:rPr>
      </w:pPr>
      <w:ins w:id="11" w:author="Mark Gremmen" w:date="2025-05-21T09:53:00Z" w16du:dateUtc="2025-05-21T07:53:00Z">
        <w:r w:rsidRPr="009D0330">
          <w:rPr>
            <w:rFonts w:ascii="Calibri Light" w:hAnsi="Calibri Light" w:cs="Calibri Light"/>
            <w:bCs/>
            <w:sz w:val="22"/>
            <w:szCs w:val="22"/>
          </w:rPr>
          <w:t>Het invullen duurt ongeveer 20 minuten.</w:t>
        </w:r>
      </w:ins>
      <w:del w:id="12" w:author="Mark Gremmen" w:date="2025-05-21T09:53:00Z" w16du:dateUtc="2025-05-21T07:53:00Z">
        <w:r w:rsidR="004F3D73" w:rsidDel="009D0330">
          <w:rPr>
            <w:rFonts w:ascii="Calibri Light" w:hAnsi="Calibri Light" w:cs="Calibri Light"/>
            <w:bCs/>
            <w:sz w:val="22"/>
            <w:szCs w:val="22"/>
          </w:rPr>
          <w:delText>F</w:delText>
        </w:r>
        <w:r w:rsidR="004A0F12" w:rsidRPr="009C443B" w:rsidDel="009D0330">
          <w:rPr>
            <w:rFonts w:ascii="Calibri Light" w:hAnsi="Calibri Light" w:cs="Calibri Light"/>
            <w:bCs/>
            <w:sz w:val="22"/>
            <w:szCs w:val="22"/>
          </w:rPr>
          <w:delText xml:space="preserve">ijn dat u de vragenlijst wilt </w:delText>
        </w:r>
        <w:r w:rsidR="00D2375D" w:rsidDel="009D0330">
          <w:rPr>
            <w:rFonts w:ascii="Calibri Light" w:hAnsi="Calibri Light" w:cs="Calibri Light"/>
            <w:bCs/>
            <w:sz w:val="22"/>
            <w:szCs w:val="22"/>
          </w:rPr>
          <w:delText>in</w:delText>
        </w:r>
        <w:r w:rsidR="004A0F12" w:rsidRPr="009C443B" w:rsidDel="009D0330">
          <w:rPr>
            <w:rFonts w:ascii="Calibri Light" w:hAnsi="Calibri Light" w:cs="Calibri Light"/>
            <w:bCs/>
            <w:sz w:val="22"/>
            <w:szCs w:val="22"/>
          </w:rPr>
          <w:delText>vullen!</w:delText>
        </w:r>
      </w:del>
    </w:p>
    <w:p w14:paraId="792EC2A3" w14:textId="25AECC9A" w:rsidR="004A0F12" w:rsidDel="009D0330" w:rsidRDefault="004A0F12" w:rsidP="009D0330">
      <w:pPr>
        <w:pStyle w:val="Default"/>
        <w:rPr>
          <w:del w:id="13" w:author="Mark Gremmen" w:date="2025-05-21T09:53:00Z" w16du:dateUtc="2025-05-21T07:53:00Z"/>
          <w:rFonts w:ascii="Calibri Light" w:hAnsi="Calibri Light" w:cs="Calibri Light"/>
        </w:rPr>
      </w:pPr>
    </w:p>
    <w:p w14:paraId="63CFA028" w14:textId="19F1DDF3" w:rsidR="001241C4" w:rsidDel="009D0330" w:rsidRDefault="001059C7" w:rsidP="009D0330">
      <w:pPr>
        <w:pStyle w:val="Default"/>
        <w:rPr>
          <w:del w:id="14" w:author="Mark Gremmen" w:date="2025-05-21T09:53:00Z" w16du:dateUtc="2025-05-21T07:53:00Z"/>
          <w:rFonts w:ascii="Calibri Light" w:hAnsi="Calibri Light" w:cs="Calibri Light"/>
        </w:rPr>
      </w:pPr>
      <w:del w:id="15" w:author="Mark Gremmen" w:date="2025-05-21T09:53:00Z" w16du:dateUtc="2025-05-21T07:53:00Z">
        <w:r w:rsidRPr="43A2B355" w:rsidDel="009D0330">
          <w:rPr>
            <w:rFonts w:ascii="Calibri Light" w:hAnsi="Calibri Light" w:cs="Calibri Light"/>
          </w:rPr>
          <w:delText xml:space="preserve">De vragen </w:delText>
        </w:r>
        <w:r w:rsidR="004A0F12" w:rsidDel="009D0330">
          <w:rPr>
            <w:rFonts w:ascii="Calibri Light" w:hAnsi="Calibri Light" w:cs="Calibri Light"/>
          </w:rPr>
          <w:delText xml:space="preserve">in de Burgerpeiling </w:delText>
        </w:r>
        <w:r w:rsidRPr="43A2B355" w:rsidDel="009D0330">
          <w:rPr>
            <w:rFonts w:ascii="Calibri Light" w:hAnsi="Calibri Light" w:cs="Calibri Light"/>
          </w:rPr>
          <w:delText>gaan over uw situatie binnen de gemeente waarin u woont.</w:delText>
        </w:r>
        <w:r w:rsidRPr="00D35C08" w:rsidDel="009D0330">
          <w:br/>
        </w:r>
        <w:r w:rsidRPr="78A7358E" w:rsidDel="009D0330">
          <w:rPr>
            <w:rFonts w:ascii="Calibri Light" w:hAnsi="Calibri Light" w:cs="Calibri Light"/>
          </w:rPr>
          <w:delText xml:space="preserve"> </w:delText>
        </w:r>
        <w:r w:rsidR="009C443B" w:rsidDel="009D0330">
          <w:rPr>
            <w:rFonts w:ascii="Calibri Light" w:hAnsi="Calibri Light" w:cs="Calibri Light"/>
          </w:rPr>
          <w:delText xml:space="preserve">Wij </w:delText>
        </w:r>
        <w:r w:rsidRPr="143F0C87" w:rsidDel="009D0330">
          <w:rPr>
            <w:rFonts w:ascii="Calibri Light" w:hAnsi="Calibri Light" w:cs="Calibri Light"/>
          </w:rPr>
          <w:delText xml:space="preserve">zijn geïnteresseerd in </w:delText>
        </w:r>
        <w:r w:rsidRPr="43A2B355" w:rsidDel="009D0330">
          <w:rPr>
            <w:rFonts w:ascii="Calibri Light" w:hAnsi="Calibri Light" w:cs="Calibri Light"/>
          </w:rPr>
          <w:delText xml:space="preserve">uw </w:delText>
        </w:r>
        <w:r w:rsidR="00906408" w:rsidDel="009D0330">
          <w:rPr>
            <w:rFonts w:ascii="Calibri Light" w:hAnsi="Calibri Light" w:cs="Calibri Light"/>
          </w:rPr>
          <w:delText xml:space="preserve">mening </w:delText>
        </w:r>
        <w:r w:rsidR="00110552" w:rsidDel="009D0330">
          <w:rPr>
            <w:rFonts w:ascii="Calibri Light" w:hAnsi="Calibri Light" w:cs="Calibri Light"/>
          </w:rPr>
          <w:delText>over</w:delText>
        </w:r>
        <w:r w:rsidRPr="43A2B355" w:rsidDel="009D0330">
          <w:rPr>
            <w:rFonts w:ascii="Calibri Light" w:hAnsi="Calibri Light" w:cs="Calibri Light"/>
          </w:rPr>
          <w:delText xml:space="preserve"> uw </w:delText>
        </w:r>
        <w:r w:rsidR="00CE1308" w:rsidDel="009D0330">
          <w:rPr>
            <w:rFonts w:ascii="Calibri Light" w:hAnsi="Calibri Light" w:cs="Calibri Light"/>
          </w:rPr>
          <w:delText>buurt</w:delText>
        </w:r>
        <w:r w:rsidRPr="43A2B355" w:rsidDel="009D0330">
          <w:rPr>
            <w:rFonts w:ascii="Calibri Light" w:hAnsi="Calibri Light" w:cs="Calibri Light"/>
          </w:rPr>
          <w:delText xml:space="preserve">, en de </w:delText>
        </w:r>
        <w:r w:rsidR="00395BBE" w:rsidRPr="43A2B355" w:rsidDel="009D0330">
          <w:rPr>
            <w:rFonts w:ascii="Calibri Light" w:hAnsi="Calibri Light" w:cs="Calibri Light"/>
          </w:rPr>
          <w:delText>i</w:delText>
        </w:r>
        <w:r w:rsidR="00395BBE" w:rsidDel="009D0330">
          <w:rPr>
            <w:rFonts w:ascii="Calibri Light" w:hAnsi="Calibri Light" w:cs="Calibri Light"/>
          </w:rPr>
          <w:delText>nzet</w:delText>
        </w:r>
        <w:r w:rsidR="00395BBE" w:rsidRPr="43A2B355" w:rsidDel="009D0330">
          <w:rPr>
            <w:rFonts w:ascii="Calibri Light" w:hAnsi="Calibri Light" w:cs="Calibri Light"/>
          </w:rPr>
          <w:delText xml:space="preserve"> </w:delText>
        </w:r>
        <w:r w:rsidRPr="43A2B355" w:rsidDel="009D0330">
          <w:rPr>
            <w:rFonts w:ascii="Calibri Light" w:hAnsi="Calibri Light" w:cs="Calibri Light"/>
          </w:rPr>
          <w:delText xml:space="preserve">van </w:delText>
        </w:r>
        <w:r w:rsidR="000A2CDB" w:rsidDel="009D0330">
          <w:rPr>
            <w:rFonts w:ascii="Calibri Light" w:hAnsi="Calibri Light" w:cs="Calibri Light"/>
          </w:rPr>
          <w:delText>de</w:delText>
        </w:r>
        <w:r w:rsidRPr="43A2B355" w:rsidDel="009D0330">
          <w:rPr>
            <w:rFonts w:ascii="Calibri Light" w:hAnsi="Calibri Light" w:cs="Calibri Light"/>
          </w:rPr>
          <w:delText xml:space="preserve"> gemeente op </w:delText>
        </w:r>
        <w:r w:rsidR="00E73F76" w:rsidDel="009D0330">
          <w:rPr>
            <w:rFonts w:ascii="Calibri Light" w:hAnsi="Calibri Light" w:cs="Calibri Light"/>
          </w:rPr>
          <w:delText xml:space="preserve">onderwerpen als </w:delText>
        </w:r>
        <w:r w:rsidR="00647274" w:rsidDel="009D0330">
          <w:rPr>
            <w:rFonts w:ascii="Calibri Light" w:hAnsi="Calibri Light" w:cs="Calibri Light"/>
          </w:rPr>
          <w:delText>de</w:delText>
        </w:r>
        <w:r w:rsidR="00E73F76" w:rsidDel="009D0330">
          <w:rPr>
            <w:rFonts w:ascii="Calibri Light" w:hAnsi="Calibri Light" w:cs="Calibri Light"/>
          </w:rPr>
          <w:delText xml:space="preserve"> samenwerk</w:delText>
        </w:r>
        <w:r w:rsidR="00647274" w:rsidDel="009D0330">
          <w:rPr>
            <w:rFonts w:ascii="Calibri Light" w:hAnsi="Calibri Light" w:cs="Calibri Light"/>
          </w:rPr>
          <w:delText>ing</w:delText>
        </w:r>
        <w:r w:rsidR="00E73F76" w:rsidDel="009D0330">
          <w:rPr>
            <w:rFonts w:ascii="Calibri Light" w:hAnsi="Calibri Light" w:cs="Calibri Light"/>
          </w:rPr>
          <w:delText xml:space="preserve"> met inwoners </w:delText>
        </w:r>
        <w:r w:rsidRPr="43A2B355" w:rsidDel="009D0330">
          <w:rPr>
            <w:rFonts w:ascii="Calibri Light" w:hAnsi="Calibri Light" w:cs="Calibri Light"/>
          </w:rPr>
          <w:delText>en zorg.</w:delText>
        </w:r>
        <w:r w:rsidRPr="00D35C08" w:rsidDel="009D0330">
          <w:br/>
        </w:r>
        <w:r w:rsidRPr="43A2B355" w:rsidDel="009D0330">
          <w:rPr>
            <w:rFonts w:ascii="Calibri Light" w:hAnsi="Calibri Light" w:cs="Calibri Light"/>
          </w:rPr>
          <w:delText xml:space="preserve"> </w:delText>
        </w:r>
        <w:r w:rsidRPr="00D35C08" w:rsidDel="009D0330">
          <w:br/>
        </w:r>
        <w:r w:rsidRPr="43A2B355" w:rsidDel="009D0330">
          <w:rPr>
            <w:rFonts w:ascii="Calibri Light" w:hAnsi="Calibri Light" w:cs="Calibri Light"/>
          </w:rPr>
          <w:delText xml:space="preserve">Wij </w:delText>
        </w:r>
        <w:r w:rsidR="00ED471D" w:rsidRPr="43A2B355" w:rsidDel="009D0330">
          <w:rPr>
            <w:rFonts w:ascii="Calibri Light" w:hAnsi="Calibri Light" w:cs="Calibri Light"/>
          </w:rPr>
          <w:delText xml:space="preserve">vragen </w:delText>
        </w:r>
        <w:r w:rsidRPr="43A2B355" w:rsidDel="009D0330">
          <w:rPr>
            <w:rFonts w:ascii="Calibri Light" w:hAnsi="Calibri Light" w:cs="Calibri Light"/>
          </w:rPr>
          <w:delText xml:space="preserve">u deze vragenlijst zoveel mogelijk </w:delText>
        </w:r>
        <w:r w:rsidR="009C465F" w:rsidRPr="43A2B355" w:rsidDel="009D0330">
          <w:rPr>
            <w:rFonts w:ascii="Calibri Light" w:hAnsi="Calibri Light" w:cs="Calibri Light"/>
          </w:rPr>
          <w:delText xml:space="preserve">voor u zelf </w:delText>
        </w:r>
        <w:r w:rsidRPr="43A2B355" w:rsidDel="009D0330">
          <w:rPr>
            <w:rFonts w:ascii="Calibri Light" w:hAnsi="Calibri Light" w:cs="Calibri Light"/>
          </w:rPr>
          <w:delText>in te vullen.</w:delText>
        </w:r>
        <w:r w:rsidR="001241C4" w:rsidRPr="43A2B355" w:rsidDel="009D0330">
          <w:rPr>
            <w:rFonts w:ascii="Calibri Light" w:hAnsi="Calibri Light" w:cs="Calibri Light"/>
          </w:rPr>
          <w:delText xml:space="preserve"> Kies</w:delText>
        </w:r>
        <w:r w:rsidR="00661706" w:rsidRPr="43A2B355" w:rsidDel="009D0330">
          <w:rPr>
            <w:rFonts w:ascii="Calibri Light" w:hAnsi="Calibri Light" w:cs="Calibri Light"/>
          </w:rPr>
          <w:delText xml:space="preserve"> </w:delText>
        </w:r>
        <w:r w:rsidR="0077500D" w:rsidDel="009D0330">
          <w:rPr>
            <w:rFonts w:ascii="Calibri Light" w:hAnsi="Calibri Light" w:cs="Calibri Light"/>
          </w:rPr>
          <w:delText xml:space="preserve">iedere keer </w:delText>
        </w:r>
        <w:r w:rsidR="001241C4" w:rsidRPr="43A2B355" w:rsidDel="009D0330">
          <w:rPr>
            <w:rFonts w:ascii="Calibri Light" w:hAnsi="Calibri Light" w:cs="Calibri Light"/>
          </w:rPr>
          <w:delText xml:space="preserve">het antwoord dat het </w:delText>
        </w:r>
        <w:r w:rsidR="00395BBE" w:rsidDel="009D0330">
          <w:rPr>
            <w:rFonts w:ascii="Calibri Light" w:hAnsi="Calibri Light" w:cs="Calibri Light"/>
          </w:rPr>
          <w:delText>best op uw situatie of mening aansluit.</w:delText>
        </w:r>
      </w:del>
    </w:p>
    <w:p w14:paraId="50B3E65B" w14:textId="444F81BD" w:rsidR="00D93DAA" w:rsidRPr="009A2F1D" w:rsidDel="009D0330" w:rsidRDefault="001059C7" w:rsidP="009D0330">
      <w:pPr>
        <w:pStyle w:val="Default"/>
        <w:rPr>
          <w:del w:id="16" w:author="Mark Gremmen" w:date="2025-05-21T09:53:00Z" w16du:dateUtc="2025-05-21T07:53:00Z"/>
          <w:rFonts w:ascii="Calibri Light" w:hAnsi="Calibri Light" w:cs="Calibri Light"/>
        </w:rPr>
      </w:pPr>
      <w:del w:id="17" w:author="Mark Gremmen" w:date="2025-05-21T09:53:00Z" w16du:dateUtc="2025-05-21T07:53:00Z">
        <w:r w:rsidRPr="009A2F1D" w:rsidDel="009D0330">
          <w:rPr>
            <w:rFonts w:ascii="Calibri Light" w:hAnsi="Calibri Light" w:cs="Calibri Light"/>
          </w:rPr>
          <w:br/>
          <w:delText xml:space="preserve">Het invullen </w:delText>
        </w:r>
        <w:r w:rsidR="00705E63" w:rsidDel="009D0330">
          <w:rPr>
            <w:rFonts w:ascii="Calibri Light" w:hAnsi="Calibri Light" w:cs="Calibri Light"/>
          </w:rPr>
          <w:delText>duurt</w:delText>
        </w:r>
        <w:r w:rsidRPr="009A2F1D" w:rsidDel="009D0330">
          <w:rPr>
            <w:rFonts w:ascii="Calibri Light" w:hAnsi="Calibri Light" w:cs="Calibri Light"/>
          </w:rPr>
          <w:delText xml:space="preserve"> ongeveer </w:delText>
        </w:r>
        <w:r w:rsidR="00442AE0" w:rsidDel="009D0330">
          <w:rPr>
            <w:rFonts w:ascii="Calibri Light" w:hAnsi="Calibri Light" w:cs="Calibri Light"/>
          </w:rPr>
          <w:delText>20</w:delText>
        </w:r>
        <w:r w:rsidRPr="009A2F1D" w:rsidDel="009D0330">
          <w:rPr>
            <w:rFonts w:ascii="Calibri Light" w:hAnsi="Calibri Light" w:cs="Calibri Light"/>
          </w:rPr>
          <w:delText xml:space="preserve"> minuten.</w:delText>
        </w:r>
      </w:del>
    </w:p>
    <w:p w14:paraId="209923D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E01202A" w14:textId="551CDF32" w:rsidR="00D93DAA" w:rsidRPr="009C0D66" w:rsidRDefault="001059C7">
      <w:pPr>
        <w:pStyle w:val="BlockEndLabel"/>
        <w:rPr>
          <w:rFonts w:ascii="Calibri Light" w:hAnsi="Calibri Light" w:cs="Calibri Light"/>
        </w:rPr>
      </w:pPr>
      <w:r w:rsidRPr="009C0D66">
        <w:rPr>
          <w:rFonts w:ascii="Calibri Light" w:hAnsi="Calibri Light" w:cs="Calibri Light"/>
        </w:rPr>
        <w:t xml:space="preserve">End of Block: </w:t>
      </w:r>
      <w:r w:rsidR="00246CE5" w:rsidRPr="009C0D66">
        <w:rPr>
          <w:rFonts w:ascii="Calibri Light" w:hAnsi="Calibri Light" w:cs="Calibri Light"/>
        </w:rPr>
        <w:t>Introduction</w:t>
      </w:r>
    </w:p>
    <w:p w14:paraId="7C3BA70C" w14:textId="77777777" w:rsidR="00D93DAA" w:rsidRPr="009C0D66" w:rsidRDefault="00D93DAA">
      <w:pPr>
        <w:pStyle w:val="BlockSeparator"/>
        <w:rPr>
          <w:rFonts w:ascii="Calibri Light" w:hAnsi="Calibri Light" w:cs="Calibri Light"/>
        </w:rPr>
      </w:pPr>
    </w:p>
    <w:p w14:paraId="1784759E" w14:textId="77777777" w:rsidR="00D93DAA" w:rsidRPr="009C0D66" w:rsidRDefault="001059C7">
      <w:pPr>
        <w:pStyle w:val="BlockStartLabel"/>
        <w:rPr>
          <w:rFonts w:ascii="Calibri Light" w:hAnsi="Calibri Light" w:cs="Calibri Light"/>
        </w:rPr>
      </w:pPr>
      <w:r w:rsidRPr="009C0D66">
        <w:rPr>
          <w:rFonts w:ascii="Calibri Light" w:hAnsi="Calibri Light" w:cs="Calibri Light"/>
        </w:rPr>
        <w:t xml:space="preserve">Start of Block: </w:t>
      </w:r>
      <w:proofErr w:type="spellStart"/>
      <w:r w:rsidRPr="009C0D66">
        <w:rPr>
          <w:rFonts w:ascii="Calibri Light" w:hAnsi="Calibri Light" w:cs="Calibri Light"/>
        </w:rPr>
        <w:t>Woon</w:t>
      </w:r>
      <w:proofErr w:type="spellEnd"/>
      <w:r w:rsidRPr="009C0D66">
        <w:rPr>
          <w:rFonts w:ascii="Calibri Light" w:hAnsi="Calibri Light" w:cs="Calibri Light"/>
        </w:rPr>
        <w:t xml:space="preserve">- </w:t>
      </w:r>
      <w:proofErr w:type="spellStart"/>
      <w:r w:rsidRPr="009C0D66">
        <w:rPr>
          <w:rFonts w:ascii="Calibri Light" w:hAnsi="Calibri Light" w:cs="Calibri Light"/>
        </w:rPr>
        <w:t>en</w:t>
      </w:r>
      <w:proofErr w:type="spellEnd"/>
      <w:r w:rsidRPr="009C0D66">
        <w:rPr>
          <w:rFonts w:ascii="Calibri Light" w:hAnsi="Calibri Light" w:cs="Calibri Light"/>
        </w:rPr>
        <w:t xml:space="preserve"> </w:t>
      </w:r>
      <w:proofErr w:type="spellStart"/>
      <w:r w:rsidRPr="009C0D66">
        <w:rPr>
          <w:rFonts w:ascii="Calibri Light" w:hAnsi="Calibri Light" w:cs="Calibri Light"/>
        </w:rPr>
        <w:t>leefomgeving</w:t>
      </w:r>
      <w:proofErr w:type="spellEnd"/>
    </w:p>
    <w:p w14:paraId="4FA0E46C" w14:textId="77777777" w:rsidR="00D93DAA" w:rsidRPr="009C0D66" w:rsidRDefault="00D93DAA">
      <w:pPr>
        <w:rPr>
          <w:rFonts w:ascii="Calibri Light" w:hAnsi="Calibri Light" w:cs="Calibri Light"/>
        </w:rPr>
      </w:pPr>
    </w:p>
    <w:p w14:paraId="6A67DBA6" w14:textId="00F78B54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8D6671">
        <w:rPr>
          <w:rStyle w:val="Kop2Char"/>
          <w:lang w:val="nl-NL"/>
        </w:rPr>
        <w:t>Woon- en leefomgeving</w:t>
      </w:r>
      <w:r w:rsidRPr="009A2F1D">
        <w:rPr>
          <w:rFonts w:ascii="Calibri Light" w:hAnsi="Calibri Light" w:cs="Calibri Light"/>
          <w:lang w:val="nl-NL"/>
        </w:rPr>
        <w:br/>
        <w:t xml:space="preserve"> </w:t>
      </w:r>
      <w:r w:rsidRPr="009A2F1D">
        <w:rPr>
          <w:rFonts w:ascii="Calibri Light" w:hAnsi="Calibri Light" w:cs="Calibri Light"/>
          <w:lang w:val="nl-NL"/>
        </w:rPr>
        <w:br/>
        <w:t xml:space="preserve">We beginnen met een aantal vragen en </w:t>
      </w:r>
      <w:r w:rsidR="00497C1D">
        <w:rPr>
          <w:rFonts w:ascii="Calibri Light" w:hAnsi="Calibri Light" w:cs="Calibri Light"/>
          <w:lang w:val="nl-NL"/>
        </w:rPr>
        <w:t>uitspraken</w:t>
      </w:r>
      <w:r w:rsidRPr="009A2F1D">
        <w:rPr>
          <w:rFonts w:ascii="Calibri Light" w:hAnsi="Calibri Light" w:cs="Calibri Light"/>
          <w:lang w:val="nl-NL"/>
        </w:rPr>
        <w:t xml:space="preserve"> over de buurt waar u woont. We vragen bijvoorbeeld naar </w:t>
      </w:r>
      <w:r w:rsidR="00352BB2">
        <w:rPr>
          <w:rFonts w:ascii="Calibri Light" w:hAnsi="Calibri Light" w:cs="Calibri Light"/>
          <w:lang w:val="nl-NL"/>
        </w:rPr>
        <w:t xml:space="preserve">hoe </w:t>
      </w:r>
      <w:r w:rsidRPr="009A2F1D">
        <w:rPr>
          <w:rFonts w:ascii="Calibri Light" w:hAnsi="Calibri Light" w:cs="Calibri Light"/>
          <w:lang w:val="nl-NL"/>
        </w:rPr>
        <w:t>buurtbewoners</w:t>
      </w:r>
      <w:r w:rsidR="00352BB2">
        <w:rPr>
          <w:rFonts w:ascii="Calibri Light" w:hAnsi="Calibri Light" w:cs="Calibri Light"/>
          <w:lang w:val="nl-NL"/>
        </w:rPr>
        <w:t xml:space="preserve"> met elkaar omgaan</w:t>
      </w:r>
      <w:r w:rsidRPr="009A2F1D">
        <w:rPr>
          <w:rFonts w:ascii="Calibri Light" w:hAnsi="Calibri Light" w:cs="Calibri Light"/>
          <w:lang w:val="nl-NL"/>
        </w:rPr>
        <w:t xml:space="preserve">, </w:t>
      </w:r>
      <w:r w:rsidR="0067422F">
        <w:rPr>
          <w:rFonts w:ascii="Calibri Light" w:hAnsi="Calibri Light" w:cs="Calibri Light"/>
          <w:lang w:val="nl-NL"/>
        </w:rPr>
        <w:t xml:space="preserve">mogelijke </w:t>
      </w:r>
      <w:r w:rsidRPr="009A2F1D">
        <w:rPr>
          <w:rFonts w:ascii="Calibri Light" w:hAnsi="Calibri Light" w:cs="Calibri Light"/>
          <w:lang w:val="nl-NL"/>
        </w:rPr>
        <w:t xml:space="preserve">overlast, </w:t>
      </w:r>
      <w:r w:rsidR="00373101">
        <w:rPr>
          <w:rFonts w:ascii="Calibri Light" w:hAnsi="Calibri Light" w:cs="Calibri Light"/>
          <w:lang w:val="nl-NL"/>
        </w:rPr>
        <w:t xml:space="preserve">de tevredenheid over </w:t>
      </w:r>
      <w:r w:rsidRPr="009A2F1D">
        <w:rPr>
          <w:rFonts w:ascii="Calibri Light" w:hAnsi="Calibri Light" w:cs="Calibri Light"/>
          <w:lang w:val="nl-NL"/>
        </w:rPr>
        <w:t>voorzieningen</w:t>
      </w:r>
      <w:r w:rsidR="00CE063A">
        <w:rPr>
          <w:rFonts w:ascii="Calibri Light" w:hAnsi="Calibri Light" w:cs="Calibri Light"/>
          <w:lang w:val="nl-NL"/>
        </w:rPr>
        <w:t xml:space="preserve"> en </w:t>
      </w:r>
      <w:r w:rsidR="00AC0D64">
        <w:rPr>
          <w:rFonts w:ascii="Calibri Light" w:hAnsi="Calibri Light" w:cs="Calibri Light"/>
          <w:lang w:val="nl-NL"/>
        </w:rPr>
        <w:t xml:space="preserve">het </w:t>
      </w:r>
      <w:r w:rsidR="00CE063A">
        <w:rPr>
          <w:rFonts w:ascii="Calibri Light" w:hAnsi="Calibri Light" w:cs="Calibri Light"/>
          <w:lang w:val="nl-NL"/>
        </w:rPr>
        <w:t>onderhoud</w:t>
      </w:r>
      <w:r w:rsidR="00B93044">
        <w:rPr>
          <w:rFonts w:ascii="Calibri Light" w:hAnsi="Calibri Light" w:cs="Calibri Light"/>
          <w:lang w:val="nl-NL"/>
        </w:rPr>
        <w:t xml:space="preserve"> van de buurt</w:t>
      </w:r>
      <w:r w:rsidRPr="009A2F1D">
        <w:rPr>
          <w:rFonts w:ascii="Calibri Light" w:hAnsi="Calibri Light" w:cs="Calibri Light"/>
          <w:lang w:val="nl-NL"/>
        </w:rPr>
        <w:t>.</w:t>
      </w:r>
    </w:p>
    <w:p w14:paraId="2D62560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08B4BDF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6AEA711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F027433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D437E4">
        <w:rPr>
          <w:rFonts w:ascii="Calibri Light" w:hAnsi="Calibri Light" w:cs="Calibri Light"/>
          <w:b/>
          <w:bCs/>
          <w:lang w:val="nl-NL"/>
        </w:rPr>
        <w:t>wl01</w:t>
      </w:r>
      <w:r w:rsidRPr="009A2F1D">
        <w:rPr>
          <w:rFonts w:ascii="Calibri Light" w:hAnsi="Calibri Light" w:cs="Calibri Light"/>
          <w:lang w:val="nl-NL"/>
        </w:rPr>
        <w:t xml:space="preserve"> Hoe prettig vindt u het om in uw buurt te wonen?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  <w:t>Geef dit aan met een rapportcijfer van 1 (zeer onprettig) tot en met 10 (zeer prettig).</w:t>
      </w:r>
    </w:p>
    <w:p w14:paraId="5C309C5F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4FEBCC2A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2404576D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559AC737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2DD961EC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078E6584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7CD93711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34227745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294661B8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0C1F868B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30794CE7" w14:textId="33A8D8CD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3887FB8E" w14:textId="77777777" w:rsidR="00D93DAA" w:rsidRPr="009A2F1D" w:rsidRDefault="00D93DAA">
      <w:pPr>
        <w:rPr>
          <w:rFonts w:ascii="Calibri Light" w:hAnsi="Calibri Light" w:cs="Calibri Light"/>
        </w:rPr>
      </w:pPr>
    </w:p>
    <w:p w14:paraId="53CA54EB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1428AF83" w14:textId="77777777" w:rsidR="00D93DAA" w:rsidRPr="009A2F1D" w:rsidRDefault="00D93DAA">
      <w:pPr>
        <w:rPr>
          <w:rFonts w:ascii="Calibri Light" w:hAnsi="Calibri Light" w:cs="Calibri Light"/>
        </w:rPr>
      </w:pPr>
    </w:p>
    <w:p w14:paraId="77E1FCE4" w14:textId="5C8B017B" w:rsidR="00D93DAA" w:rsidRPr="009A2F1D" w:rsidRDefault="00875AD5">
      <w:pPr>
        <w:keepNext/>
        <w:rPr>
          <w:rFonts w:ascii="Calibri Light" w:hAnsi="Calibri Light" w:cs="Calibri Light"/>
          <w:lang w:val="nl-NL"/>
        </w:rPr>
      </w:pPr>
      <w:r w:rsidRPr="36F394F5">
        <w:rPr>
          <w:rFonts w:ascii="Calibri Light" w:hAnsi="Calibri Light" w:cs="Calibri Light"/>
          <w:lang w:val="nl-NL"/>
        </w:rPr>
        <w:t xml:space="preserve">In hoeverre bent u het </w:t>
      </w:r>
      <w:r w:rsidR="001222BA">
        <w:rPr>
          <w:rFonts w:ascii="Calibri Light" w:hAnsi="Calibri Light" w:cs="Calibri Light"/>
          <w:lang w:val="nl-NL"/>
        </w:rPr>
        <w:t xml:space="preserve">eens </w:t>
      </w:r>
      <w:r w:rsidRPr="36F394F5">
        <w:rPr>
          <w:rFonts w:ascii="Calibri Light" w:hAnsi="Calibri Light" w:cs="Calibri Light"/>
          <w:lang w:val="nl-NL"/>
        </w:rPr>
        <w:t xml:space="preserve">met de volgende </w:t>
      </w:r>
      <w:r w:rsidR="00497C1D">
        <w:rPr>
          <w:rFonts w:ascii="Calibri Light" w:hAnsi="Calibri Light" w:cs="Calibri Light"/>
          <w:lang w:val="nl-NL"/>
        </w:rPr>
        <w:t>uitspraken</w:t>
      </w:r>
      <w:r w:rsidR="001059C7" w:rsidRPr="36F394F5">
        <w:rPr>
          <w:rFonts w:ascii="Calibri Light" w:hAnsi="Calibri Light" w:cs="Calibri Light"/>
          <w:lang w:val="nl-NL"/>
        </w:rPr>
        <w:t>?</w:t>
      </w:r>
    </w:p>
    <w:p w14:paraId="33AFC1E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1C6244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96B7C4F" w14:textId="77777777" w:rsidR="00D93DAA" w:rsidRPr="00D437E4" w:rsidRDefault="001059C7">
      <w:pPr>
        <w:keepNext/>
        <w:rPr>
          <w:rFonts w:ascii="Calibri Light" w:hAnsi="Calibri Light" w:cs="Calibri Light"/>
          <w:b/>
          <w:bCs/>
        </w:rPr>
      </w:pPr>
      <w:r w:rsidRPr="00D437E4">
        <w:rPr>
          <w:rFonts w:ascii="Calibri Light" w:hAnsi="Calibri Light" w:cs="Calibri Light"/>
          <w:b/>
          <w:bCs/>
        </w:rPr>
        <w:lastRenderedPageBreak/>
        <w:t>wl02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51"/>
        <w:gridCol w:w="1344"/>
        <w:gridCol w:w="1316"/>
        <w:gridCol w:w="1339"/>
        <w:gridCol w:w="1332"/>
        <w:gridCol w:w="1344"/>
        <w:gridCol w:w="1334"/>
      </w:tblGrid>
      <w:tr w:rsidR="00D93DAA" w:rsidRPr="009A2F1D" w14:paraId="0D34BD17" w14:textId="77777777" w:rsidTr="5CACD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B8CB079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F5B00A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3133DEE8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2DFB2986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1774B8D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73E41507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1007903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C2469E" w14:paraId="4690C593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B46E1CA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voel me thuis in deze buurt </w:t>
            </w:r>
          </w:p>
        </w:tc>
        <w:tc>
          <w:tcPr>
            <w:tcW w:w="1368" w:type="dxa"/>
          </w:tcPr>
          <w:p w14:paraId="2950D255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CA1D974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81FF110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C6FB5F3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4A3FB86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1F53220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C2469E" w14:paraId="77A508D1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AF86AF9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zou niet zo snel weggaan uit deze buurt </w:t>
            </w:r>
          </w:p>
        </w:tc>
        <w:tc>
          <w:tcPr>
            <w:tcW w:w="1368" w:type="dxa"/>
          </w:tcPr>
          <w:p w14:paraId="672CB2BD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8D1E629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7778324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EEEEA85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EA7E67A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A41C164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237ED" w:rsidRPr="00C2469E" w14:paraId="5AD8A79E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38C69C7" w14:textId="7A148FE5" w:rsidR="007237ED" w:rsidRPr="009A2F1D" w:rsidRDefault="009D0330">
            <w:pPr>
              <w:keepNext/>
              <w:rPr>
                <w:rFonts w:ascii="Calibri Light" w:hAnsi="Calibri Light" w:cs="Calibri Light"/>
                <w:lang w:val="nl-NL"/>
              </w:rPr>
            </w:pPr>
            <w:ins w:id="18" w:author="Mark Gremmen" w:date="2025-05-21T09:55:00Z" w16du:dateUtc="2025-05-21T07:55:00Z">
              <w:r w:rsidRPr="009D0330">
                <w:rPr>
                  <w:rFonts w:ascii="Calibri Light" w:hAnsi="Calibri Light" w:cs="Calibri Light"/>
                  <w:lang w:val="nl-NL"/>
                </w:rPr>
                <w:t>Mijn huis past bij mijn situatie en wensen.</w:t>
              </w:r>
            </w:ins>
            <w:del w:id="19" w:author="Mark Gremmen" w:date="2025-05-21T09:55:00Z" w16du:dateUtc="2025-05-21T07:55:00Z">
              <w:r w:rsidR="3C5E8289" w:rsidRPr="5CACD928" w:rsidDel="009D0330">
                <w:rPr>
                  <w:rFonts w:ascii="Calibri Light" w:hAnsi="Calibri Light" w:cs="Calibri Light"/>
                  <w:lang w:val="nl-NL"/>
                </w:rPr>
                <w:delText>Ik woon in een huis dat</w:delText>
              </w:r>
              <w:r w:rsidR="138A9BA5" w:rsidRPr="5CACD928" w:rsidDel="009D0330">
                <w:rPr>
                  <w:rFonts w:ascii="Calibri Light" w:hAnsi="Calibri Light" w:cs="Calibri Light"/>
                  <w:lang w:val="nl-NL"/>
                </w:rPr>
                <w:delText xml:space="preserve"> past </w:delText>
              </w:r>
              <w:r w:rsidR="3C5E8289" w:rsidRPr="5CACD928" w:rsidDel="009D0330">
                <w:rPr>
                  <w:rFonts w:ascii="Calibri Light" w:hAnsi="Calibri Light" w:cs="Calibri Light"/>
                  <w:lang w:val="nl-NL"/>
                </w:rPr>
                <w:delText>bij mij</w:delText>
              </w:r>
              <w:r w:rsidR="56201825" w:rsidRPr="5CACD928" w:rsidDel="009D0330">
                <w:rPr>
                  <w:rFonts w:ascii="Calibri Light" w:hAnsi="Calibri Light" w:cs="Calibri Light"/>
                  <w:lang w:val="nl-NL"/>
                </w:rPr>
                <w:delText>n</w:delText>
              </w:r>
              <w:r w:rsidR="3C5E8289" w:rsidRPr="5CACD928" w:rsidDel="009D0330">
                <w:rPr>
                  <w:rFonts w:ascii="Calibri Light" w:hAnsi="Calibri Light" w:cs="Calibri Light"/>
                  <w:lang w:val="nl-NL"/>
                </w:rPr>
                <w:delText xml:space="preserve"> situatie </w:delText>
              </w:r>
              <w:r w:rsidR="56201825" w:rsidRPr="5CACD928" w:rsidDel="009D0330">
                <w:rPr>
                  <w:rFonts w:ascii="Calibri Light" w:hAnsi="Calibri Light" w:cs="Calibri Light"/>
                  <w:lang w:val="nl-NL"/>
                </w:rPr>
                <w:delText>en wensen</w:delText>
              </w:r>
              <w:r w:rsidR="14FE7F71" w:rsidRPr="5CACD928" w:rsidDel="009D0330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</w:p>
        </w:tc>
        <w:tc>
          <w:tcPr>
            <w:tcW w:w="1368" w:type="dxa"/>
          </w:tcPr>
          <w:p w14:paraId="5CC2BB54" w14:textId="77777777" w:rsidR="007237ED" w:rsidRPr="009A2F1D" w:rsidRDefault="007237ED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5995CA8" w14:textId="77777777" w:rsidR="007237ED" w:rsidRPr="009A2F1D" w:rsidRDefault="007237ED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7847C63" w14:textId="77777777" w:rsidR="007237ED" w:rsidRPr="009A2F1D" w:rsidRDefault="007237ED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0A4B643" w14:textId="77777777" w:rsidR="007237ED" w:rsidRPr="009A2F1D" w:rsidRDefault="007237ED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9F0E915" w14:textId="77777777" w:rsidR="007237ED" w:rsidRPr="009A2F1D" w:rsidRDefault="007237ED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A2A7BB5" w14:textId="77777777" w:rsidR="007237ED" w:rsidRPr="009A2F1D" w:rsidRDefault="007237ED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115044E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F70C31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3F9FDE9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188EAD5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49C7FFA" w14:textId="0B0F9995" w:rsidR="00D93DAA" w:rsidRPr="00D437E4" w:rsidRDefault="001059C7">
      <w:pPr>
        <w:keepNext/>
        <w:rPr>
          <w:rFonts w:ascii="Calibri Light" w:hAnsi="Calibri Light" w:cs="Calibri Light"/>
          <w:b/>
          <w:bCs/>
        </w:rPr>
      </w:pPr>
      <w:r w:rsidRPr="00D437E4">
        <w:rPr>
          <w:rFonts w:ascii="Calibri Light" w:hAnsi="Calibri Light" w:cs="Calibri Light"/>
          <w:b/>
          <w:bCs/>
        </w:rPr>
        <w:t>wl03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091"/>
        <w:gridCol w:w="1255"/>
        <w:gridCol w:w="1121"/>
        <w:gridCol w:w="1232"/>
        <w:gridCol w:w="1199"/>
        <w:gridCol w:w="1256"/>
        <w:gridCol w:w="1206"/>
      </w:tblGrid>
      <w:tr w:rsidR="00D93DAA" w:rsidRPr="009A2F1D" w14:paraId="59339729" w14:textId="77777777" w:rsidTr="5CACD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2E67B73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F1ADE9F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14DB265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365ADABB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56860CD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6FA6F32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72CA628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C2469E" w14:paraId="4509D2C0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B3AD4F1" w14:textId="312C9CCF" w:rsidR="00D93DAA" w:rsidRPr="009A2F1D" w:rsidRDefault="00F90CCE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>Buurtbewoners gaan</w:t>
            </w:r>
            <w:r w:rsidR="001059C7" w:rsidRPr="009A2F1D">
              <w:rPr>
                <w:rFonts w:ascii="Calibri Light" w:hAnsi="Calibri Light" w:cs="Calibri Light"/>
                <w:lang w:val="nl-NL"/>
              </w:rPr>
              <w:t xml:space="preserve"> op een prettige manier met elkaar om  </w:t>
            </w:r>
          </w:p>
        </w:tc>
        <w:tc>
          <w:tcPr>
            <w:tcW w:w="1368" w:type="dxa"/>
          </w:tcPr>
          <w:p w14:paraId="0B07DB40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772D47B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B4E4F4C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644DD92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AF4DE0A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EF701B8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C2469E" w14:paraId="6E1DE105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4E6E099" w14:textId="60980EF4" w:rsidR="00D93DAA" w:rsidRPr="009A2F1D" w:rsidRDefault="009D0330">
            <w:pPr>
              <w:keepNext/>
              <w:rPr>
                <w:rFonts w:ascii="Calibri Light" w:hAnsi="Calibri Light" w:cs="Calibri Light"/>
                <w:lang w:val="nl-NL"/>
              </w:rPr>
            </w:pPr>
            <w:ins w:id="20" w:author="Mark Gremmen" w:date="2025-05-21T09:55:00Z" w16du:dateUtc="2025-05-21T07:55:00Z">
              <w:r w:rsidRPr="009D0330">
                <w:rPr>
                  <w:rFonts w:ascii="Calibri Light" w:hAnsi="Calibri Light" w:cs="Calibri Light"/>
                  <w:lang w:val="nl-NL"/>
                </w:rPr>
                <w:t>Mensen helpen elkaar in de buurt</w:t>
              </w:r>
            </w:ins>
            <w:del w:id="21" w:author="Mark Gremmen" w:date="2025-05-21T09:55:00Z" w16du:dateUtc="2025-05-21T07:55:00Z">
              <w:r w:rsidR="661AA2D7" w:rsidRPr="5CACD928" w:rsidDel="009D0330">
                <w:rPr>
                  <w:rFonts w:ascii="Calibri Light" w:hAnsi="Calibri Light" w:cs="Calibri Light"/>
                  <w:lang w:val="nl-NL"/>
                </w:rPr>
                <w:delText>Buurtbewoners staan</w:delText>
              </w:r>
              <w:r w:rsidR="3046B400" w:rsidRPr="5CACD928" w:rsidDel="009D0330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  <w:r w:rsidR="001059C7" w:rsidRPr="5CACD928" w:rsidDel="009D0330">
                <w:rPr>
                  <w:rFonts w:ascii="Calibri Light" w:hAnsi="Calibri Light" w:cs="Calibri Light"/>
                  <w:lang w:val="nl-NL"/>
                </w:rPr>
                <w:delText xml:space="preserve">voor elkaar klaar </w:delText>
              </w:r>
            </w:del>
          </w:p>
        </w:tc>
        <w:tc>
          <w:tcPr>
            <w:tcW w:w="1368" w:type="dxa"/>
          </w:tcPr>
          <w:p w14:paraId="4843270C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33DCC8D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4DD2B39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3CFCFB2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65FBD06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1E37574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9D0330" w14:paraId="23623B65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B4E5CA7" w14:textId="59FDADD7" w:rsidR="00D93DAA" w:rsidRPr="00D6413C" w:rsidRDefault="009D0330">
            <w:pPr>
              <w:keepNext/>
              <w:rPr>
                <w:rFonts w:ascii="Calibri Light" w:hAnsi="Calibri Light" w:cs="Calibri Light"/>
                <w:lang w:val="nl-NL"/>
              </w:rPr>
            </w:pPr>
            <w:ins w:id="22" w:author="Mark Gremmen" w:date="2025-05-21T09:55:00Z" w16du:dateUtc="2025-05-21T07:55:00Z">
              <w:r w:rsidRPr="009D0330">
                <w:rPr>
                  <w:rFonts w:ascii="Calibri Light" w:hAnsi="Calibri Light" w:cs="Calibri Light"/>
                  <w:lang w:val="nl-NL"/>
                </w:rPr>
                <w:t>Ik vertrouw de mensen in mijn buurt</w:t>
              </w:r>
            </w:ins>
            <w:del w:id="23" w:author="Mark Gremmen" w:date="2025-05-21T09:55:00Z" w16du:dateUtc="2025-05-21T07:55:00Z">
              <w:r w:rsidR="00D6413C" w:rsidRPr="00D6413C" w:rsidDel="009D0330">
                <w:rPr>
                  <w:rFonts w:ascii="Calibri Light" w:hAnsi="Calibri Light" w:cs="Calibri Light"/>
                  <w:lang w:val="nl-NL"/>
                </w:rPr>
                <w:delText>Buurtbewoners zijn</w:delText>
              </w:r>
              <w:r w:rsidR="001059C7" w:rsidRPr="00D6413C" w:rsidDel="009D0330">
                <w:rPr>
                  <w:rFonts w:ascii="Calibri Light" w:hAnsi="Calibri Light" w:cs="Calibri Light"/>
                  <w:lang w:val="nl-NL"/>
                </w:rPr>
                <w:delText xml:space="preserve"> te vertrouwen </w:delText>
              </w:r>
            </w:del>
          </w:p>
        </w:tc>
        <w:tc>
          <w:tcPr>
            <w:tcW w:w="1368" w:type="dxa"/>
          </w:tcPr>
          <w:p w14:paraId="5845326E" w14:textId="77777777" w:rsidR="00D93DAA" w:rsidRPr="00D6413C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1AC95E7" w14:textId="77777777" w:rsidR="00D93DAA" w:rsidRPr="00D6413C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4FFA6FF" w14:textId="77777777" w:rsidR="00D93DAA" w:rsidRPr="00D6413C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EB643A6" w14:textId="77777777" w:rsidR="00D93DAA" w:rsidRPr="00D6413C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14E2E4B" w14:textId="77777777" w:rsidR="00D93DAA" w:rsidRPr="00D6413C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F52B7CD" w14:textId="77777777" w:rsidR="00D93DAA" w:rsidRPr="00D6413C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0A8D585A" w14:textId="77777777" w:rsidR="00D93DAA" w:rsidRPr="00D6413C" w:rsidRDefault="00D93DAA">
      <w:pPr>
        <w:rPr>
          <w:rFonts w:ascii="Calibri Light" w:hAnsi="Calibri Light" w:cs="Calibri Light"/>
          <w:lang w:val="nl-NL"/>
        </w:rPr>
      </w:pPr>
    </w:p>
    <w:p w14:paraId="6B83332F" w14:textId="77777777" w:rsidR="00D93DAA" w:rsidRPr="00D6413C" w:rsidRDefault="00D93DAA">
      <w:pPr>
        <w:rPr>
          <w:rFonts w:ascii="Calibri Light" w:hAnsi="Calibri Light" w:cs="Calibri Light"/>
          <w:lang w:val="nl-NL"/>
        </w:rPr>
      </w:pPr>
    </w:p>
    <w:p w14:paraId="234F7EA6" w14:textId="77777777" w:rsidR="00D93DAA" w:rsidRPr="00D6413C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BBA616C" w14:textId="77777777" w:rsidR="00D93DAA" w:rsidRPr="00D6413C" w:rsidRDefault="00D93DAA">
      <w:pPr>
        <w:rPr>
          <w:rFonts w:ascii="Calibri Light" w:hAnsi="Calibri Light" w:cs="Calibri Light"/>
          <w:lang w:val="nl-NL"/>
        </w:rPr>
      </w:pPr>
    </w:p>
    <w:p w14:paraId="78385222" w14:textId="50B51B9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D437E4">
        <w:rPr>
          <w:rFonts w:ascii="Calibri Light" w:hAnsi="Calibri Light" w:cs="Calibri Light"/>
          <w:b/>
          <w:bCs/>
          <w:lang w:val="nl-NL"/>
        </w:rPr>
        <w:t>wl18</w:t>
      </w:r>
      <w:r w:rsidRPr="009A2F1D">
        <w:rPr>
          <w:rFonts w:ascii="Calibri Light" w:hAnsi="Calibri Light" w:cs="Calibri Light"/>
          <w:lang w:val="nl-NL"/>
        </w:rPr>
        <w:t xml:space="preserve"> Voelt u zich betrokken bij de mensen die in uw buurt wonen?</w:t>
      </w:r>
    </w:p>
    <w:p w14:paraId="23B3E3C1" w14:textId="37242916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bij</w:t>
      </w:r>
      <w:proofErr w:type="spellEnd"/>
      <w:r w:rsidRPr="009A2F1D">
        <w:rPr>
          <w:rFonts w:ascii="Calibri Light" w:hAnsi="Calibri Light" w:cs="Calibri Light"/>
        </w:rPr>
        <w:t xml:space="preserve"> </w:t>
      </w:r>
      <w:r w:rsidR="009C0D66">
        <w:rPr>
          <w:rFonts w:ascii="Calibri Light" w:hAnsi="Calibri Light" w:cs="Calibri Light"/>
        </w:rPr>
        <w:t>(</w:t>
      </w:r>
      <w:proofErr w:type="spellStart"/>
      <w:r w:rsidRPr="009A2F1D">
        <w:rPr>
          <w:rFonts w:ascii="Calibri Light" w:hAnsi="Calibri Light" w:cs="Calibri Light"/>
        </w:rPr>
        <w:t>bijna</w:t>
      </w:r>
      <w:proofErr w:type="spellEnd"/>
      <w:r w:rsidR="009C0D66">
        <w:rPr>
          <w:rFonts w:ascii="Calibri Light" w:hAnsi="Calibri Light" w:cs="Calibri Light"/>
        </w:rPr>
        <w:t>)</w:t>
      </w:r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iedereen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7353143" w14:textId="0EFE119C" w:rsidR="00D93DAA" w:rsidRPr="00DF4DBC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DF4DBC">
        <w:rPr>
          <w:rFonts w:ascii="Calibri Light" w:hAnsi="Calibri Light" w:cs="Calibri Light"/>
          <w:lang w:val="nl-NL"/>
        </w:rPr>
        <w:t xml:space="preserve">ja, bij de meeste </w:t>
      </w:r>
      <w:r w:rsidR="006E33CD" w:rsidRPr="00DF4DBC">
        <w:rPr>
          <w:rFonts w:ascii="Calibri Light" w:hAnsi="Calibri Light" w:cs="Calibri Light"/>
          <w:lang w:val="nl-NL"/>
        </w:rPr>
        <w:t xml:space="preserve">mensen </w:t>
      </w:r>
      <w:r w:rsidRPr="00DF4DBC">
        <w:rPr>
          <w:rFonts w:ascii="Calibri Light" w:hAnsi="Calibri Light" w:cs="Calibri Light"/>
          <w:lang w:val="nl-NL"/>
        </w:rPr>
        <w:t xml:space="preserve">wel </w:t>
      </w:r>
    </w:p>
    <w:p w14:paraId="5EAFC27C" w14:textId="2EBFF5A9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bij sommigen wel, bij </w:t>
      </w:r>
      <w:ins w:id="24" w:author="Mark Gremmen" w:date="2025-05-21T09:56:00Z" w16du:dateUtc="2025-05-21T07:56:00Z">
        <w:r w:rsidR="009D0330" w:rsidRPr="009D0330">
          <w:rPr>
            <w:rFonts w:ascii="Calibri Light" w:hAnsi="Calibri Light" w:cs="Calibri Light"/>
            <w:lang w:val="nl-NL"/>
          </w:rPr>
          <w:t>anderen</w:t>
        </w:r>
      </w:ins>
      <w:del w:id="25" w:author="Mark Gremmen" w:date="2025-05-21T09:56:00Z" w16du:dateUtc="2025-05-21T07:56:00Z">
        <w:r w:rsidRPr="009A2F1D" w:rsidDel="009D0330">
          <w:rPr>
            <w:rFonts w:ascii="Calibri Light" w:hAnsi="Calibri Light" w:cs="Calibri Light"/>
            <w:lang w:val="nl-NL"/>
          </w:rPr>
          <w:delText>sommigen</w:delText>
        </w:r>
      </w:del>
      <w:r w:rsidRPr="009A2F1D">
        <w:rPr>
          <w:rFonts w:ascii="Calibri Light" w:hAnsi="Calibri Light" w:cs="Calibri Light"/>
          <w:lang w:val="nl-NL"/>
        </w:rPr>
        <w:t xml:space="preserve"> niet </w:t>
      </w:r>
    </w:p>
    <w:p w14:paraId="17C50583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nee, bij de meeste mensen niet </w:t>
      </w:r>
    </w:p>
    <w:p w14:paraId="7C712CBB" w14:textId="73258932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nee, </w:t>
      </w:r>
      <w:proofErr w:type="spellStart"/>
      <w:r w:rsidRPr="009A2F1D">
        <w:rPr>
          <w:rFonts w:ascii="Calibri Light" w:hAnsi="Calibri Light" w:cs="Calibri Light"/>
        </w:rPr>
        <w:t>bij</w:t>
      </w:r>
      <w:proofErr w:type="spellEnd"/>
      <w:r w:rsidRPr="009A2F1D">
        <w:rPr>
          <w:rFonts w:ascii="Calibri Light" w:hAnsi="Calibri Light" w:cs="Calibri Light"/>
        </w:rPr>
        <w:t xml:space="preserve"> </w:t>
      </w:r>
      <w:r w:rsidR="009C0D66">
        <w:rPr>
          <w:rFonts w:ascii="Calibri Light" w:hAnsi="Calibri Light" w:cs="Calibri Light"/>
        </w:rPr>
        <w:t>(</w:t>
      </w:r>
      <w:proofErr w:type="spellStart"/>
      <w:r w:rsidR="005B3705">
        <w:rPr>
          <w:rFonts w:ascii="Calibri Light" w:hAnsi="Calibri Light" w:cs="Calibri Light"/>
        </w:rPr>
        <w:t>bijna</w:t>
      </w:r>
      <w:proofErr w:type="spellEnd"/>
      <w:r w:rsidR="009C0D66">
        <w:rPr>
          <w:rFonts w:ascii="Calibri Light" w:hAnsi="Calibri Light" w:cs="Calibri Light"/>
        </w:rPr>
        <w:t>)</w:t>
      </w:r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niemand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1CCE0057" w14:textId="44394E48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r w:rsidRPr="78A7358E">
        <w:rPr>
          <w:rFonts w:ascii="Calibri Light" w:hAnsi="Calibri Light" w:cs="Calibri Light"/>
        </w:rPr>
        <w:t xml:space="preserve">/ </w:t>
      </w:r>
      <w:proofErr w:type="spellStart"/>
      <w:r w:rsidRPr="78A7358E">
        <w:rPr>
          <w:rFonts w:ascii="Calibri Light" w:hAnsi="Calibri Light" w:cs="Calibri Light"/>
        </w:rPr>
        <w:t>geen</w:t>
      </w:r>
      <w:proofErr w:type="spellEnd"/>
      <w:r w:rsidRPr="78A7358E">
        <w:rPr>
          <w:rFonts w:ascii="Calibri Light" w:hAnsi="Calibri Light" w:cs="Calibri Light"/>
        </w:rPr>
        <w:t xml:space="preserve"> </w:t>
      </w:r>
      <w:proofErr w:type="spellStart"/>
      <w:r w:rsidRPr="78A7358E">
        <w:rPr>
          <w:rFonts w:ascii="Calibri Light" w:hAnsi="Calibri Light" w:cs="Calibri Light"/>
        </w:rPr>
        <w:t>mening</w:t>
      </w:r>
      <w:proofErr w:type="spellEnd"/>
    </w:p>
    <w:p w14:paraId="25EFCD91" w14:textId="77777777" w:rsidR="00D93DAA" w:rsidRDefault="00D93DAA">
      <w:pPr>
        <w:rPr>
          <w:rFonts w:ascii="Calibri Light" w:hAnsi="Calibri Light" w:cs="Calibri Light"/>
        </w:rPr>
      </w:pPr>
    </w:p>
    <w:p w14:paraId="08176F73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657D14E4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A9756C2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D437E4">
        <w:rPr>
          <w:rFonts w:ascii="Calibri Light" w:hAnsi="Calibri Light" w:cs="Calibri Light"/>
          <w:b/>
          <w:bCs/>
          <w:lang w:val="nl-NL"/>
        </w:rPr>
        <w:t>wl04</w:t>
      </w:r>
      <w:r w:rsidRPr="009A2F1D">
        <w:rPr>
          <w:rFonts w:ascii="Calibri Light" w:hAnsi="Calibri Light" w:cs="Calibri Light"/>
          <w:lang w:val="nl-NL"/>
        </w:rPr>
        <w:t xml:space="preserve"> Voelt u zich veilig in uw buurt?</w:t>
      </w:r>
    </w:p>
    <w:p w14:paraId="6AE8017A" w14:textId="0A368FD5" w:rsidR="00D93DAA" w:rsidRPr="009A2F1D" w:rsidRDefault="00D6413C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ja, </w:t>
      </w:r>
      <w:r w:rsidR="004626F1">
        <w:rPr>
          <w:rFonts w:ascii="Calibri Light" w:hAnsi="Calibri Light" w:cs="Calibri Light"/>
        </w:rPr>
        <w:t>(</w:t>
      </w:r>
      <w:proofErr w:type="spellStart"/>
      <w:r w:rsidR="005B3705">
        <w:rPr>
          <w:rFonts w:ascii="Calibri Light" w:hAnsi="Calibri Light" w:cs="Calibri Light"/>
        </w:rPr>
        <w:t>bijna</w:t>
      </w:r>
      <w:proofErr w:type="spellEnd"/>
      <w:r w:rsidR="004626F1">
        <w:rPr>
          <w:rFonts w:ascii="Calibri Light" w:hAnsi="Calibri Light" w:cs="Calibri Light"/>
        </w:rPr>
        <w:t xml:space="preserve">) </w:t>
      </w:r>
      <w:proofErr w:type="spellStart"/>
      <w:r w:rsidR="001059C7" w:rsidRPr="5CACD928">
        <w:rPr>
          <w:rFonts w:ascii="Calibri Light" w:hAnsi="Calibri Light" w:cs="Calibri Light"/>
        </w:rPr>
        <w:t>altijd</w:t>
      </w:r>
      <w:proofErr w:type="spellEnd"/>
      <w:r w:rsidR="001059C7" w:rsidRPr="5CACD928">
        <w:rPr>
          <w:rFonts w:ascii="Calibri Light" w:hAnsi="Calibri Light" w:cs="Calibri Light"/>
        </w:rPr>
        <w:t xml:space="preserve"> </w:t>
      </w:r>
    </w:p>
    <w:p w14:paraId="618D9D94" w14:textId="193AE182" w:rsidR="00D93DAA" w:rsidRPr="009A2F1D" w:rsidRDefault="533D40A4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4D5FEE6">
        <w:rPr>
          <w:rFonts w:ascii="Calibri Light" w:hAnsi="Calibri Light" w:cs="Calibri Light"/>
        </w:rPr>
        <w:t xml:space="preserve">ja, </w:t>
      </w:r>
      <w:proofErr w:type="spellStart"/>
      <w:r w:rsidR="4A5B095C" w:rsidRPr="04D5FEE6">
        <w:rPr>
          <w:rFonts w:ascii="Calibri Light" w:hAnsi="Calibri Light" w:cs="Calibri Light"/>
        </w:rPr>
        <w:t>meestal</w:t>
      </w:r>
      <w:proofErr w:type="spellEnd"/>
      <w:r w:rsidR="4A5B095C" w:rsidRPr="04D5FEE6">
        <w:rPr>
          <w:rFonts w:ascii="Calibri Light" w:hAnsi="Calibri Light" w:cs="Calibri Light"/>
        </w:rPr>
        <w:t xml:space="preserve"> </w:t>
      </w:r>
      <w:proofErr w:type="spellStart"/>
      <w:r w:rsidR="4A5B095C" w:rsidRPr="04D5FEE6">
        <w:rPr>
          <w:rFonts w:ascii="Calibri Light" w:hAnsi="Calibri Light" w:cs="Calibri Light"/>
        </w:rPr>
        <w:t>wel</w:t>
      </w:r>
      <w:proofErr w:type="spellEnd"/>
    </w:p>
    <w:p w14:paraId="10E32523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soms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wel</w:t>
      </w:r>
      <w:proofErr w:type="spellEnd"/>
      <w:r w:rsidRPr="009A2F1D">
        <w:rPr>
          <w:rFonts w:ascii="Calibri Light" w:hAnsi="Calibri Light" w:cs="Calibri Light"/>
        </w:rPr>
        <w:t xml:space="preserve">, </w:t>
      </w:r>
      <w:proofErr w:type="spellStart"/>
      <w:r w:rsidRPr="009A2F1D">
        <w:rPr>
          <w:rFonts w:ascii="Calibri Light" w:hAnsi="Calibri Light" w:cs="Calibri Light"/>
        </w:rPr>
        <w:t>soms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7514788B" w14:textId="4E38011B" w:rsidR="00D93DAA" w:rsidRPr="009A2F1D" w:rsidRDefault="00D6413C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nee, </w:t>
      </w:r>
      <w:proofErr w:type="spellStart"/>
      <w:r w:rsidR="001059C7" w:rsidRPr="5CACD928">
        <w:rPr>
          <w:rFonts w:ascii="Calibri Light" w:hAnsi="Calibri Light" w:cs="Calibri Light"/>
        </w:rPr>
        <w:t>meestal</w:t>
      </w:r>
      <w:proofErr w:type="spellEnd"/>
      <w:r w:rsidR="001059C7" w:rsidRPr="5CACD928">
        <w:rPr>
          <w:rFonts w:ascii="Calibri Light" w:hAnsi="Calibri Light" w:cs="Calibri Light"/>
        </w:rPr>
        <w:t xml:space="preserve"> </w:t>
      </w:r>
      <w:proofErr w:type="spellStart"/>
      <w:r w:rsidR="001059C7" w:rsidRPr="5CACD928">
        <w:rPr>
          <w:rFonts w:ascii="Calibri Light" w:hAnsi="Calibri Light" w:cs="Calibri Light"/>
        </w:rPr>
        <w:t>niet</w:t>
      </w:r>
      <w:proofErr w:type="spellEnd"/>
      <w:r w:rsidR="001059C7" w:rsidRPr="5CACD928">
        <w:rPr>
          <w:rFonts w:ascii="Calibri Light" w:hAnsi="Calibri Light" w:cs="Calibri Light"/>
        </w:rPr>
        <w:t xml:space="preserve"> </w:t>
      </w:r>
    </w:p>
    <w:p w14:paraId="2D615B9E" w14:textId="020D2A92" w:rsidR="00D93DAA" w:rsidRPr="009A2F1D" w:rsidRDefault="00D6413C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nee, </w:t>
      </w:r>
      <w:r w:rsidR="001059C7" w:rsidRPr="5CACD928">
        <w:rPr>
          <w:rFonts w:ascii="Calibri Light" w:hAnsi="Calibri Light" w:cs="Calibri Light"/>
        </w:rPr>
        <w:t>(</w:t>
      </w:r>
      <w:proofErr w:type="spellStart"/>
      <w:r w:rsidR="005B3705">
        <w:rPr>
          <w:rFonts w:ascii="Calibri Light" w:hAnsi="Calibri Light" w:cs="Calibri Light"/>
        </w:rPr>
        <w:t>bijna</w:t>
      </w:r>
      <w:proofErr w:type="spellEnd"/>
      <w:r w:rsidR="001059C7" w:rsidRPr="5CACD928">
        <w:rPr>
          <w:rFonts w:ascii="Calibri Light" w:hAnsi="Calibri Light" w:cs="Calibri Light"/>
        </w:rPr>
        <w:t xml:space="preserve">) nooit </w:t>
      </w:r>
    </w:p>
    <w:p w14:paraId="0B047E44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66C9D37" w14:textId="77777777" w:rsidR="00D93DAA" w:rsidRPr="009A2F1D" w:rsidRDefault="00D93DAA">
      <w:pPr>
        <w:rPr>
          <w:rFonts w:ascii="Calibri Light" w:hAnsi="Calibri Light" w:cs="Calibri Light"/>
        </w:rPr>
      </w:pPr>
    </w:p>
    <w:p w14:paraId="62EAF8CC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338691E8" w14:textId="4A06C081" w:rsidR="00D93DAA" w:rsidRPr="009A2F1D" w:rsidRDefault="00D93DAA" w:rsidP="0633175D">
      <w:pPr>
        <w:rPr>
          <w:rFonts w:ascii="Calibri Light" w:hAnsi="Calibri Light" w:cs="Calibri Light"/>
        </w:rPr>
      </w:pPr>
    </w:p>
    <w:p w14:paraId="15F96691" w14:textId="4C7D147E" w:rsidR="000B6C9E" w:rsidRDefault="72B20FF3">
      <w:pPr>
        <w:keepNext/>
        <w:rPr>
          <w:rFonts w:ascii="Calibri Light" w:hAnsi="Calibri Light" w:cs="Calibri Light"/>
          <w:lang w:val="nl-NL"/>
        </w:rPr>
      </w:pPr>
      <w:r w:rsidRPr="0965366A">
        <w:rPr>
          <w:rFonts w:ascii="Calibri Light" w:hAnsi="Calibri Light" w:cs="Calibri Light"/>
          <w:b/>
          <w:bCs/>
          <w:lang w:val="nl-NL"/>
        </w:rPr>
        <w:lastRenderedPageBreak/>
        <w:t>wl05</w:t>
      </w:r>
      <w:r w:rsidR="00BA3502" w:rsidRPr="0965366A">
        <w:rPr>
          <w:rFonts w:ascii="Calibri Light" w:hAnsi="Calibri Light" w:cs="Calibri Light"/>
          <w:lang w:val="nl-NL"/>
        </w:rPr>
        <w:t xml:space="preserve"> </w:t>
      </w:r>
      <w:r w:rsidRPr="0965366A">
        <w:rPr>
          <w:rFonts w:ascii="Calibri Light" w:hAnsi="Calibri Light" w:cs="Calibri Light"/>
          <w:lang w:val="nl-NL"/>
        </w:rPr>
        <w:t xml:space="preserve">Hoeveel overlast </w:t>
      </w:r>
      <w:del w:id="26" w:author="Mark Gremmen" w:date="2025-05-21T09:57:00Z" w16du:dateUtc="2025-05-21T07:57:00Z">
        <w:r w:rsidR="455166FD" w:rsidRPr="0965366A" w:rsidDel="009D0330">
          <w:rPr>
            <w:rFonts w:ascii="Calibri Light" w:hAnsi="Calibri Light" w:cs="Calibri Light"/>
            <w:lang w:val="nl-NL"/>
          </w:rPr>
          <w:delText>ervaart</w:delText>
        </w:r>
        <w:r w:rsidRPr="0965366A" w:rsidDel="009D0330">
          <w:rPr>
            <w:rFonts w:ascii="Calibri Light" w:hAnsi="Calibri Light" w:cs="Calibri Light"/>
            <w:lang w:val="nl-NL"/>
          </w:rPr>
          <w:delText xml:space="preserve"> </w:delText>
        </w:r>
      </w:del>
      <w:ins w:id="27" w:author="Mark Gremmen" w:date="2025-05-21T09:57:00Z" w16du:dateUtc="2025-05-21T07:57:00Z">
        <w:r w:rsidR="009D0330">
          <w:rPr>
            <w:rFonts w:ascii="Calibri Light" w:hAnsi="Calibri Light" w:cs="Calibri Light"/>
            <w:lang w:val="nl-NL"/>
          </w:rPr>
          <w:t>heeft</w:t>
        </w:r>
        <w:r w:rsidR="009D0330" w:rsidRPr="0965366A">
          <w:rPr>
            <w:rFonts w:ascii="Calibri Light" w:hAnsi="Calibri Light" w:cs="Calibri Light"/>
            <w:lang w:val="nl-NL"/>
          </w:rPr>
          <w:t xml:space="preserve"> </w:t>
        </w:r>
      </w:ins>
      <w:r w:rsidRPr="0965366A">
        <w:rPr>
          <w:rFonts w:ascii="Calibri Light" w:hAnsi="Calibri Light" w:cs="Calibri Light"/>
          <w:lang w:val="nl-NL"/>
        </w:rPr>
        <w:t>u van buurtbewoners?</w:t>
      </w:r>
      <w:r w:rsidR="00CB4FAC" w:rsidRPr="0965366A">
        <w:rPr>
          <w:rFonts w:ascii="Calibri Light" w:hAnsi="Calibri Light" w:cs="Calibri Light"/>
          <w:lang w:val="nl-NL"/>
        </w:rPr>
        <w:t xml:space="preserve"> </w:t>
      </w:r>
    </w:p>
    <w:p w14:paraId="18BADC08" w14:textId="67DF6052" w:rsidR="00773DC4" w:rsidRPr="009A2F1D" w:rsidRDefault="001410BA">
      <w:pPr>
        <w:keepNext/>
        <w:rPr>
          <w:rFonts w:ascii="Calibri Light" w:hAnsi="Calibri Light" w:cs="Calibri Light"/>
          <w:lang w:val="nl-NL"/>
        </w:rPr>
      </w:pPr>
      <w:r w:rsidRPr="5EF2C007">
        <w:rPr>
          <w:rFonts w:ascii="Calibri Light" w:hAnsi="Calibri Light" w:cs="Calibri Light"/>
          <w:lang w:val="nl-NL"/>
        </w:rPr>
        <w:t xml:space="preserve">Denk aan </w:t>
      </w:r>
      <w:r w:rsidR="008B609F" w:rsidRPr="5EF2C007">
        <w:rPr>
          <w:rFonts w:ascii="Calibri Light" w:hAnsi="Calibri Light" w:cs="Calibri Light"/>
          <w:lang w:val="nl-NL"/>
        </w:rPr>
        <w:t>overlast van geluid</w:t>
      </w:r>
      <w:r w:rsidR="00E12B1F" w:rsidRPr="5EF2C007">
        <w:rPr>
          <w:rFonts w:ascii="Calibri Light" w:hAnsi="Calibri Light" w:cs="Calibri Light"/>
          <w:lang w:val="nl-NL"/>
        </w:rPr>
        <w:t>, rook of geur</w:t>
      </w:r>
      <w:r w:rsidR="00890364" w:rsidRPr="5EF2C007">
        <w:rPr>
          <w:rFonts w:ascii="Calibri Light" w:hAnsi="Calibri Light" w:cs="Calibri Light"/>
          <w:lang w:val="nl-NL"/>
        </w:rPr>
        <w:t xml:space="preserve"> of </w:t>
      </w:r>
      <w:r w:rsidR="00576D13" w:rsidRPr="5EF2C007">
        <w:rPr>
          <w:rFonts w:ascii="Calibri Light" w:hAnsi="Calibri Light" w:cs="Calibri Light"/>
          <w:lang w:val="nl-NL"/>
        </w:rPr>
        <w:t xml:space="preserve">van </w:t>
      </w:r>
      <w:r w:rsidR="004532EE" w:rsidRPr="5EF2C007">
        <w:rPr>
          <w:rFonts w:ascii="Calibri Light" w:hAnsi="Calibri Light" w:cs="Calibri Light"/>
          <w:lang w:val="nl-NL"/>
        </w:rPr>
        <w:t xml:space="preserve">andere </w:t>
      </w:r>
      <w:r w:rsidR="00890364" w:rsidRPr="5EF2C007">
        <w:rPr>
          <w:rFonts w:ascii="Calibri Light" w:hAnsi="Calibri Light" w:cs="Calibri Light"/>
          <w:lang w:val="nl-NL"/>
        </w:rPr>
        <w:t xml:space="preserve">activiteiten in en om het huis van </w:t>
      </w:r>
      <w:r w:rsidR="004D3029" w:rsidRPr="5EF2C007">
        <w:rPr>
          <w:rFonts w:ascii="Calibri Light" w:hAnsi="Calibri Light" w:cs="Calibri Light"/>
          <w:lang w:val="nl-NL"/>
        </w:rPr>
        <w:t>buren.</w:t>
      </w:r>
    </w:p>
    <w:p w14:paraId="0992356B" w14:textId="06D85AC0" w:rsidR="00D93DAA" w:rsidRPr="009A2F1D" w:rsidRDefault="72B20FF3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 xml:space="preserve">heel </w:t>
      </w: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14:paraId="491812C7" w14:textId="21FFD93D" w:rsidR="00D93DAA" w:rsidRPr="009A2F1D" w:rsidRDefault="72B20FF3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14:paraId="3B952C04" w14:textId="460C3E05" w:rsidR="00D93DAA" w:rsidRPr="009A2F1D" w:rsidRDefault="72B20FF3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niet</w:t>
      </w:r>
      <w:proofErr w:type="spellEnd"/>
      <w:r w:rsidRPr="3DB877A1">
        <w:rPr>
          <w:rFonts w:ascii="Calibri Light" w:hAnsi="Calibri Light" w:cs="Calibri Light"/>
        </w:rPr>
        <w:t xml:space="preserve"> </w:t>
      </w: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/ </w:t>
      </w:r>
      <w:proofErr w:type="spellStart"/>
      <w:r w:rsidRPr="3DB877A1">
        <w:rPr>
          <w:rFonts w:ascii="Calibri Light" w:hAnsi="Calibri Light" w:cs="Calibri Light"/>
        </w:rPr>
        <w:t>niet</w:t>
      </w:r>
      <w:proofErr w:type="spellEnd"/>
      <w:r w:rsidRPr="3DB877A1">
        <w:rPr>
          <w:rFonts w:ascii="Calibri Light" w:hAnsi="Calibri Light" w:cs="Calibri Light"/>
        </w:rPr>
        <w:t xml:space="preserve"> </w:t>
      </w:r>
      <w:proofErr w:type="spellStart"/>
      <w:r w:rsidRPr="3DB877A1">
        <w:rPr>
          <w:rFonts w:ascii="Calibri Light" w:hAnsi="Calibri Light" w:cs="Calibri Light"/>
        </w:rPr>
        <w:t>weinig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14:paraId="64C6797B" w14:textId="3BDFFC00" w:rsidR="00D93DAA" w:rsidRPr="009A2F1D" w:rsidRDefault="72B20FF3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weinig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14:paraId="2D2F5055" w14:textId="65F96384" w:rsidR="00D93DAA" w:rsidRPr="009A2F1D" w:rsidRDefault="00FD610B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(</w:t>
      </w:r>
      <w:proofErr w:type="spellStart"/>
      <w:r w:rsidR="0060626B">
        <w:rPr>
          <w:rFonts w:ascii="Calibri Light" w:hAnsi="Calibri Light" w:cs="Calibri Light"/>
        </w:rPr>
        <w:t>bijna</w:t>
      </w:r>
      <w:proofErr w:type="spellEnd"/>
      <w:r>
        <w:rPr>
          <w:rFonts w:ascii="Calibri Light" w:hAnsi="Calibri Light" w:cs="Calibri Light"/>
        </w:rPr>
        <w:t>)</w:t>
      </w:r>
      <w:r w:rsidR="0060626B">
        <w:rPr>
          <w:rFonts w:ascii="Calibri Light" w:hAnsi="Calibri Light" w:cs="Calibri Light"/>
        </w:rPr>
        <w:t xml:space="preserve"> </w:t>
      </w:r>
      <w:proofErr w:type="spellStart"/>
      <w:r w:rsidR="004550EE">
        <w:rPr>
          <w:rFonts w:ascii="Calibri Light" w:hAnsi="Calibri Light" w:cs="Calibri Light"/>
        </w:rPr>
        <w:t>geen</w:t>
      </w:r>
      <w:proofErr w:type="spellEnd"/>
    </w:p>
    <w:p w14:paraId="0B298EE5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45B9BA4" w14:textId="77777777" w:rsidR="00D93DAA" w:rsidRPr="009A2F1D" w:rsidRDefault="00D93DAA">
      <w:pPr>
        <w:rPr>
          <w:rFonts w:ascii="Calibri Light" w:hAnsi="Calibri Light" w:cs="Calibri Light"/>
        </w:rPr>
      </w:pPr>
    </w:p>
    <w:p w14:paraId="6B579F12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09199CB8" w14:textId="1C5677E0" w:rsidR="00D93DAA" w:rsidRPr="009A2F1D" w:rsidRDefault="00D93DAA" w:rsidP="0633175D">
      <w:pPr>
        <w:rPr>
          <w:rFonts w:ascii="Calibri Light" w:hAnsi="Calibri Light" w:cs="Calibri Light"/>
        </w:rPr>
      </w:pPr>
    </w:p>
    <w:p w14:paraId="7F3E2468" w14:textId="2B6BB80A" w:rsidR="00EE6F4C" w:rsidRPr="009A2F1D" w:rsidRDefault="72B20FF3">
      <w:pPr>
        <w:keepNext/>
        <w:rPr>
          <w:rFonts w:ascii="Calibri Light" w:hAnsi="Calibri Light" w:cs="Calibri Light"/>
          <w:lang w:val="nl-NL"/>
        </w:rPr>
      </w:pPr>
      <w:r w:rsidRPr="00107A94">
        <w:rPr>
          <w:rFonts w:ascii="Calibri Light" w:hAnsi="Calibri Light" w:cs="Calibri Light"/>
          <w:b/>
          <w:bCs/>
          <w:highlight w:val="red"/>
          <w:lang w:val="nl-NL"/>
        </w:rPr>
        <w:t>wl06</w:t>
      </w:r>
      <w:r w:rsidRPr="3DB877A1">
        <w:rPr>
          <w:rFonts w:ascii="Calibri Light" w:hAnsi="Calibri Light" w:cs="Calibri Light"/>
          <w:lang w:val="nl-NL"/>
        </w:rPr>
        <w:t xml:space="preserve"> H</w:t>
      </w:r>
      <w:r w:rsidR="001059C7" w:rsidRPr="3DB877A1">
        <w:rPr>
          <w:rFonts w:ascii="Calibri Light" w:hAnsi="Calibri Light" w:cs="Calibri Light"/>
          <w:lang w:val="nl-NL"/>
        </w:rPr>
        <w:t>oe vaak h</w:t>
      </w:r>
      <w:r w:rsidRPr="3DB877A1">
        <w:rPr>
          <w:rFonts w:ascii="Calibri Light" w:hAnsi="Calibri Light" w:cs="Calibri Light"/>
          <w:lang w:val="nl-NL"/>
        </w:rPr>
        <w:t>eeft u te maken met onveilige verkeerssituaties in uw buurt?</w:t>
      </w:r>
    </w:p>
    <w:p w14:paraId="63635119" w14:textId="4176F865" w:rsidR="00D93DAA" w:rsidRPr="009A2F1D" w:rsidRDefault="00874455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heel </w:t>
      </w:r>
      <w:proofErr w:type="spellStart"/>
      <w:r w:rsidR="72B20FF3" w:rsidRPr="3DB877A1">
        <w:rPr>
          <w:rFonts w:ascii="Calibri Light" w:hAnsi="Calibri Light" w:cs="Calibri Light"/>
        </w:rPr>
        <w:t>vaak</w:t>
      </w:r>
      <w:proofErr w:type="spellEnd"/>
      <w:r w:rsidR="72B20FF3" w:rsidRPr="3DB877A1">
        <w:rPr>
          <w:rFonts w:ascii="Calibri Light" w:hAnsi="Calibri Light" w:cs="Calibri Light"/>
        </w:rPr>
        <w:t xml:space="preserve"> </w:t>
      </w:r>
    </w:p>
    <w:p w14:paraId="742B1F18" w14:textId="7444DFAA" w:rsidR="00D93DAA" w:rsidRPr="009A2F1D" w:rsidRDefault="00874455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>
        <w:rPr>
          <w:rFonts w:ascii="Calibri Light" w:hAnsi="Calibri Light" w:cs="Calibri Light"/>
        </w:rPr>
        <w:t>vaak</w:t>
      </w:r>
      <w:proofErr w:type="spellEnd"/>
      <w:r w:rsidR="72B20FF3" w:rsidRPr="3DB877A1">
        <w:rPr>
          <w:rFonts w:ascii="Calibri Light" w:hAnsi="Calibri Light" w:cs="Calibri Light"/>
        </w:rPr>
        <w:t xml:space="preserve"> </w:t>
      </w:r>
    </w:p>
    <w:p w14:paraId="3554D4F4" w14:textId="1145741F" w:rsidR="00D93DAA" w:rsidRPr="009A2F1D" w:rsidRDefault="00874455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>
        <w:rPr>
          <w:rFonts w:ascii="Calibri Light" w:hAnsi="Calibri Light" w:cs="Calibri Light"/>
        </w:rPr>
        <w:t>soms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14:paraId="127A6A96" w14:textId="67BD58CB" w:rsidR="00D93DAA" w:rsidRPr="009A2F1D" w:rsidRDefault="72B20FF3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>(</w:t>
      </w:r>
      <w:proofErr w:type="spellStart"/>
      <w:r w:rsidR="005B3705">
        <w:rPr>
          <w:rFonts w:ascii="Calibri Light" w:hAnsi="Calibri Light" w:cs="Calibri Light"/>
        </w:rPr>
        <w:t>bijna</w:t>
      </w:r>
      <w:proofErr w:type="spellEnd"/>
      <w:r w:rsidRPr="3DB877A1">
        <w:rPr>
          <w:rFonts w:ascii="Calibri Light" w:hAnsi="Calibri Light" w:cs="Calibri Light"/>
        </w:rPr>
        <w:t xml:space="preserve">) </w:t>
      </w:r>
      <w:proofErr w:type="spellStart"/>
      <w:r w:rsidRPr="3DB877A1">
        <w:rPr>
          <w:rFonts w:ascii="Calibri Light" w:hAnsi="Calibri Light" w:cs="Calibri Light"/>
        </w:rPr>
        <w:t>ni</w:t>
      </w:r>
      <w:r w:rsidR="3188E2AA" w:rsidRPr="3DB877A1">
        <w:rPr>
          <w:rFonts w:ascii="Calibri Light" w:hAnsi="Calibri Light" w:cs="Calibri Light"/>
        </w:rPr>
        <w:t>e</w:t>
      </w:r>
      <w:r w:rsidRPr="3DB877A1">
        <w:rPr>
          <w:rFonts w:ascii="Calibri Light" w:hAnsi="Calibri Light" w:cs="Calibri Light"/>
        </w:rPr>
        <w:t>t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14:paraId="7D57BD14" w14:textId="77777777" w:rsidR="00D93DAA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212151FE" w14:textId="77777777" w:rsidR="00071EE2" w:rsidRDefault="00071EE2" w:rsidP="00071EE2">
      <w:pPr>
        <w:keepNext/>
        <w:spacing w:before="120" w:line="240" w:lineRule="auto"/>
        <w:rPr>
          <w:rFonts w:ascii="Calibri Light" w:hAnsi="Calibri Light" w:cs="Calibri Light"/>
        </w:rPr>
      </w:pPr>
    </w:p>
    <w:p w14:paraId="1D2B10C0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5FBE260C" w14:textId="51C7CCF3" w:rsidR="00D93DAA" w:rsidRPr="009A2F1D" w:rsidRDefault="00875AD5">
      <w:pPr>
        <w:keepNext/>
        <w:rPr>
          <w:rFonts w:ascii="Calibri Light" w:hAnsi="Calibri Light" w:cs="Calibri Light"/>
          <w:lang w:val="nl-NL"/>
        </w:rPr>
      </w:pPr>
      <w:r w:rsidRPr="36F394F5">
        <w:rPr>
          <w:rFonts w:ascii="Calibri Light" w:hAnsi="Calibri Light" w:cs="Calibri Light"/>
          <w:lang w:val="nl-NL"/>
        </w:rPr>
        <w:t xml:space="preserve">In hoeverre bent u het </w:t>
      </w:r>
      <w:r w:rsidR="001222BA">
        <w:rPr>
          <w:rFonts w:ascii="Calibri Light" w:hAnsi="Calibri Light" w:cs="Calibri Light"/>
          <w:lang w:val="nl-NL"/>
        </w:rPr>
        <w:t xml:space="preserve">eens </w:t>
      </w:r>
      <w:r w:rsidRPr="36F394F5">
        <w:rPr>
          <w:rFonts w:ascii="Calibri Light" w:hAnsi="Calibri Light" w:cs="Calibri Light"/>
          <w:lang w:val="nl-NL"/>
        </w:rPr>
        <w:t xml:space="preserve">met de volgende </w:t>
      </w:r>
      <w:r w:rsidR="00497C1D">
        <w:rPr>
          <w:rFonts w:ascii="Calibri Light" w:hAnsi="Calibri Light" w:cs="Calibri Light"/>
          <w:lang w:val="nl-NL"/>
        </w:rPr>
        <w:t>uitspraken</w:t>
      </w:r>
      <w:r w:rsidR="001059C7" w:rsidRPr="36F394F5">
        <w:rPr>
          <w:rFonts w:ascii="Calibri Light" w:hAnsi="Calibri Light" w:cs="Calibri Light"/>
          <w:lang w:val="nl-NL"/>
        </w:rPr>
        <w:t>?</w:t>
      </w:r>
    </w:p>
    <w:p w14:paraId="3D7A4022" w14:textId="77777777" w:rsidR="00D93DAA" w:rsidRDefault="00D93DAA">
      <w:pPr>
        <w:rPr>
          <w:rFonts w:ascii="Calibri Light" w:hAnsi="Calibri Light" w:cs="Calibri Light"/>
          <w:lang w:val="nl-NL"/>
        </w:rPr>
      </w:pPr>
    </w:p>
    <w:p w14:paraId="61BB8822" w14:textId="77777777" w:rsidR="007313EF" w:rsidRPr="00D437E4" w:rsidRDefault="007313EF" w:rsidP="007313EF">
      <w:pPr>
        <w:keepNext/>
        <w:rPr>
          <w:rFonts w:ascii="Calibri Light" w:hAnsi="Calibri Light" w:cs="Calibri Light"/>
          <w:b/>
          <w:bCs/>
        </w:rPr>
      </w:pPr>
      <w:r w:rsidRPr="00D437E4">
        <w:rPr>
          <w:rFonts w:ascii="Calibri Light" w:hAnsi="Calibri Light" w:cs="Calibri Light"/>
          <w:b/>
          <w:bCs/>
        </w:rPr>
        <w:lastRenderedPageBreak/>
        <w:t>wl08  </w:t>
      </w:r>
    </w:p>
    <w:tbl>
      <w:tblPr>
        <w:tblStyle w:val="QQuestionTable"/>
        <w:tblW w:w="0" w:type="auto"/>
        <w:tblLook w:val="07E0" w:firstRow="1" w:lastRow="1" w:firstColumn="1" w:lastColumn="1" w:noHBand="1" w:noVBand="1"/>
      </w:tblPr>
      <w:tblGrid>
        <w:gridCol w:w="1368"/>
        <w:gridCol w:w="1342"/>
        <w:gridCol w:w="1311"/>
        <w:gridCol w:w="1337"/>
        <w:gridCol w:w="1329"/>
        <w:gridCol w:w="1342"/>
        <w:gridCol w:w="1331"/>
      </w:tblGrid>
      <w:tr w:rsidR="00442AE0" w:rsidRPr="009A2F1D" w14:paraId="09C5C218" w14:textId="77777777" w:rsidTr="0087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2626FC4" w14:textId="77777777" w:rsidR="007313EF" w:rsidRPr="009A2F1D" w:rsidRDefault="007313EF" w:rsidP="005B61DE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42" w:type="dxa"/>
          </w:tcPr>
          <w:p w14:paraId="4566B63A" w14:textId="77777777" w:rsidR="007313EF" w:rsidRPr="009A2F1D" w:rsidRDefault="007313EF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11" w:type="dxa"/>
          </w:tcPr>
          <w:p w14:paraId="1069AB03" w14:textId="77777777" w:rsidR="007313EF" w:rsidRPr="009A2F1D" w:rsidRDefault="007313EF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37" w:type="dxa"/>
          </w:tcPr>
          <w:p w14:paraId="40D240B2" w14:textId="77777777" w:rsidR="007313EF" w:rsidRPr="009A2F1D" w:rsidRDefault="007313EF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29" w:type="dxa"/>
          </w:tcPr>
          <w:p w14:paraId="5D08C5C1" w14:textId="77777777" w:rsidR="007313EF" w:rsidRPr="009A2F1D" w:rsidRDefault="007313EF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42" w:type="dxa"/>
          </w:tcPr>
          <w:p w14:paraId="349755D4" w14:textId="77777777" w:rsidR="007313EF" w:rsidRPr="009A2F1D" w:rsidRDefault="007313EF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31" w:type="dxa"/>
          </w:tcPr>
          <w:p w14:paraId="2CC48241" w14:textId="77777777" w:rsidR="007313EF" w:rsidRPr="009A2F1D" w:rsidRDefault="007313EF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442AE0" w:rsidRPr="00C2469E" w14:paraId="69381E48" w14:textId="2B2803B8" w:rsidTr="0087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2B3DB54" w14:textId="37F1ABEA" w:rsidR="007313EF" w:rsidRPr="009A2F1D" w:rsidRDefault="00D46F31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 xml:space="preserve">In 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mijn buurt zijn </w:t>
            </w:r>
            <w:r w:rsidR="6E5F3BF5" w:rsidRPr="78A7358E">
              <w:rPr>
                <w:rFonts w:ascii="Calibri Light" w:hAnsi="Calibri Light" w:cs="Calibri Light"/>
                <w:lang w:val="nl-NL"/>
              </w:rPr>
              <w:t>(</w:t>
            </w:r>
            <w:r w:rsidR="0078783B">
              <w:rPr>
                <w:rFonts w:ascii="Calibri Light" w:hAnsi="Calibri Light" w:cs="Calibri Light"/>
                <w:lang w:val="nl-NL"/>
              </w:rPr>
              <w:t>bijna</w:t>
            </w:r>
            <w:r w:rsidR="6E5F3BF5" w:rsidRPr="78A7358E">
              <w:rPr>
                <w:rFonts w:ascii="Calibri Light" w:hAnsi="Calibri Light" w:cs="Calibri Light"/>
                <w:lang w:val="nl-NL"/>
              </w:rPr>
              <w:t>)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 geen dingen kapot</w:t>
            </w:r>
            <w:r w:rsidR="00BA77A8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342" w:type="dxa"/>
          </w:tcPr>
          <w:p w14:paraId="48F1D95E" w14:textId="47A489E9" w:rsidR="007313EF" w:rsidRPr="009A2F1D" w:rsidRDefault="007313EF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11" w:type="dxa"/>
          </w:tcPr>
          <w:p w14:paraId="012CB94E" w14:textId="0E4B7C26" w:rsidR="007313EF" w:rsidRPr="009A2F1D" w:rsidRDefault="007313EF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7" w:type="dxa"/>
          </w:tcPr>
          <w:p w14:paraId="2BCD9AC3" w14:textId="00E682BE" w:rsidR="007313EF" w:rsidRPr="009A2F1D" w:rsidRDefault="007313EF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9" w:type="dxa"/>
          </w:tcPr>
          <w:p w14:paraId="09B6F1E0" w14:textId="26326AB2" w:rsidR="007313EF" w:rsidRPr="009A2F1D" w:rsidRDefault="007313EF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42" w:type="dxa"/>
          </w:tcPr>
          <w:p w14:paraId="4A69E4D8" w14:textId="773406ED" w:rsidR="007313EF" w:rsidRPr="009A2F1D" w:rsidRDefault="007313EF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1" w:type="dxa"/>
          </w:tcPr>
          <w:p w14:paraId="5B7D1915" w14:textId="21FABCC1" w:rsidR="007313EF" w:rsidRPr="009A2F1D" w:rsidRDefault="007313EF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442AE0" w:rsidRPr="00C2469E" w14:paraId="08D67B6A" w14:textId="77777777" w:rsidTr="0087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8EEA053" w14:textId="6BA7F641" w:rsidR="007313EF" w:rsidRPr="00E51946" w:rsidRDefault="007313EF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E51946">
              <w:rPr>
                <w:rFonts w:ascii="Calibri Light" w:hAnsi="Calibri Light" w:cs="Calibri Light"/>
                <w:lang w:val="nl-NL"/>
              </w:rPr>
              <w:t xml:space="preserve">Mijn buurt is </w:t>
            </w:r>
            <w:r w:rsidR="00442AE0">
              <w:rPr>
                <w:rFonts w:ascii="Calibri Light" w:hAnsi="Calibri Light" w:cs="Calibri Light"/>
                <w:lang w:val="nl-NL"/>
              </w:rPr>
              <w:t>netjes en schoon</w:t>
            </w:r>
          </w:p>
        </w:tc>
        <w:tc>
          <w:tcPr>
            <w:tcW w:w="1342" w:type="dxa"/>
          </w:tcPr>
          <w:p w14:paraId="658966C4" w14:textId="77777777" w:rsidR="007313EF" w:rsidRPr="00E51946" w:rsidRDefault="007313EF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11" w:type="dxa"/>
          </w:tcPr>
          <w:p w14:paraId="63386C81" w14:textId="77777777" w:rsidR="007313EF" w:rsidRPr="00E51946" w:rsidRDefault="007313EF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7" w:type="dxa"/>
          </w:tcPr>
          <w:p w14:paraId="06A78202" w14:textId="77777777" w:rsidR="007313EF" w:rsidRPr="00E51946" w:rsidRDefault="007313EF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9" w:type="dxa"/>
          </w:tcPr>
          <w:p w14:paraId="633344D7" w14:textId="77777777" w:rsidR="007313EF" w:rsidRPr="00E51946" w:rsidRDefault="007313EF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42" w:type="dxa"/>
          </w:tcPr>
          <w:p w14:paraId="40E4DC33" w14:textId="77777777" w:rsidR="007313EF" w:rsidRPr="00E51946" w:rsidRDefault="007313EF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1" w:type="dxa"/>
          </w:tcPr>
          <w:p w14:paraId="26E0602E" w14:textId="77777777" w:rsidR="007313EF" w:rsidRPr="00E51946" w:rsidRDefault="007313EF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2749358D" w14:textId="77777777" w:rsidR="007313EF" w:rsidRDefault="007313EF" w:rsidP="007313EF">
      <w:pPr>
        <w:rPr>
          <w:rFonts w:ascii="Calibri Light" w:hAnsi="Calibri Light" w:cs="Calibri Light"/>
          <w:lang w:val="nl-NL"/>
        </w:rPr>
      </w:pPr>
    </w:p>
    <w:p w14:paraId="2EB9EE84" w14:textId="77777777" w:rsidR="007C6A4A" w:rsidRPr="00E51946" w:rsidRDefault="007C6A4A" w:rsidP="007313EF">
      <w:pPr>
        <w:rPr>
          <w:rFonts w:ascii="Calibri Light" w:hAnsi="Calibri Light" w:cs="Calibri Light"/>
          <w:lang w:val="nl-NL"/>
        </w:rPr>
      </w:pPr>
    </w:p>
    <w:p w14:paraId="3E9823DC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78F1D793" w14:textId="77777777" w:rsidR="007313EF" w:rsidRPr="009A2F1D" w:rsidRDefault="007313EF">
      <w:pPr>
        <w:rPr>
          <w:rFonts w:ascii="Calibri Light" w:hAnsi="Calibri Light" w:cs="Calibri Light"/>
          <w:lang w:val="nl-NL"/>
        </w:rPr>
      </w:pPr>
    </w:p>
    <w:p w14:paraId="15FB2741" w14:textId="77777777" w:rsidR="00D93DAA" w:rsidRPr="00D437E4" w:rsidRDefault="001059C7">
      <w:pPr>
        <w:keepNext/>
        <w:rPr>
          <w:rFonts w:ascii="Calibri Light" w:hAnsi="Calibri Light" w:cs="Calibri Light"/>
          <w:b/>
          <w:bCs/>
        </w:rPr>
      </w:pPr>
      <w:r w:rsidRPr="00D437E4">
        <w:rPr>
          <w:rFonts w:ascii="Calibri Light" w:hAnsi="Calibri Light" w:cs="Calibri Light"/>
          <w:b/>
          <w:bCs/>
        </w:rPr>
        <w:t>wl07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66"/>
        <w:gridCol w:w="1342"/>
        <w:gridCol w:w="1312"/>
        <w:gridCol w:w="1337"/>
        <w:gridCol w:w="1330"/>
        <w:gridCol w:w="1342"/>
        <w:gridCol w:w="1331"/>
      </w:tblGrid>
      <w:tr w:rsidR="00D93DAA" w:rsidRPr="009A2F1D" w14:paraId="306F7EA1" w14:textId="77777777" w:rsidTr="09653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F1DA65A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F83BE50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4C28C0F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527F2BD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</w:p>
        </w:tc>
        <w:tc>
          <w:tcPr>
            <w:tcW w:w="1368" w:type="dxa"/>
          </w:tcPr>
          <w:p w14:paraId="73C14006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57C2287B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4E97CBB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C2469E" w14:paraId="6B5D97AD" w14:textId="77777777" w:rsidTr="096536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1FBA58C" w14:textId="1A3016B5" w:rsidR="00F06FA3" w:rsidRPr="00975AC7" w:rsidRDefault="69FAFC74" w:rsidP="00F06FA3">
            <w:pPr>
              <w:pStyle w:val="Tekstopmerking"/>
              <w:rPr>
                <w:lang w:val="nl-NL"/>
              </w:rPr>
            </w:pPr>
            <w:r w:rsidRPr="0965366A">
              <w:rPr>
                <w:rFonts w:ascii="Calibri Light" w:hAnsi="Calibri Light" w:cs="Calibri Light"/>
                <w:lang w:val="nl-NL"/>
              </w:rPr>
              <w:t>Het groen in mijn buurt is goed onderhouden (denk aan perken en parken)</w:t>
            </w:r>
          </w:p>
          <w:p w14:paraId="4059BB15" w14:textId="4E0AAE8C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  </w:t>
            </w:r>
          </w:p>
        </w:tc>
        <w:tc>
          <w:tcPr>
            <w:tcW w:w="1368" w:type="dxa"/>
          </w:tcPr>
          <w:p w14:paraId="4D6AF13D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AB59E7C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48DAF0C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A813B73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AD26752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4D285A4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C2469E" w14:paraId="72763B50" w14:textId="77777777" w:rsidTr="096536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090C369" w14:textId="10C94CA2" w:rsidR="00D93DAA" w:rsidRPr="009A2F1D" w:rsidRDefault="623BC6A4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965366A">
              <w:rPr>
                <w:rFonts w:ascii="Calibri Light" w:hAnsi="Calibri Light" w:cs="Calibri Light"/>
                <w:lang w:val="nl-NL"/>
              </w:rPr>
              <w:t>S</w:t>
            </w:r>
            <w:r w:rsidR="001059C7" w:rsidRPr="0965366A">
              <w:rPr>
                <w:rFonts w:ascii="Calibri Light" w:hAnsi="Calibri Light" w:cs="Calibri Light"/>
                <w:lang w:val="nl-NL"/>
              </w:rPr>
              <w:t>traten</w:t>
            </w:r>
            <w:r w:rsidR="5E5D531A" w:rsidRPr="0965366A">
              <w:rPr>
                <w:rFonts w:ascii="Calibri Light" w:hAnsi="Calibri Light" w:cs="Calibri Light"/>
                <w:lang w:val="nl-NL"/>
              </w:rPr>
              <w:t xml:space="preserve"> en </w:t>
            </w:r>
            <w:r w:rsidR="5A2719D8" w:rsidRPr="0965366A">
              <w:rPr>
                <w:rFonts w:ascii="Calibri Light" w:hAnsi="Calibri Light" w:cs="Calibri Light"/>
                <w:lang w:val="nl-NL"/>
              </w:rPr>
              <w:t>stoepen</w:t>
            </w:r>
            <w:r w:rsidR="742EF154" w:rsidRPr="0965366A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1059C7" w:rsidRPr="0965366A">
              <w:rPr>
                <w:rFonts w:ascii="Calibri Light" w:hAnsi="Calibri Light" w:cs="Calibri Light"/>
                <w:lang w:val="nl-NL"/>
              </w:rPr>
              <w:t xml:space="preserve">zijn goed begaanbaar </w:t>
            </w:r>
          </w:p>
        </w:tc>
        <w:tc>
          <w:tcPr>
            <w:tcW w:w="1368" w:type="dxa"/>
          </w:tcPr>
          <w:p w14:paraId="4CA5347D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8DB72BA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5CD54A4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134CFDA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216A17B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93DC9DF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3CCE5AF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3843C40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3CFA1A17" w14:textId="12DF230D" w:rsidR="00D93DAA" w:rsidRDefault="00D93DAA" w:rsidP="0633175D">
      <w:pPr>
        <w:rPr>
          <w:rFonts w:ascii="Calibri Light" w:hAnsi="Calibri Light" w:cs="Calibri Light"/>
          <w:lang w:val="nl-NL"/>
        </w:rPr>
      </w:pPr>
    </w:p>
    <w:p w14:paraId="191B5CB9" w14:textId="77777777" w:rsidR="00EF6850" w:rsidRPr="009A2F1D" w:rsidRDefault="00EF6850" w:rsidP="00EF6850">
      <w:pPr>
        <w:rPr>
          <w:rFonts w:ascii="Calibri Light" w:hAnsi="Calibri Light" w:cs="Calibri Light"/>
          <w:lang w:val="nl-NL"/>
        </w:rPr>
      </w:pPr>
    </w:p>
    <w:p w14:paraId="0850ABB6" w14:textId="2E521EEA" w:rsidR="00EF6850" w:rsidRPr="009A2F1D" w:rsidRDefault="00EF6850" w:rsidP="0633175D">
      <w:pPr>
        <w:rPr>
          <w:rFonts w:ascii="Calibri Light" w:hAnsi="Calibri Light" w:cs="Calibri Light"/>
          <w:lang w:val="nl-NL"/>
        </w:rPr>
      </w:pPr>
    </w:p>
    <w:p w14:paraId="19D82961" w14:textId="77777777" w:rsidR="00EF6850" w:rsidRPr="00EE3B6D" w:rsidRDefault="00EF6850" w:rsidP="00EF6850">
      <w:pPr>
        <w:keepNext/>
        <w:rPr>
          <w:rFonts w:ascii="Calibri Light" w:hAnsi="Calibri Light" w:cs="Calibri Light"/>
          <w:b/>
          <w:bCs/>
        </w:rPr>
      </w:pPr>
      <w:r w:rsidRPr="00EE3B6D">
        <w:rPr>
          <w:rFonts w:ascii="Calibri Light" w:hAnsi="Calibri Light" w:cs="Calibri Light"/>
          <w:b/>
          <w:bCs/>
        </w:rPr>
        <w:lastRenderedPageBreak/>
        <w:t>vz01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833"/>
        <w:gridCol w:w="1286"/>
        <w:gridCol w:w="1189"/>
        <w:gridCol w:w="1270"/>
        <w:gridCol w:w="1246"/>
        <w:gridCol w:w="1286"/>
        <w:gridCol w:w="1250"/>
      </w:tblGrid>
      <w:tr w:rsidR="008C169B" w:rsidRPr="009A2F1D" w14:paraId="4D1FDEEF" w14:textId="77777777" w:rsidTr="005B6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4B833ED" w14:textId="77777777" w:rsidR="00EF6850" w:rsidRPr="009A2F1D" w:rsidRDefault="00EF6850" w:rsidP="005B61DE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9ACBBB9" w14:textId="77777777" w:rsidR="00EF6850" w:rsidRPr="009A2F1D" w:rsidRDefault="00EF6850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72AAA3FC" w14:textId="77777777" w:rsidR="00EF6850" w:rsidRPr="009A2F1D" w:rsidRDefault="00EF6850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1761FD73" w14:textId="77777777" w:rsidR="00EF6850" w:rsidRPr="009A2F1D" w:rsidRDefault="00EF6850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2544E4D8" w14:textId="77777777" w:rsidR="00EF6850" w:rsidRPr="009A2F1D" w:rsidRDefault="00EF6850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5F0BF18F" w14:textId="77777777" w:rsidR="00EF6850" w:rsidRPr="009A2F1D" w:rsidRDefault="00EF6850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683ED28A" w14:textId="77777777" w:rsidR="00EF6850" w:rsidRPr="009A2F1D" w:rsidRDefault="00EF6850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8C169B" w:rsidRPr="00C2469E" w14:paraId="6C33EC49" w14:textId="77777777" w:rsidTr="005B6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AB858C1" w14:textId="17E0512C" w:rsidR="00EF6850" w:rsidRPr="009A2F1D" w:rsidRDefault="00EF6850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In mijn buurt is </w:t>
            </w:r>
            <w:r w:rsidR="00606903">
              <w:rPr>
                <w:rFonts w:ascii="Calibri Light" w:hAnsi="Calibri Light" w:cs="Calibri Light"/>
                <w:lang w:val="nl-NL"/>
              </w:rPr>
              <w:t>genoeg</w:t>
            </w:r>
            <w:r w:rsidR="00606903"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groen </w:t>
            </w:r>
          </w:p>
        </w:tc>
        <w:tc>
          <w:tcPr>
            <w:tcW w:w="1368" w:type="dxa"/>
          </w:tcPr>
          <w:p w14:paraId="6D31CD76" w14:textId="77777777" w:rsidR="00EF6850" w:rsidRPr="009A2F1D" w:rsidRDefault="00EF6850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AA4108B" w14:textId="77777777" w:rsidR="00EF6850" w:rsidRPr="009A2F1D" w:rsidRDefault="00EF6850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31B74E4" w14:textId="77777777" w:rsidR="00EF6850" w:rsidRPr="009A2F1D" w:rsidRDefault="00EF6850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F604B35" w14:textId="77777777" w:rsidR="00EF6850" w:rsidRPr="009A2F1D" w:rsidRDefault="00EF6850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C321E2D" w14:textId="77777777" w:rsidR="00EF6850" w:rsidRPr="009A2F1D" w:rsidRDefault="00EF6850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9BC69CF" w14:textId="77777777" w:rsidR="00EF6850" w:rsidRPr="009A2F1D" w:rsidRDefault="00EF6850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8C169B" w:rsidRPr="00C2469E" w14:paraId="4BAFF0F5" w14:textId="77777777" w:rsidTr="005B6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EFC8E4E" w14:textId="23EED131" w:rsidR="00EF6850" w:rsidRPr="009A2F1D" w:rsidRDefault="00D6420C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ins w:id="28" w:author="Mark Gremmen" w:date="2025-05-21T09:58:00Z">
              <w:r w:rsidRPr="00D6420C">
                <w:rPr>
                  <w:rFonts w:ascii="Calibri Light" w:hAnsi="Calibri Light" w:cs="Calibri Light"/>
                  <w:lang w:val="nl-NL"/>
                  <w:rPrChange w:id="29" w:author="Mark Gremmen" w:date="2025-05-21T09:58:00Z" w16du:dateUtc="2025-05-21T07:58:00Z">
                    <w:rPr>
                      <w:rFonts w:ascii="Calibri Light" w:hAnsi="Calibri Light" w:cs="Calibri Light"/>
                    </w:rPr>
                  </w:rPrChange>
                </w:rPr>
                <w:t xml:space="preserve">Er zijn genoeg </w:t>
              </w:r>
              <w:proofErr w:type="spellStart"/>
              <w:r w:rsidRPr="00D6420C">
                <w:rPr>
                  <w:rFonts w:ascii="Calibri Light" w:hAnsi="Calibri Light" w:cs="Calibri Light"/>
                  <w:lang w:val="nl-NL"/>
                  <w:rPrChange w:id="30" w:author="Mark Gremmen" w:date="2025-05-21T09:58:00Z" w16du:dateUtc="2025-05-21T07:58:00Z">
                    <w:rPr>
                      <w:rFonts w:ascii="Calibri Light" w:hAnsi="Calibri Light" w:cs="Calibri Light"/>
                    </w:rPr>
                  </w:rPrChange>
                </w:rPr>
                <w:t>parkeerplaatsen</w:t>
              </w:r>
            </w:ins>
            <w:del w:id="31" w:author="Mark Gremmen" w:date="2025-05-21T09:58:00Z" w16du:dateUtc="2025-05-21T07:58:00Z">
              <w:r w:rsidR="00EF6850" w:rsidRPr="009A2F1D" w:rsidDel="00D6420C">
                <w:rPr>
                  <w:rFonts w:ascii="Calibri Light" w:hAnsi="Calibri Light" w:cs="Calibri Light"/>
                  <w:lang w:val="nl-NL"/>
                </w:rPr>
                <w:delText xml:space="preserve">In mijn buurt </w:delText>
              </w:r>
              <w:r w:rsidR="00EF6850" w:rsidDel="00D6420C">
                <w:rPr>
                  <w:rFonts w:ascii="Calibri Light" w:hAnsi="Calibri Light" w:cs="Calibri Light"/>
                  <w:lang w:val="nl-NL"/>
                </w:rPr>
                <w:delText>zijn</w:delText>
              </w:r>
              <w:r w:rsidR="00EF6850" w:rsidRPr="009A2F1D" w:rsidDel="00D6420C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  <w:r w:rsidR="00C21FC4" w:rsidDel="00D6420C">
                <w:rPr>
                  <w:rFonts w:ascii="Calibri Light" w:hAnsi="Calibri Light" w:cs="Calibri Light"/>
                  <w:lang w:val="nl-NL"/>
                </w:rPr>
                <w:delText>genoeg</w:delText>
              </w:r>
              <w:r w:rsidR="00C21FC4" w:rsidRPr="009A2F1D" w:rsidDel="00D6420C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  <w:r w:rsidR="00EF6850" w:rsidRPr="009A2F1D" w:rsidDel="00D6420C">
                <w:rPr>
                  <w:rFonts w:ascii="Calibri Light" w:hAnsi="Calibri Light" w:cs="Calibri Light"/>
                  <w:lang w:val="nl-NL"/>
                </w:rPr>
                <w:delText>parkeer</w:delText>
              </w:r>
              <w:r w:rsidR="00EF6850" w:rsidDel="00D6420C">
                <w:rPr>
                  <w:rFonts w:ascii="Calibri Light" w:hAnsi="Calibri Light" w:cs="Calibri Light"/>
                  <w:lang w:val="nl-NL"/>
                </w:rPr>
                <w:delText>plaatsen</w:delText>
              </w:r>
              <w:r w:rsidR="00EF6850" w:rsidRPr="009A2F1D" w:rsidDel="00D6420C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r w:rsidR="001658DF">
              <w:rPr>
                <w:rFonts w:ascii="Calibri Light" w:hAnsi="Calibri Light" w:cs="Calibri Light"/>
                <w:lang w:val="nl-NL"/>
              </w:rPr>
              <w:t>voor</w:t>
            </w:r>
            <w:proofErr w:type="spellEnd"/>
            <w:r w:rsidR="001658DF">
              <w:rPr>
                <w:rFonts w:ascii="Calibri Light" w:hAnsi="Calibri Light" w:cs="Calibri Light"/>
                <w:lang w:val="nl-NL"/>
              </w:rPr>
              <w:t xml:space="preserve"> auto’s </w:t>
            </w:r>
            <w:r w:rsidR="00EF6850">
              <w:rPr>
                <w:rFonts w:ascii="Calibri Light" w:hAnsi="Calibri Light" w:cs="Calibri Light"/>
                <w:lang w:val="nl-NL"/>
              </w:rPr>
              <w:t>[OPTIONEEL]</w:t>
            </w:r>
          </w:p>
        </w:tc>
        <w:tc>
          <w:tcPr>
            <w:tcW w:w="1368" w:type="dxa"/>
          </w:tcPr>
          <w:p w14:paraId="59EBFB75" w14:textId="77777777" w:rsidR="00EF6850" w:rsidRPr="009A2F1D" w:rsidRDefault="00EF6850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D1AAF64" w14:textId="77777777" w:rsidR="00EF6850" w:rsidRPr="009A2F1D" w:rsidRDefault="00EF6850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3C75AC9" w14:textId="77777777" w:rsidR="00EF6850" w:rsidRPr="009A2F1D" w:rsidRDefault="00EF6850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1F2811F" w14:textId="77777777" w:rsidR="00EF6850" w:rsidRPr="009A2F1D" w:rsidRDefault="00EF6850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F5073A1" w14:textId="77777777" w:rsidR="00EF6850" w:rsidRPr="009A2F1D" w:rsidRDefault="00EF6850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C70BA82" w14:textId="77777777" w:rsidR="00EF6850" w:rsidRPr="009A2F1D" w:rsidRDefault="00EF6850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37BBB7C7" w14:textId="77777777" w:rsidR="00EF6850" w:rsidRDefault="00EF6850" w:rsidP="00EF6850">
      <w:pPr>
        <w:rPr>
          <w:rFonts w:ascii="Calibri Light" w:hAnsi="Calibri Light" w:cs="Calibri Light"/>
          <w:lang w:val="nl-NL"/>
        </w:rPr>
      </w:pPr>
    </w:p>
    <w:p w14:paraId="4FA9CFB1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2F223DCE" w14:textId="77777777" w:rsidR="00AA70D0" w:rsidRPr="009A2F1D" w:rsidRDefault="00AA70D0" w:rsidP="00EF6850">
      <w:pPr>
        <w:rPr>
          <w:rFonts w:ascii="Calibri Light" w:hAnsi="Calibri Light" w:cs="Calibri Light"/>
          <w:lang w:val="nl-NL"/>
        </w:rPr>
      </w:pPr>
    </w:p>
    <w:p w14:paraId="2BB4E85D" w14:textId="059CD668" w:rsidR="008A6C57" w:rsidRPr="009A2F1D" w:rsidRDefault="008A6C57" w:rsidP="008A6C57">
      <w:pPr>
        <w:keepNext/>
        <w:rPr>
          <w:rFonts w:ascii="Calibri Light" w:hAnsi="Calibri Light" w:cs="Calibri Light"/>
          <w:lang w:val="nl-NL"/>
        </w:rPr>
      </w:pPr>
      <w:r w:rsidRPr="00C9457D">
        <w:rPr>
          <w:rFonts w:ascii="Calibri Light" w:hAnsi="Calibri Light" w:cs="Calibri Light"/>
          <w:b/>
          <w:bCs/>
          <w:lang w:val="nl-NL"/>
        </w:rPr>
        <w:lastRenderedPageBreak/>
        <w:t>vz03</w:t>
      </w:r>
      <w:r w:rsidRPr="3DB877A1">
        <w:rPr>
          <w:rFonts w:ascii="Calibri Light" w:hAnsi="Calibri Light" w:cs="Calibri Light"/>
          <w:lang w:val="nl-NL"/>
        </w:rPr>
        <w:t xml:space="preserve"> In hoeverre bent u tevreden over </w:t>
      </w:r>
      <w:r w:rsidR="006F525F">
        <w:rPr>
          <w:rFonts w:ascii="Calibri Light" w:hAnsi="Calibri Light" w:cs="Calibri Light"/>
          <w:lang w:val="nl-NL"/>
        </w:rPr>
        <w:t xml:space="preserve">de </w:t>
      </w:r>
      <w:r w:rsidR="00D54320">
        <w:rPr>
          <w:rFonts w:ascii="Calibri Light" w:hAnsi="Calibri Light" w:cs="Calibri Light"/>
          <w:lang w:val="nl-NL"/>
        </w:rPr>
        <w:t>volgende voorzieningen</w:t>
      </w:r>
      <w:r w:rsidR="008F6E77">
        <w:rPr>
          <w:rFonts w:ascii="Calibri Light" w:hAnsi="Calibri Light" w:cs="Calibri Light"/>
          <w:lang w:val="nl-NL"/>
        </w:rPr>
        <w:t xml:space="preserve"> in uw buurt</w:t>
      </w:r>
      <w:r w:rsidR="006F525F">
        <w:rPr>
          <w:rFonts w:ascii="Calibri Light" w:hAnsi="Calibri Light" w:cs="Calibri Light"/>
          <w:lang w:val="nl-NL"/>
        </w:rPr>
        <w:t>…?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450"/>
        <w:gridCol w:w="1071"/>
        <w:gridCol w:w="1071"/>
        <w:gridCol w:w="1272"/>
        <w:gridCol w:w="1272"/>
        <w:gridCol w:w="1272"/>
        <w:gridCol w:w="952"/>
      </w:tblGrid>
      <w:tr w:rsidR="008A6C57" w:rsidRPr="009A2F1D" w14:paraId="0B24E475" w14:textId="77777777" w:rsidTr="5EF2C0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64310B9" w14:textId="77777777" w:rsidR="008A6C57" w:rsidRPr="009A2F1D" w:rsidRDefault="008A6C57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5E57A59" w14:textId="77777777" w:rsidR="008A6C57" w:rsidRPr="009A2F1D" w:rsidRDefault="008A6C57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zeer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tevreden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2F938CD0" w14:textId="77777777" w:rsidR="008A6C57" w:rsidRPr="009A2F1D" w:rsidRDefault="008A6C57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tevreden</w:t>
            </w:r>
            <w:proofErr w:type="spellEnd"/>
          </w:p>
        </w:tc>
        <w:tc>
          <w:tcPr>
            <w:tcW w:w="1368" w:type="dxa"/>
          </w:tcPr>
          <w:p w14:paraId="4A8DD14B" w14:textId="77777777" w:rsidR="008A6C57" w:rsidRPr="009A2F1D" w:rsidRDefault="008A6C57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tevreden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ontevreden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3DA2F9E5" w14:textId="77777777" w:rsidR="008A6C57" w:rsidRPr="009A2F1D" w:rsidRDefault="008A6C57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ontevreden</w:t>
            </w:r>
            <w:proofErr w:type="spellEnd"/>
          </w:p>
        </w:tc>
        <w:tc>
          <w:tcPr>
            <w:tcW w:w="1368" w:type="dxa"/>
          </w:tcPr>
          <w:p w14:paraId="3059A341" w14:textId="77777777" w:rsidR="008A6C57" w:rsidRPr="009A2F1D" w:rsidRDefault="008A6C57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zeer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ontevreden</w:t>
            </w:r>
            <w:proofErr w:type="spellEnd"/>
          </w:p>
        </w:tc>
        <w:tc>
          <w:tcPr>
            <w:tcW w:w="1368" w:type="dxa"/>
          </w:tcPr>
          <w:p w14:paraId="79D8BF04" w14:textId="77777777" w:rsidR="008A6C57" w:rsidRPr="009A2F1D" w:rsidRDefault="008A6C57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8A6C57" w:rsidRPr="00867A51" w14:paraId="16AD7962" w14:textId="77777777" w:rsidTr="5EF2C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15D147A" w14:textId="77777777" w:rsidR="008A6C57" w:rsidRPr="009A2F1D" w:rsidRDefault="008A6C57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>Winkels voor dagelijkse boodschappen</w:t>
            </w:r>
          </w:p>
        </w:tc>
        <w:tc>
          <w:tcPr>
            <w:tcW w:w="1368" w:type="dxa"/>
          </w:tcPr>
          <w:p w14:paraId="0AE75A19" w14:textId="77777777" w:rsidR="008A6C57" w:rsidRPr="009A2F1D" w:rsidRDefault="008A6C57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8783963" w14:textId="77777777" w:rsidR="008A6C57" w:rsidRPr="009A2F1D" w:rsidRDefault="008A6C57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73E6FAB" w14:textId="77777777" w:rsidR="008A6C57" w:rsidRPr="009A2F1D" w:rsidRDefault="008A6C57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14ED1C1" w14:textId="77777777" w:rsidR="008A6C57" w:rsidRPr="009A2F1D" w:rsidRDefault="008A6C57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7D1C2C4" w14:textId="77777777" w:rsidR="008A6C57" w:rsidRPr="009A2F1D" w:rsidRDefault="008A6C57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5299107" w14:textId="77777777" w:rsidR="008A6C57" w:rsidRPr="009A2F1D" w:rsidRDefault="008A6C57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8A6C57" w:rsidRPr="00C2469E" w14:paraId="3AB5A936" w14:textId="77777777" w:rsidTr="5EF2C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8167527" w14:textId="78A08CA4" w:rsidR="008A6C57" w:rsidRPr="009A2F1D" w:rsidRDefault="00D6420C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ins w:id="32" w:author="Mark Gremmen" w:date="2025-05-21T09:59:00Z" w16du:dateUtc="2025-05-21T07:59:00Z">
              <w:r>
                <w:rPr>
                  <w:rFonts w:ascii="Calibri Light" w:hAnsi="Calibri Light" w:cs="Calibri Light"/>
                  <w:lang w:val="nl-NL"/>
                </w:rPr>
                <w:t>Z</w:t>
              </w:r>
            </w:ins>
            <w:del w:id="33" w:author="Mark Gremmen" w:date="2025-05-21T09:59:00Z" w16du:dateUtc="2025-05-21T07:59:00Z">
              <w:r w:rsidR="008A6C57" w:rsidRPr="009A2F1D" w:rsidDel="00D6420C">
                <w:rPr>
                  <w:rFonts w:ascii="Calibri Light" w:hAnsi="Calibri Light" w:cs="Calibri Light"/>
                  <w:lang w:val="nl-NL"/>
                </w:rPr>
                <w:delText>(Gezondheids-) z</w:delText>
              </w:r>
            </w:del>
            <w:r w:rsidR="008A6C57" w:rsidRPr="009A2F1D">
              <w:rPr>
                <w:rFonts w:ascii="Calibri Light" w:hAnsi="Calibri Light" w:cs="Calibri Light"/>
                <w:lang w:val="nl-NL"/>
              </w:rPr>
              <w:t>orgvoorzieningen (</w:t>
            </w:r>
            <w:r w:rsidR="008A6C57">
              <w:rPr>
                <w:rFonts w:ascii="Calibri Light" w:hAnsi="Calibri Light" w:cs="Calibri Light"/>
                <w:lang w:val="nl-NL"/>
              </w:rPr>
              <w:t xml:space="preserve">zoals </w:t>
            </w:r>
            <w:r w:rsidR="008A6C57" w:rsidRPr="009A2F1D">
              <w:rPr>
                <w:rFonts w:ascii="Calibri Light" w:hAnsi="Calibri Light" w:cs="Calibri Light"/>
                <w:lang w:val="nl-NL"/>
              </w:rPr>
              <w:t xml:space="preserve">huisartsenpost, gezondheidscentrum, centrum voor jeugd en gezin, verzorgingstehuis)              </w:t>
            </w:r>
          </w:p>
        </w:tc>
        <w:tc>
          <w:tcPr>
            <w:tcW w:w="1368" w:type="dxa"/>
          </w:tcPr>
          <w:p w14:paraId="309916C3" w14:textId="77777777" w:rsidR="008A6C57" w:rsidRPr="009A2F1D" w:rsidRDefault="008A6C57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C0AF627" w14:textId="77777777" w:rsidR="008A6C57" w:rsidRPr="009A2F1D" w:rsidRDefault="008A6C57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B9222AA" w14:textId="77777777" w:rsidR="008A6C57" w:rsidRPr="009A2F1D" w:rsidRDefault="008A6C57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048AE32" w14:textId="77777777" w:rsidR="008A6C57" w:rsidRPr="009A2F1D" w:rsidRDefault="008A6C57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F4F9738" w14:textId="77777777" w:rsidR="008A6C57" w:rsidRPr="009A2F1D" w:rsidRDefault="008A6C57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B691E20" w14:textId="77777777" w:rsidR="008A6C57" w:rsidRPr="009A2F1D" w:rsidRDefault="008A6C57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8A6C57" w:rsidRPr="000D2441" w14:paraId="35534001" w14:textId="77777777" w:rsidTr="5EF2C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629528F" w14:textId="77777777" w:rsidR="008A6C57" w:rsidRPr="009A2F1D" w:rsidRDefault="008A6C57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 xml:space="preserve">Welzijnsvoorzieningen (helpen van  buurtbewoners)              </w:t>
            </w:r>
          </w:p>
        </w:tc>
        <w:tc>
          <w:tcPr>
            <w:tcW w:w="1368" w:type="dxa"/>
          </w:tcPr>
          <w:p w14:paraId="5A511EE6" w14:textId="77777777" w:rsidR="008A6C57" w:rsidRPr="009A2F1D" w:rsidRDefault="008A6C57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51B4D6B" w14:textId="77777777" w:rsidR="008A6C57" w:rsidRPr="009A2F1D" w:rsidRDefault="008A6C57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3760958" w14:textId="77777777" w:rsidR="008A6C57" w:rsidRPr="009A2F1D" w:rsidRDefault="008A6C57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2513807" w14:textId="77777777" w:rsidR="008A6C57" w:rsidRPr="009A2F1D" w:rsidRDefault="008A6C57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0DF5430" w14:textId="77777777" w:rsidR="008A6C57" w:rsidRPr="009A2F1D" w:rsidRDefault="008A6C57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2AD81A3" w14:textId="77777777" w:rsidR="008A6C57" w:rsidRPr="009A2F1D" w:rsidRDefault="008A6C57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8A6C57" w:rsidRPr="00C2469E" w14:paraId="1D0AE7A0" w14:textId="77777777" w:rsidTr="5EF2C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5CB2E85" w14:textId="47564C07" w:rsidR="008A6C57" w:rsidRPr="009A2F1D" w:rsidRDefault="008A6C57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EF2C007">
              <w:rPr>
                <w:rFonts w:ascii="Calibri Light" w:hAnsi="Calibri Light" w:cs="Calibri Light"/>
                <w:lang w:val="nl-NL"/>
              </w:rPr>
              <w:t xml:space="preserve">Ontmoetingsplekken (plekken in de buurt voor sociaal contact zoals buurthuis, activiteitencentrum, plein of buurttuin) </w:t>
            </w:r>
          </w:p>
        </w:tc>
        <w:tc>
          <w:tcPr>
            <w:tcW w:w="1368" w:type="dxa"/>
          </w:tcPr>
          <w:p w14:paraId="6EC47B15" w14:textId="77777777" w:rsidR="008A6C57" w:rsidRPr="009A2F1D" w:rsidRDefault="008A6C57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2B2BB82" w14:textId="77777777" w:rsidR="008A6C57" w:rsidRPr="009A2F1D" w:rsidRDefault="008A6C57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DD02CD7" w14:textId="77777777" w:rsidR="008A6C57" w:rsidRPr="009A2F1D" w:rsidRDefault="008A6C57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654F9F1" w14:textId="77777777" w:rsidR="008A6C57" w:rsidRPr="009A2F1D" w:rsidRDefault="008A6C57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505681F" w14:textId="77777777" w:rsidR="008A6C57" w:rsidRPr="009A2F1D" w:rsidRDefault="008A6C57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B783160" w14:textId="77777777" w:rsidR="008A6C57" w:rsidRPr="009A2F1D" w:rsidRDefault="008A6C57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8A6C57" w:rsidRPr="009A2F1D" w14:paraId="3EB0DA81" w14:textId="77777777" w:rsidTr="5EF2C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6649DFF" w14:textId="77777777" w:rsidR="008A6C57" w:rsidRPr="009A2F1D" w:rsidRDefault="008A6C57" w:rsidP="005B61DE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Speelvoorzieningen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(</w:t>
            </w:r>
            <w:proofErr w:type="spellStart"/>
            <w:r w:rsidRPr="009A2F1D">
              <w:rPr>
                <w:rFonts w:ascii="Calibri Light" w:hAnsi="Calibri Light" w:cs="Calibri Light"/>
              </w:rPr>
              <w:t>kinderen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tot 12 </w:t>
            </w:r>
            <w:proofErr w:type="spellStart"/>
            <w:r w:rsidRPr="009A2F1D">
              <w:rPr>
                <w:rFonts w:ascii="Calibri Light" w:hAnsi="Calibri Light" w:cs="Calibri Light"/>
              </w:rPr>
              <w:t>jaar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)        </w:t>
            </w:r>
          </w:p>
        </w:tc>
        <w:tc>
          <w:tcPr>
            <w:tcW w:w="1368" w:type="dxa"/>
          </w:tcPr>
          <w:p w14:paraId="1D0E144F" w14:textId="77777777" w:rsidR="008A6C57" w:rsidRPr="009A2F1D" w:rsidRDefault="008A6C57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02DD7EA" w14:textId="77777777" w:rsidR="008A6C57" w:rsidRPr="009A2F1D" w:rsidRDefault="008A6C57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9C11535" w14:textId="77777777" w:rsidR="008A6C57" w:rsidRPr="009A2F1D" w:rsidRDefault="008A6C57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F576CFE" w14:textId="77777777" w:rsidR="008A6C57" w:rsidRPr="009A2F1D" w:rsidRDefault="008A6C57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17FD24D7" w14:textId="77777777" w:rsidR="008A6C57" w:rsidRPr="009A2F1D" w:rsidRDefault="008A6C57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657B1A67" w14:textId="77777777" w:rsidR="008A6C57" w:rsidRPr="009A2F1D" w:rsidRDefault="008A6C57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8A6C57" w:rsidRPr="009A2F1D" w14:paraId="2EBAF485" w14:textId="77777777" w:rsidTr="5EF2C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1BB4EB9" w14:textId="77777777" w:rsidR="008A6C57" w:rsidRPr="009A2F1D" w:rsidRDefault="008A6C57" w:rsidP="005B61DE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Sportvoorzieningen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       </w:t>
            </w:r>
          </w:p>
        </w:tc>
        <w:tc>
          <w:tcPr>
            <w:tcW w:w="1368" w:type="dxa"/>
          </w:tcPr>
          <w:p w14:paraId="29C7CA1A" w14:textId="77777777" w:rsidR="008A6C57" w:rsidRPr="009A2F1D" w:rsidRDefault="008A6C57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0A11871" w14:textId="77777777" w:rsidR="008A6C57" w:rsidRPr="009A2F1D" w:rsidRDefault="008A6C57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6F338E73" w14:textId="77777777" w:rsidR="008A6C57" w:rsidRPr="009A2F1D" w:rsidRDefault="008A6C57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27ECC518" w14:textId="77777777" w:rsidR="008A6C57" w:rsidRPr="009A2F1D" w:rsidRDefault="008A6C57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151F22D" w14:textId="77777777" w:rsidR="008A6C57" w:rsidRPr="009A2F1D" w:rsidRDefault="008A6C57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FC4749F" w14:textId="77777777" w:rsidR="008A6C57" w:rsidRPr="009A2F1D" w:rsidRDefault="008A6C57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8A6C57" w:rsidRPr="00C2469E" w14:paraId="095CEAE2" w14:textId="77777777" w:rsidTr="5EF2C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543566D" w14:textId="77777777" w:rsidR="008A6C57" w:rsidRPr="005F36B2" w:rsidRDefault="008A6C57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5F36B2">
              <w:rPr>
                <w:rFonts w:ascii="Calibri Light" w:hAnsi="Calibri Light" w:cs="Calibri Light"/>
                <w:lang w:val="nl-NL"/>
              </w:rPr>
              <w:t>Culturele voorzieningen (zoals bibliotheek, muziekschool, thea</w:t>
            </w:r>
            <w:r>
              <w:rPr>
                <w:rFonts w:ascii="Calibri Light" w:hAnsi="Calibri Light" w:cs="Calibri Light"/>
                <w:lang w:val="nl-NL"/>
              </w:rPr>
              <w:t>ter</w:t>
            </w:r>
            <w:r w:rsidRPr="005F36B2">
              <w:rPr>
                <w:rFonts w:ascii="Calibri Light" w:hAnsi="Calibri Light" w:cs="Calibri Light"/>
                <w:lang w:val="nl-NL"/>
              </w:rPr>
              <w:t>)</w:t>
            </w:r>
          </w:p>
        </w:tc>
        <w:tc>
          <w:tcPr>
            <w:tcW w:w="1368" w:type="dxa"/>
          </w:tcPr>
          <w:p w14:paraId="135771B6" w14:textId="77777777" w:rsidR="008A6C57" w:rsidRPr="005F36B2" w:rsidRDefault="008A6C57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CB20BFE" w14:textId="77777777" w:rsidR="008A6C57" w:rsidRPr="005F36B2" w:rsidRDefault="008A6C57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582BD94" w14:textId="77777777" w:rsidR="008A6C57" w:rsidRPr="005F36B2" w:rsidRDefault="008A6C57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3AFBA59" w14:textId="77777777" w:rsidR="008A6C57" w:rsidRPr="005F36B2" w:rsidRDefault="008A6C57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78CAB3D" w14:textId="77777777" w:rsidR="008A6C57" w:rsidRPr="005F36B2" w:rsidRDefault="008A6C57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A924B3A" w14:textId="77777777" w:rsidR="008A6C57" w:rsidRPr="005F36B2" w:rsidRDefault="008A6C57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8A6C57" w:rsidRPr="009A2F1D" w14:paraId="646E6601" w14:textId="77777777" w:rsidTr="5EF2C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CAB886A" w14:textId="77777777" w:rsidR="008A6C57" w:rsidRPr="009A2F1D" w:rsidRDefault="008A6C57" w:rsidP="005B61DE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Openbaar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vervoer </w:t>
            </w:r>
          </w:p>
        </w:tc>
        <w:tc>
          <w:tcPr>
            <w:tcW w:w="1368" w:type="dxa"/>
          </w:tcPr>
          <w:p w14:paraId="6B9D19B4" w14:textId="77777777" w:rsidR="008A6C57" w:rsidRPr="009A2F1D" w:rsidRDefault="008A6C57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4F00E5F" w14:textId="77777777" w:rsidR="008A6C57" w:rsidRPr="009A2F1D" w:rsidRDefault="008A6C57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8640F48" w14:textId="77777777" w:rsidR="008A6C57" w:rsidRPr="009A2F1D" w:rsidRDefault="008A6C57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1AAFC8D" w14:textId="77777777" w:rsidR="008A6C57" w:rsidRPr="009A2F1D" w:rsidRDefault="008A6C57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17A753F7" w14:textId="77777777" w:rsidR="008A6C57" w:rsidRPr="009A2F1D" w:rsidRDefault="008A6C57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94CDAB1" w14:textId="77777777" w:rsidR="008A6C57" w:rsidRPr="009A2F1D" w:rsidRDefault="008A6C57" w:rsidP="005B61DE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14:paraId="1AAD0848" w14:textId="77777777" w:rsidR="00EF6850" w:rsidRDefault="00EF6850">
      <w:pPr>
        <w:rPr>
          <w:rFonts w:ascii="Calibri Light" w:hAnsi="Calibri Light" w:cs="Calibri Light"/>
          <w:lang w:val="nl-NL"/>
        </w:rPr>
      </w:pPr>
    </w:p>
    <w:p w14:paraId="22D99B51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2CE330F3" w14:textId="77777777" w:rsidR="00AA70D0" w:rsidRPr="009A2F1D" w:rsidRDefault="00AA70D0">
      <w:pPr>
        <w:rPr>
          <w:rFonts w:ascii="Calibri Light" w:hAnsi="Calibri Light" w:cs="Calibri Light"/>
          <w:lang w:val="nl-NL"/>
        </w:rPr>
      </w:pPr>
    </w:p>
    <w:p w14:paraId="2B74B54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32CDCD1" w14:textId="6BFF1A11" w:rsidR="00D93DAA" w:rsidRPr="00421D25" w:rsidRDefault="00D93DAA" w:rsidP="0633175D">
      <w:pPr>
        <w:rPr>
          <w:rFonts w:ascii="Calibri Light" w:hAnsi="Calibri Light" w:cs="Calibri Light"/>
          <w:lang w:val="nl-NL"/>
        </w:rPr>
      </w:pPr>
    </w:p>
    <w:p w14:paraId="56EF466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46C1E2E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2CE98D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7C209B4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9FB016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13AED65" w14:textId="4339BD0D" w:rsidR="00D93DAA" w:rsidRPr="009A2F1D" w:rsidRDefault="00FA24E3" w:rsidP="5CACD928">
      <w:pPr>
        <w:keepNext/>
        <w:rPr>
          <w:rFonts w:ascii="Calibri Light" w:hAnsi="Calibri Light" w:cs="Calibri Light"/>
          <w:lang w:val="nl-NL"/>
        </w:rPr>
      </w:pPr>
      <w:r w:rsidRPr="5EF2C007">
        <w:rPr>
          <w:rFonts w:ascii="Calibri Light" w:hAnsi="Calibri Light" w:cs="Calibri Light"/>
          <w:b/>
          <w:bCs/>
          <w:lang w:val="nl-NL"/>
        </w:rPr>
        <w:t>w</w:t>
      </w:r>
      <w:r w:rsidR="00D93DAA" w:rsidRPr="5EF2C007">
        <w:rPr>
          <w:rFonts w:ascii="Calibri Light" w:hAnsi="Calibri Light" w:cs="Calibri Light"/>
          <w:b/>
          <w:bCs/>
          <w:lang w:val="nl-NL"/>
        </w:rPr>
        <w:t>l09</w:t>
      </w:r>
      <w:r w:rsidR="00D93DAA" w:rsidRPr="5EF2C007">
        <w:rPr>
          <w:rFonts w:ascii="Calibri Light" w:hAnsi="Calibri Light" w:cs="Calibri Light"/>
          <w:lang w:val="nl-NL"/>
        </w:rPr>
        <w:t xml:space="preserve"> </w:t>
      </w:r>
      <w:r w:rsidR="00407D87" w:rsidRPr="5EF2C007">
        <w:rPr>
          <w:rFonts w:ascii="Calibri Light" w:hAnsi="Calibri Light" w:cs="Calibri Light"/>
          <w:lang w:val="nl-NL"/>
        </w:rPr>
        <w:t>[OPTIONEEL]</w:t>
      </w:r>
      <w:r w:rsidR="00D93DAA" w:rsidRPr="5EF2C007">
        <w:rPr>
          <w:rFonts w:ascii="Calibri Light" w:hAnsi="Calibri Light" w:cs="Calibri Light"/>
          <w:lang w:val="nl-NL"/>
        </w:rPr>
        <w:t>Is uw buurt de afgelopen jaren vooruitgegaan, achteruitgegaan of gelijk gebleven?</w:t>
      </w:r>
      <w:r w:rsidR="00206142" w:rsidRPr="5EF2C007">
        <w:rPr>
          <w:rFonts w:ascii="Calibri Light" w:hAnsi="Calibri Light" w:cs="Calibri Light"/>
          <w:lang w:val="nl-NL"/>
        </w:rPr>
        <w:t xml:space="preserve"> </w:t>
      </w:r>
    </w:p>
    <w:p w14:paraId="1C0C6445" w14:textId="5B1DF9A4" w:rsidR="00D93DAA" w:rsidRPr="00F50B27" w:rsidRDefault="00D93DAA" w:rsidP="5CACD928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 xml:space="preserve">duidelijk vooruitgegaan </w:t>
      </w:r>
    </w:p>
    <w:p w14:paraId="56660119" w14:textId="191680A7" w:rsidR="00D93DAA" w:rsidRPr="00F50B27" w:rsidRDefault="00491B31" w:rsidP="5CACD928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>een beetje</w:t>
      </w:r>
      <w:r w:rsidRPr="00F50B27">
        <w:rPr>
          <w:rFonts w:ascii="Calibri Light" w:hAnsi="Calibri Light" w:cs="Calibri Light"/>
          <w:lang w:val="nl-NL"/>
        </w:rPr>
        <w:t xml:space="preserve"> </w:t>
      </w:r>
      <w:r w:rsidR="00D93DAA" w:rsidRPr="00F50B27">
        <w:rPr>
          <w:rFonts w:ascii="Calibri Light" w:hAnsi="Calibri Light" w:cs="Calibri Light"/>
          <w:lang w:val="nl-NL"/>
        </w:rPr>
        <w:t xml:space="preserve">vooruitgegaan </w:t>
      </w:r>
    </w:p>
    <w:p w14:paraId="54C4B72F" w14:textId="616C389B" w:rsidR="00D93DAA" w:rsidRPr="00F50B27" w:rsidRDefault="00D93DAA" w:rsidP="5CACD928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 xml:space="preserve">niet vooruit- of achteruitgegaan </w:t>
      </w:r>
    </w:p>
    <w:p w14:paraId="41EF57FA" w14:textId="0F5253D9" w:rsidR="00D93DAA" w:rsidRPr="00F50B27" w:rsidRDefault="00D93DAA" w:rsidP="5CACD928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>e</w:t>
      </w:r>
      <w:r w:rsidR="00491B31">
        <w:rPr>
          <w:rFonts w:ascii="Calibri Light" w:hAnsi="Calibri Light" w:cs="Calibri Light"/>
          <w:lang w:val="nl-NL"/>
        </w:rPr>
        <w:t>en beetje</w:t>
      </w:r>
      <w:r w:rsidRPr="00F50B27">
        <w:rPr>
          <w:rFonts w:ascii="Calibri Light" w:hAnsi="Calibri Light" w:cs="Calibri Light"/>
          <w:lang w:val="nl-NL"/>
        </w:rPr>
        <w:t xml:space="preserve"> achteruitgegaan </w:t>
      </w:r>
    </w:p>
    <w:p w14:paraId="11C8E82E" w14:textId="1DE19147" w:rsidR="00D93DAA" w:rsidRPr="00F50B27" w:rsidRDefault="00D93DAA" w:rsidP="5CACD928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 xml:space="preserve">duidelijk achteruitgegaan </w:t>
      </w:r>
    </w:p>
    <w:p w14:paraId="67D9352F" w14:textId="6657CE96" w:rsidR="00D93DAA" w:rsidRPr="00F50B27" w:rsidRDefault="00D93DAA" w:rsidP="5CACD928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>weet niet / geen mening</w:t>
      </w:r>
    </w:p>
    <w:p w14:paraId="65FEF98B" w14:textId="6E57B106" w:rsidR="00D93DAA" w:rsidRPr="00AA70D0" w:rsidRDefault="00D93DAA" w:rsidP="00AA70D0">
      <w:pPr>
        <w:keepNext/>
        <w:spacing w:before="120"/>
        <w:rPr>
          <w:rFonts w:ascii="Calibri Light" w:hAnsi="Calibri Light" w:cs="Calibri Light"/>
          <w:lang w:val="nl-NL"/>
        </w:rPr>
      </w:pPr>
    </w:p>
    <w:p w14:paraId="0B88700F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488717A6" w14:textId="77777777" w:rsidR="00697064" w:rsidRPr="009A2F1D" w:rsidRDefault="00697064">
      <w:pPr>
        <w:rPr>
          <w:rFonts w:ascii="Calibri Light" w:hAnsi="Calibri Light" w:cs="Calibri Light"/>
          <w:lang w:val="nl-NL"/>
        </w:rPr>
      </w:pPr>
    </w:p>
    <w:p w14:paraId="01B83EEA" w14:textId="6D44656B" w:rsidR="00D93DAA" w:rsidRPr="009A2F1D" w:rsidRDefault="00FA24E3">
      <w:pPr>
        <w:keepNext/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b/>
          <w:bCs/>
          <w:lang w:val="nl-NL"/>
        </w:rPr>
        <w:t>w</w:t>
      </w:r>
      <w:r w:rsidR="001059C7" w:rsidRPr="00FA24E3">
        <w:rPr>
          <w:rFonts w:ascii="Calibri Light" w:hAnsi="Calibri Light" w:cs="Calibri Light"/>
          <w:b/>
          <w:bCs/>
          <w:lang w:val="nl-NL"/>
        </w:rPr>
        <w:t>l10</w:t>
      </w:r>
      <w:r w:rsidR="001059C7" w:rsidRPr="349E07B5">
        <w:rPr>
          <w:rFonts w:ascii="Calibri Light" w:hAnsi="Calibri Light" w:cs="Calibri Light"/>
          <w:lang w:val="nl-NL"/>
        </w:rPr>
        <w:t xml:space="preserve"> Welke ideeën heeft u </w:t>
      </w:r>
      <w:r w:rsidR="00C96553">
        <w:rPr>
          <w:rFonts w:ascii="Calibri Light" w:hAnsi="Calibri Light" w:cs="Calibri Light"/>
          <w:lang w:val="nl-NL"/>
        </w:rPr>
        <w:t>om</w:t>
      </w:r>
      <w:r w:rsidR="001059C7" w:rsidRPr="349E07B5">
        <w:rPr>
          <w:rFonts w:ascii="Calibri Light" w:hAnsi="Calibri Light" w:cs="Calibri Light"/>
          <w:lang w:val="nl-NL"/>
        </w:rPr>
        <w:t xml:space="preserve"> uw buurt te verbeteren?</w:t>
      </w:r>
      <w:r w:rsidR="00453AAD" w:rsidRPr="349E07B5">
        <w:rPr>
          <w:rFonts w:ascii="Calibri Light" w:hAnsi="Calibri Light" w:cs="Calibri Light"/>
          <w:lang w:val="nl-NL"/>
        </w:rPr>
        <w:t xml:space="preserve"> </w:t>
      </w:r>
    </w:p>
    <w:p w14:paraId="14523C53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31E1012A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1FF67DE7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4E48D1FF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5AACFDA0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398AC2B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BE05DFD" w14:textId="77777777" w:rsidR="00976C3C" w:rsidRPr="009A2F1D" w:rsidRDefault="00976C3C" w:rsidP="00976C3C">
      <w:pPr>
        <w:pStyle w:val="QuestionSeparator"/>
        <w:rPr>
          <w:rFonts w:ascii="Calibri Light" w:hAnsi="Calibri Light" w:cs="Calibri Light"/>
          <w:lang w:val="nl-NL"/>
        </w:rPr>
      </w:pPr>
    </w:p>
    <w:p w14:paraId="1A2609C1" w14:textId="66F16894" w:rsidR="0633175D" w:rsidRDefault="0633175D" w:rsidP="0633175D">
      <w:pPr>
        <w:rPr>
          <w:rFonts w:ascii="Calibri Light" w:hAnsi="Calibri Light" w:cs="Calibri Light"/>
          <w:lang w:val="nl-NL"/>
        </w:rPr>
      </w:pPr>
    </w:p>
    <w:p w14:paraId="73394956" w14:textId="687B398B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022657">
        <w:rPr>
          <w:rFonts w:ascii="Calibri Light" w:hAnsi="Calibri Light" w:cs="Calibri Light"/>
          <w:b/>
          <w:bCs/>
          <w:lang w:val="nl-NL"/>
        </w:rPr>
        <w:lastRenderedPageBreak/>
        <w:t>wl16</w:t>
      </w:r>
      <w:r w:rsidRPr="43A2B355">
        <w:rPr>
          <w:rFonts w:ascii="Calibri Light" w:hAnsi="Calibri Light" w:cs="Calibri Light"/>
          <w:lang w:val="nl-NL"/>
        </w:rPr>
        <w:t xml:space="preserve"> Wat vindt u van de zorg van uw gemeente voor uw woon- en leefomgeving?</w:t>
      </w:r>
      <w:r w:rsidRPr="0049418E">
        <w:rPr>
          <w:lang w:val="nl-NL"/>
        </w:rPr>
        <w:br/>
      </w:r>
      <w:r w:rsidRPr="0049418E">
        <w:rPr>
          <w:lang w:val="nl-NL"/>
        </w:rPr>
        <w:br/>
      </w:r>
      <w:r w:rsidRPr="43A2B355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77BF6226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04253A07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232FD983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7DB84E8D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22AA80DE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021E920E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69D5C88C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497B9C2C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26231163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2A5ECECB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123014B2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996A710" w14:textId="77777777" w:rsidR="00D93DAA" w:rsidRPr="009A2F1D" w:rsidRDefault="00D93DAA">
      <w:pPr>
        <w:rPr>
          <w:rFonts w:ascii="Calibri Light" w:hAnsi="Calibri Light" w:cs="Calibri Light"/>
        </w:rPr>
      </w:pPr>
    </w:p>
    <w:p w14:paraId="7EFEB8A4" w14:textId="77777777" w:rsidR="00976C3C" w:rsidRPr="009A2F1D" w:rsidRDefault="00976C3C" w:rsidP="00976C3C">
      <w:pPr>
        <w:pStyle w:val="QuestionSeparator"/>
        <w:rPr>
          <w:rFonts w:ascii="Calibri Light" w:hAnsi="Calibri Light" w:cs="Calibri Light"/>
          <w:lang w:val="nl-NL"/>
        </w:rPr>
      </w:pPr>
    </w:p>
    <w:p w14:paraId="39CD71F4" w14:textId="77777777" w:rsidR="00CE47A9" w:rsidRDefault="00CE47A9" w:rsidP="0633175D">
      <w:pPr>
        <w:rPr>
          <w:rFonts w:ascii="Calibri Light" w:hAnsi="Calibri Light" w:cs="Calibri Light"/>
        </w:rPr>
      </w:pPr>
    </w:p>
    <w:p w14:paraId="2A688BB0" w14:textId="12FF3F08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965366A">
        <w:rPr>
          <w:rFonts w:ascii="Calibri Light" w:hAnsi="Calibri Light" w:cs="Calibri Light"/>
          <w:lang w:val="nl-NL"/>
        </w:rPr>
        <w:t xml:space="preserve">De volgende </w:t>
      </w:r>
      <w:r w:rsidR="00497C1D" w:rsidRPr="0965366A">
        <w:rPr>
          <w:rFonts w:ascii="Calibri Light" w:hAnsi="Calibri Light" w:cs="Calibri Light"/>
          <w:lang w:val="nl-NL"/>
        </w:rPr>
        <w:t>uitspraken</w:t>
      </w:r>
      <w:r w:rsidRPr="0965366A">
        <w:rPr>
          <w:rFonts w:ascii="Calibri Light" w:hAnsi="Calibri Light" w:cs="Calibri Light"/>
          <w:lang w:val="nl-NL"/>
        </w:rPr>
        <w:t xml:space="preserve"> gaan over het </w:t>
      </w:r>
      <w:r w:rsidR="00E51AAF" w:rsidRPr="0965366A">
        <w:rPr>
          <w:rFonts w:ascii="Calibri Light" w:hAnsi="Calibri Light" w:cs="Calibri Light"/>
          <w:lang w:val="nl-NL"/>
        </w:rPr>
        <w:t>samenwerk</w:t>
      </w:r>
      <w:r w:rsidR="006B1DCB" w:rsidRPr="0965366A">
        <w:rPr>
          <w:rFonts w:ascii="Calibri Light" w:hAnsi="Calibri Light" w:cs="Calibri Light"/>
          <w:lang w:val="nl-NL"/>
        </w:rPr>
        <w:t>en</w:t>
      </w:r>
      <w:r w:rsidR="00E51AAF" w:rsidRPr="0965366A">
        <w:rPr>
          <w:rFonts w:ascii="Calibri Light" w:hAnsi="Calibri Light" w:cs="Calibri Light"/>
          <w:lang w:val="nl-NL"/>
        </w:rPr>
        <w:t xml:space="preserve"> met </w:t>
      </w:r>
      <w:r w:rsidRPr="0965366A">
        <w:rPr>
          <w:rFonts w:ascii="Calibri Light" w:hAnsi="Calibri Light" w:cs="Calibri Light"/>
          <w:lang w:val="nl-NL"/>
        </w:rPr>
        <w:t xml:space="preserve">buurtbewoners en </w:t>
      </w:r>
      <w:r w:rsidR="003208C2" w:rsidRPr="0965366A">
        <w:rPr>
          <w:rFonts w:ascii="Calibri Light" w:hAnsi="Calibri Light" w:cs="Calibri Light"/>
          <w:lang w:val="nl-NL"/>
        </w:rPr>
        <w:t>vrijwilligers</w:t>
      </w:r>
      <w:r w:rsidRPr="0965366A">
        <w:rPr>
          <w:rFonts w:ascii="Calibri Light" w:hAnsi="Calibri Light" w:cs="Calibri Light"/>
          <w:lang w:val="nl-NL"/>
        </w:rPr>
        <w:t xml:space="preserve">organisaties bij de </w:t>
      </w:r>
      <w:r w:rsidR="00AF4DC6" w:rsidRPr="0965366A">
        <w:rPr>
          <w:rFonts w:ascii="Calibri Light" w:hAnsi="Calibri Light" w:cs="Calibri Light"/>
          <w:lang w:val="nl-NL"/>
        </w:rPr>
        <w:t>inzet voor</w:t>
      </w:r>
      <w:r w:rsidRPr="0965366A">
        <w:rPr>
          <w:rFonts w:ascii="Calibri Light" w:hAnsi="Calibri Light" w:cs="Calibri Light"/>
          <w:lang w:val="nl-NL"/>
        </w:rPr>
        <w:t xml:space="preserve"> de buurt.</w:t>
      </w:r>
      <w:r w:rsidRPr="00107A94">
        <w:rPr>
          <w:lang w:val="nl-NL"/>
        </w:rPr>
        <w:br/>
      </w:r>
      <w:r w:rsidRPr="00107A94">
        <w:rPr>
          <w:lang w:val="nl-NL"/>
        </w:rPr>
        <w:br/>
      </w:r>
      <w:r w:rsidR="00875AD5" w:rsidRPr="0965366A">
        <w:rPr>
          <w:rFonts w:ascii="Calibri Light" w:hAnsi="Calibri Light" w:cs="Calibri Light"/>
          <w:lang w:val="nl-NL"/>
        </w:rPr>
        <w:t xml:space="preserve">In hoeverre bent u het </w:t>
      </w:r>
      <w:r w:rsidR="001222BA" w:rsidRPr="0965366A">
        <w:rPr>
          <w:rFonts w:ascii="Calibri Light" w:hAnsi="Calibri Light" w:cs="Calibri Light"/>
          <w:lang w:val="nl-NL"/>
        </w:rPr>
        <w:t xml:space="preserve">eens </w:t>
      </w:r>
      <w:r w:rsidR="00875AD5" w:rsidRPr="0965366A">
        <w:rPr>
          <w:rFonts w:ascii="Calibri Light" w:hAnsi="Calibri Light" w:cs="Calibri Light"/>
          <w:lang w:val="nl-NL"/>
        </w:rPr>
        <w:t xml:space="preserve">met de volgende </w:t>
      </w:r>
      <w:r w:rsidR="00497C1D" w:rsidRPr="0965366A">
        <w:rPr>
          <w:rFonts w:ascii="Calibri Light" w:hAnsi="Calibri Light" w:cs="Calibri Light"/>
          <w:lang w:val="nl-NL"/>
        </w:rPr>
        <w:t>uitspraken</w:t>
      </w:r>
      <w:r w:rsidRPr="0965366A">
        <w:rPr>
          <w:rFonts w:ascii="Calibri Light" w:hAnsi="Calibri Light" w:cs="Calibri Light"/>
          <w:lang w:val="nl-NL"/>
        </w:rPr>
        <w:t>?</w:t>
      </w:r>
    </w:p>
    <w:p w14:paraId="07C395C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2F1612F" w14:textId="11193EA0" w:rsidR="00D93DAA" w:rsidRPr="009A2F1D" w:rsidRDefault="00D93DAA" w:rsidP="0633175D">
      <w:pPr>
        <w:rPr>
          <w:rFonts w:ascii="Calibri Light" w:hAnsi="Calibri Light" w:cs="Calibri Light"/>
          <w:lang w:val="nl-NL"/>
        </w:rPr>
      </w:pPr>
    </w:p>
    <w:p w14:paraId="012A00F3" w14:textId="2BE85A42" w:rsidR="00D93DAA" w:rsidRPr="009A2F1D" w:rsidRDefault="001059C7">
      <w:pPr>
        <w:keepNext/>
        <w:rPr>
          <w:rFonts w:ascii="Calibri Light" w:hAnsi="Calibri Light" w:cs="Calibri Light"/>
        </w:rPr>
      </w:pPr>
      <w:r w:rsidRPr="00107A94">
        <w:rPr>
          <w:rFonts w:ascii="Calibri Light" w:hAnsi="Calibri Light" w:cs="Calibri Light"/>
          <w:b/>
          <w:bCs/>
          <w:highlight w:val="red"/>
        </w:rPr>
        <w:lastRenderedPageBreak/>
        <w:t>wl12</w:t>
      </w:r>
      <w:r w:rsidRPr="0965366A">
        <w:rPr>
          <w:rFonts w:ascii="Calibri Light" w:hAnsi="Calibri Light" w:cs="Calibri Light"/>
        </w:rPr>
        <w:t xml:space="preserve"> De </w:t>
      </w:r>
      <w:proofErr w:type="spellStart"/>
      <w:r w:rsidRPr="0965366A">
        <w:rPr>
          <w:rFonts w:ascii="Calibri Light" w:hAnsi="Calibri Light" w:cs="Calibri Light"/>
        </w:rPr>
        <w:t>gemeente</w:t>
      </w:r>
      <w:proofErr w:type="spellEnd"/>
      <w:r w:rsidRPr="0965366A">
        <w:rPr>
          <w:rFonts w:ascii="Calibri Light" w:hAnsi="Calibri Light" w:cs="Calibri Light"/>
        </w:rPr>
        <w:t xml:space="preserve"> ...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480"/>
        <w:gridCol w:w="1328"/>
        <w:gridCol w:w="1282"/>
        <w:gridCol w:w="1321"/>
        <w:gridCol w:w="1309"/>
        <w:gridCol w:w="1329"/>
        <w:gridCol w:w="1311"/>
      </w:tblGrid>
      <w:tr w:rsidR="006B1DCB" w:rsidRPr="009A2F1D" w14:paraId="02E63F61" w14:textId="77777777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3731896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18306B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0AA51AC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7B013A0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791B1FE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20A42F0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55ADAD8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6B1DCB" w:rsidRPr="00C2469E" w14:paraId="4A9D66C9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61A15F9" w14:textId="02EC9EBB" w:rsidR="00D93DAA" w:rsidRPr="009A2F1D" w:rsidRDefault="006B1DCB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>W</w:t>
            </w:r>
            <w:r w:rsidR="00CA191F">
              <w:rPr>
                <w:rFonts w:ascii="Calibri Light" w:hAnsi="Calibri Light" w:cs="Calibri Light"/>
                <w:lang w:val="nl-NL"/>
              </w:rPr>
              <w:t xml:space="preserve">erkt samen met </w:t>
            </w:r>
            <w:r w:rsidR="001059C7" w:rsidRPr="009A2F1D">
              <w:rPr>
                <w:rFonts w:ascii="Calibri Light" w:hAnsi="Calibri Light" w:cs="Calibri Light"/>
                <w:lang w:val="nl-NL"/>
              </w:rPr>
              <w:t>de buurt</w:t>
            </w:r>
            <w:r w:rsidR="00866DA6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1511A4" w:rsidRPr="008D15AD">
              <w:rPr>
                <w:rStyle w:val="normaltextrun"/>
                <w:rFonts w:ascii="Calibri Light" w:hAnsi="Calibri Light" w:cs="Calibri Light"/>
                <w:color w:val="000000"/>
                <w:bdr w:val="none" w:sz="0" w:space="0" w:color="auto" w:frame="1"/>
                <w:lang w:val="nl-NL"/>
              </w:rPr>
              <w:t>aan plannen, activiteiten en voorzieningen</w:t>
            </w:r>
            <w:r w:rsidR="001059C7" w:rsidRPr="009A2F1D">
              <w:rPr>
                <w:rFonts w:ascii="Calibri Light" w:hAnsi="Calibri Light" w:cs="Calibri Light"/>
                <w:lang w:val="nl-NL"/>
              </w:rPr>
              <w:t xml:space="preserve">  </w:t>
            </w:r>
          </w:p>
        </w:tc>
        <w:tc>
          <w:tcPr>
            <w:tcW w:w="1368" w:type="dxa"/>
          </w:tcPr>
          <w:p w14:paraId="41C9D1F8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688DFC5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BFD901C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98E72A4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8D0C9C7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CD9CD14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6B1DCB" w:rsidRPr="00C2469E" w14:paraId="77DC9C9A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37D03DD" w14:textId="15451A2C" w:rsidR="00D93DAA" w:rsidRPr="009A2F1D" w:rsidRDefault="0007121B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 xml:space="preserve"> </w:t>
            </w:r>
            <w:r w:rsidR="007F1330">
              <w:rPr>
                <w:rFonts w:ascii="Calibri Light" w:hAnsi="Calibri Light" w:cs="Calibri Light"/>
                <w:lang w:val="nl-NL"/>
              </w:rPr>
              <w:t xml:space="preserve">Geeft de buurt de ruimte om </w:t>
            </w:r>
            <w:r w:rsidR="00787D16">
              <w:rPr>
                <w:rFonts w:ascii="Calibri Light" w:hAnsi="Calibri Light" w:cs="Calibri Light"/>
                <w:lang w:val="nl-NL"/>
              </w:rPr>
              <w:t xml:space="preserve">hun </w:t>
            </w:r>
            <w:r w:rsidR="00CA191F" w:rsidRPr="00CA191F">
              <w:rPr>
                <w:rFonts w:ascii="Calibri Light" w:hAnsi="Calibri Light" w:cs="Calibri Light"/>
                <w:lang w:val="nl-NL"/>
              </w:rPr>
              <w:t>ideeën</w:t>
            </w:r>
            <w:r w:rsidR="007F1330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930CDF">
              <w:rPr>
                <w:rFonts w:ascii="Calibri Light" w:hAnsi="Calibri Light" w:cs="Calibri Light"/>
                <w:lang w:val="nl-NL"/>
              </w:rPr>
              <w:t xml:space="preserve">en plannen </w:t>
            </w:r>
            <w:r w:rsidR="006B1DCB">
              <w:rPr>
                <w:rFonts w:ascii="Calibri Light" w:hAnsi="Calibri Light" w:cs="Calibri Light"/>
                <w:lang w:val="nl-NL"/>
              </w:rPr>
              <w:t>uit te voeren</w:t>
            </w:r>
            <w:r w:rsidR="001059C7"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368" w:type="dxa"/>
          </w:tcPr>
          <w:p w14:paraId="3E09FCC4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032CFFC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861B5C9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787C58C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EB26A6B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DA96D8D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6B1DCB" w:rsidRPr="00C2469E" w14:paraId="2F9FB771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570ACBD" w14:textId="7C7B2D84" w:rsidR="00D93DAA" w:rsidRPr="009A2F1D" w:rsidRDefault="00105DA1">
            <w:pPr>
              <w:keepNext/>
              <w:rPr>
                <w:rFonts w:ascii="Calibri Light" w:hAnsi="Calibri Light" w:cs="Calibri Light"/>
                <w:lang w:val="nl-NL"/>
              </w:rPr>
            </w:pPr>
            <w:bookmarkStart w:id="34" w:name="_Hlk104534965"/>
            <w:r>
              <w:rPr>
                <w:rStyle w:val="normaltextrun"/>
                <w:rFonts w:ascii="Calibri Light" w:hAnsi="Calibri Light" w:cs="Calibri Light"/>
                <w:color w:val="333333"/>
                <w:shd w:val="clear" w:color="auto" w:fill="FFFFFF"/>
                <w:lang w:val="nl-NL"/>
              </w:rPr>
              <w:t>H</w:t>
            </w:r>
            <w:r w:rsidR="00921335" w:rsidRPr="00105DA1">
              <w:rPr>
                <w:rStyle w:val="normaltextrun"/>
                <w:rFonts w:ascii="Calibri Light" w:hAnsi="Calibri Light" w:cs="Calibri Light"/>
                <w:color w:val="333333"/>
                <w:shd w:val="clear" w:color="auto" w:fill="FFFFFF"/>
                <w:lang w:val="nl-NL"/>
              </w:rPr>
              <w:t>elpt inwoners bij het uitvoeren van hun idee</w:t>
            </w:r>
            <w:r w:rsidR="00921335" w:rsidRPr="00A216F8">
              <w:rPr>
                <w:rStyle w:val="normaltextrun"/>
                <w:rFonts w:ascii="Calibri Light" w:hAnsi="Calibri Light" w:cs="Calibri Light"/>
                <w:color w:val="000000"/>
                <w:shd w:val="clear" w:color="auto" w:fill="FFFFFF"/>
                <w:lang w:val="nl-NL"/>
              </w:rPr>
              <w:t>ë</w:t>
            </w:r>
            <w:r w:rsidR="00921335" w:rsidRPr="00105DA1">
              <w:rPr>
                <w:rStyle w:val="normaltextrun"/>
                <w:rFonts w:ascii="Calibri Light" w:hAnsi="Calibri Light" w:cs="Calibri Light"/>
                <w:color w:val="333333"/>
                <w:shd w:val="clear" w:color="auto" w:fill="FFFFFF"/>
                <w:lang w:val="nl-NL"/>
              </w:rPr>
              <w:t>n en plannen</w:t>
            </w:r>
            <w:r w:rsidR="007F1330">
              <w:rPr>
                <w:rFonts w:ascii="Calibri Light" w:hAnsi="Calibri Light" w:cs="Calibri Light"/>
                <w:lang w:val="nl-NL"/>
              </w:rPr>
              <w:t xml:space="preserve"> </w:t>
            </w:r>
            <w:bookmarkEnd w:id="34"/>
          </w:p>
        </w:tc>
        <w:tc>
          <w:tcPr>
            <w:tcW w:w="1368" w:type="dxa"/>
          </w:tcPr>
          <w:p w14:paraId="2E9FC4F9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2545707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89B87D4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1B69327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4380F6B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5B443F4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3504D81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5E31FD6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454905A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D6B626A" w14:textId="050FC6ED" w:rsidR="00D93DAA" w:rsidRPr="009A2F1D" w:rsidRDefault="72B20FF3">
      <w:pPr>
        <w:keepNext/>
        <w:rPr>
          <w:rFonts w:ascii="Calibri Light" w:hAnsi="Calibri Light" w:cs="Calibri Light"/>
          <w:lang w:val="nl-NL"/>
        </w:rPr>
      </w:pPr>
      <w:r w:rsidRPr="00CE29AE">
        <w:rPr>
          <w:rFonts w:ascii="Calibri Light" w:hAnsi="Calibri Light" w:cs="Calibri Light"/>
          <w:b/>
          <w:bCs/>
          <w:lang w:val="nl-NL"/>
        </w:rPr>
        <w:t>wl13</w:t>
      </w:r>
      <w:r w:rsidRPr="3DB877A1">
        <w:rPr>
          <w:rFonts w:ascii="Calibri Light" w:hAnsi="Calibri Light" w:cs="Calibri Light"/>
          <w:lang w:val="nl-NL"/>
        </w:rPr>
        <w:t xml:space="preserve"> H</w:t>
      </w:r>
      <w:r w:rsidR="008B22CD">
        <w:rPr>
          <w:rFonts w:ascii="Calibri Light" w:hAnsi="Calibri Light" w:cs="Calibri Light"/>
          <w:lang w:val="nl-NL"/>
        </w:rPr>
        <w:t>oe vaak h</w:t>
      </w:r>
      <w:r w:rsidRPr="3DB877A1">
        <w:rPr>
          <w:rFonts w:ascii="Calibri Light" w:hAnsi="Calibri Light" w:cs="Calibri Light"/>
          <w:lang w:val="nl-NL"/>
        </w:rPr>
        <w:t>eeft u zich de afgelopen 12 maanden ingezet voor uw buurt?</w:t>
      </w:r>
    </w:p>
    <w:p w14:paraId="3BAB4890" w14:textId="12540728" w:rsidR="00D93DAA" w:rsidRPr="009A2F1D" w:rsidRDefault="1E0B8F24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vaak</w:t>
      </w:r>
      <w:proofErr w:type="spellEnd"/>
      <w:r w:rsidR="72B20FF3" w:rsidRPr="3DB877A1">
        <w:rPr>
          <w:rFonts w:ascii="Calibri Light" w:hAnsi="Calibri Light" w:cs="Calibri Light"/>
        </w:rPr>
        <w:t xml:space="preserve"> </w:t>
      </w:r>
    </w:p>
    <w:p w14:paraId="350B7DCD" w14:textId="531F425A" w:rsidR="00D93DAA" w:rsidRPr="009A2F1D" w:rsidRDefault="1E0B8F24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af</w:t>
      </w:r>
      <w:proofErr w:type="spellEnd"/>
      <w:r w:rsidRPr="3DB877A1">
        <w:rPr>
          <w:rFonts w:ascii="Calibri Light" w:hAnsi="Calibri Light" w:cs="Calibri Light"/>
        </w:rPr>
        <w:t xml:space="preserve"> </w:t>
      </w:r>
      <w:proofErr w:type="spellStart"/>
      <w:r w:rsidRPr="3DB877A1">
        <w:rPr>
          <w:rFonts w:ascii="Calibri Light" w:hAnsi="Calibri Light" w:cs="Calibri Light"/>
        </w:rPr>
        <w:t>en</w:t>
      </w:r>
      <w:proofErr w:type="spellEnd"/>
      <w:r w:rsidRPr="3DB877A1">
        <w:rPr>
          <w:rFonts w:ascii="Calibri Light" w:hAnsi="Calibri Light" w:cs="Calibri Light"/>
        </w:rPr>
        <w:t xml:space="preserve"> toe</w:t>
      </w:r>
    </w:p>
    <w:p w14:paraId="14E5F1E0" w14:textId="1666DB55" w:rsidR="00D93DAA" w:rsidRPr="009A2F1D" w:rsidRDefault="33CE0D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5EF2C007">
        <w:rPr>
          <w:rFonts w:ascii="Calibri Light" w:hAnsi="Calibri Light" w:cs="Calibri Light"/>
        </w:rPr>
        <w:t>(</w:t>
      </w:r>
      <w:proofErr w:type="spellStart"/>
      <w:r w:rsidR="53EC35B0" w:rsidRPr="5EF2C007">
        <w:rPr>
          <w:rFonts w:ascii="Calibri Light" w:hAnsi="Calibri Light" w:cs="Calibri Light"/>
        </w:rPr>
        <w:t>bijna</w:t>
      </w:r>
      <w:proofErr w:type="spellEnd"/>
      <w:r w:rsidRPr="5EF2C007">
        <w:rPr>
          <w:rFonts w:ascii="Calibri Light" w:hAnsi="Calibri Light" w:cs="Calibri Light"/>
        </w:rPr>
        <w:t xml:space="preserve">) nooit </w:t>
      </w:r>
    </w:p>
    <w:p w14:paraId="547CCE07" w14:textId="77777777" w:rsidR="00D93DAA" w:rsidRPr="009A2F1D" w:rsidRDefault="00D93DAA">
      <w:pPr>
        <w:rPr>
          <w:rFonts w:ascii="Calibri Light" w:hAnsi="Calibri Light" w:cs="Calibri Light"/>
        </w:rPr>
      </w:pPr>
    </w:p>
    <w:p w14:paraId="52F8D076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2E622A9E" w14:textId="77777777" w:rsidR="00D93DAA" w:rsidRPr="009A2F1D" w:rsidRDefault="00D93DAA">
      <w:pPr>
        <w:rPr>
          <w:rFonts w:ascii="Calibri Light" w:hAnsi="Calibri Light" w:cs="Calibri Light"/>
        </w:rPr>
      </w:pPr>
    </w:p>
    <w:p w14:paraId="0709AA85" w14:textId="280F7936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EE3B6D">
        <w:rPr>
          <w:rFonts w:ascii="Calibri Light" w:hAnsi="Calibri Light" w:cs="Calibri Light"/>
          <w:b/>
          <w:bCs/>
          <w:lang w:val="nl-NL"/>
        </w:rPr>
        <w:lastRenderedPageBreak/>
        <w:t>wl14</w:t>
      </w:r>
      <w:r w:rsidRPr="009A2F1D">
        <w:rPr>
          <w:rFonts w:ascii="Calibri Light" w:hAnsi="Calibri Light" w:cs="Calibri Light"/>
          <w:lang w:val="nl-NL"/>
        </w:rPr>
        <w:t xml:space="preserve"> Zou u zich actief willen (blijven) inzetten voor uw buurt?</w:t>
      </w:r>
    </w:p>
    <w:p w14:paraId="18DF6FDC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zeker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ED2FF99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misschien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0FA45EA9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 </w:t>
      </w:r>
    </w:p>
    <w:p w14:paraId="2FD03736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61E2E6D6" w14:textId="77777777" w:rsidR="00D93DAA" w:rsidRPr="009A2F1D" w:rsidRDefault="00D93DAA">
      <w:pPr>
        <w:rPr>
          <w:rFonts w:ascii="Calibri Light" w:hAnsi="Calibri Light" w:cs="Calibri Light"/>
        </w:rPr>
      </w:pPr>
    </w:p>
    <w:p w14:paraId="31519C56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27BB548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9E81FF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F2C6A39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FE75521" w14:textId="77777777" w:rsidR="00D93DAA" w:rsidRPr="009A2F1D" w:rsidRDefault="00D93DAA">
      <w:pPr>
        <w:rPr>
          <w:rFonts w:ascii="Calibri Light" w:hAnsi="Calibri Light" w:cs="Calibri Light"/>
        </w:rPr>
      </w:pPr>
    </w:p>
    <w:p w14:paraId="78B9BC09" w14:textId="77777777" w:rsidR="00D93DAA" w:rsidRPr="009A2F1D" w:rsidRDefault="00D93DAA">
      <w:pPr>
        <w:rPr>
          <w:rFonts w:ascii="Calibri Light" w:hAnsi="Calibri Light" w:cs="Calibri Light"/>
        </w:rPr>
      </w:pPr>
    </w:p>
    <w:p w14:paraId="086F9870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Woon- en leefomgeving</w:t>
      </w:r>
    </w:p>
    <w:p w14:paraId="3C37BB35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4115B4C6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Relatie inwoner-gemeente</w:t>
      </w:r>
    </w:p>
    <w:p w14:paraId="78C4E59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D0A688D" w14:textId="77777777" w:rsidR="00726AA4" w:rsidRDefault="00726AA4">
      <w:pPr>
        <w:rPr>
          <w:rStyle w:val="Kop2Char"/>
          <w:lang w:val="nl-NL"/>
        </w:rPr>
      </w:pPr>
      <w:r>
        <w:rPr>
          <w:rStyle w:val="Kop2Char"/>
          <w:lang w:val="nl-NL"/>
        </w:rPr>
        <w:br w:type="page"/>
      </w:r>
    </w:p>
    <w:p w14:paraId="34A8037B" w14:textId="2078C6E5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600EFAB">
        <w:rPr>
          <w:rStyle w:val="Kop2Char"/>
          <w:lang w:val="nl-NL"/>
        </w:rPr>
        <w:lastRenderedPageBreak/>
        <w:t>Relatie inwoner-gemeente</w:t>
      </w:r>
      <w:r w:rsidRPr="00107A94">
        <w:rPr>
          <w:lang w:val="nl-NL"/>
        </w:rPr>
        <w:br/>
      </w:r>
      <w:r w:rsidRPr="0600EFAB">
        <w:rPr>
          <w:rFonts w:ascii="Calibri Light" w:hAnsi="Calibri Light" w:cs="Calibri Light"/>
          <w:lang w:val="nl-NL"/>
        </w:rPr>
        <w:t xml:space="preserve"> </w:t>
      </w:r>
      <w:r w:rsidRPr="00107A94">
        <w:rPr>
          <w:lang w:val="nl-NL"/>
        </w:rPr>
        <w:br/>
      </w:r>
      <w:r w:rsidRPr="0600EFAB">
        <w:rPr>
          <w:rFonts w:ascii="Calibri Light" w:hAnsi="Calibri Light" w:cs="Calibri Light"/>
          <w:lang w:val="nl-NL"/>
        </w:rPr>
        <w:t xml:space="preserve">De volgende vragen en </w:t>
      </w:r>
      <w:r w:rsidR="00497C1D" w:rsidRPr="0600EFAB">
        <w:rPr>
          <w:rFonts w:ascii="Calibri Light" w:hAnsi="Calibri Light" w:cs="Calibri Light"/>
          <w:lang w:val="nl-NL"/>
        </w:rPr>
        <w:t>uitspraken</w:t>
      </w:r>
      <w:r w:rsidRPr="0600EFAB">
        <w:rPr>
          <w:rFonts w:ascii="Calibri Light" w:hAnsi="Calibri Light" w:cs="Calibri Light"/>
          <w:lang w:val="nl-NL"/>
        </w:rPr>
        <w:t xml:space="preserve"> gaan over het </w:t>
      </w:r>
      <w:r w:rsidR="7BDAA8F0" w:rsidRPr="0600EFAB">
        <w:rPr>
          <w:rFonts w:ascii="Calibri Light" w:hAnsi="Calibri Light" w:cs="Calibri Light"/>
          <w:lang w:val="nl-NL"/>
        </w:rPr>
        <w:t>doen en laten</w:t>
      </w:r>
      <w:r w:rsidRPr="0600EFAB">
        <w:rPr>
          <w:rFonts w:ascii="Calibri Light" w:hAnsi="Calibri Light" w:cs="Calibri Light"/>
          <w:lang w:val="nl-NL"/>
        </w:rPr>
        <w:t xml:space="preserve"> van de gemeente, en het samenwerken met inwoners bij plannen, activiteiten en voorzieningen.</w:t>
      </w:r>
    </w:p>
    <w:p w14:paraId="6FA322A5" w14:textId="77777777" w:rsidR="00D93DAA" w:rsidRDefault="00D93DAA">
      <w:pPr>
        <w:rPr>
          <w:rFonts w:ascii="Calibri Light" w:hAnsi="Calibri Light" w:cs="Calibri Light"/>
          <w:lang w:val="nl-NL"/>
        </w:rPr>
      </w:pPr>
    </w:p>
    <w:p w14:paraId="73A9C15F" w14:textId="77777777" w:rsidR="00976C3C" w:rsidRPr="009A2F1D" w:rsidRDefault="00976C3C">
      <w:pPr>
        <w:rPr>
          <w:rFonts w:ascii="Calibri Light" w:hAnsi="Calibri Light" w:cs="Calibri Light"/>
          <w:lang w:val="nl-NL"/>
        </w:rPr>
      </w:pPr>
    </w:p>
    <w:p w14:paraId="60750A07" w14:textId="12F3B482" w:rsidR="00D93DAA" w:rsidRPr="009A2F1D" w:rsidRDefault="72B20FF3">
      <w:pPr>
        <w:keepNext/>
        <w:rPr>
          <w:rFonts w:ascii="Calibri Light" w:hAnsi="Calibri Light" w:cs="Calibri Light"/>
          <w:lang w:val="nl-NL"/>
        </w:rPr>
      </w:pPr>
      <w:r w:rsidRPr="00C9457D">
        <w:rPr>
          <w:rFonts w:ascii="Calibri Light" w:hAnsi="Calibri Light" w:cs="Calibri Light"/>
          <w:b/>
          <w:bCs/>
          <w:lang w:val="nl-NL"/>
        </w:rPr>
        <w:t>bo01</w:t>
      </w:r>
      <w:r w:rsidRPr="3DB877A1">
        <w:rPr>
          <w:rFonts w:ascii="Calibri Light" w:hAnsi="Calibri Light" w:cs="Calibri Light"/>
          <w:lang w:val="nl-NL"/>
        </w:rPr>
        <w:t xml:space="preserve"> H</w:t>
      </w:r>
      <w:r w:rsidR="001059C7" w:rsidRPr="3DB877A1">
        <w:rPr>
          <w:rFonts w:ascii="Calibri Light" w:hAnsi="Calibri Light" w:cs="Calibri Light"/>
          <w:lang w:val="nl-NL"/>
        </w:rPr>
        <w:t>oeveel vertrouwen h</w:t>
      </w:r>
      <w:r w:rsidRPr="3DB877A1">
        <w:rPr>
          <w:rFonts w:ascii="Calibri Light" w:hAnsi="Calibri Light" w:cs="Calibri Light"/>
          <w:lang w:val="nl-NL"/>
        </w:rPr>
        <w:t>eeft u</w:t>
      </w:r>
      <w:r w:rsidR="00FE594D">
        <w:rPr>
          <w:rFonts w:ascii="Calibri Light" w:hAnsi="Calibri Light" w:cs="Calibri Light"/>
          <w:lang w:val="nl-NL"/>
        </w:rPr>
        <w:t xml:space="preserve"> </w:t>
      </w:r>
      <w:r w:rsidRPr="3DB877A1">
        <w:rPr>
          <w:rFonts w:ascii="Calibri Light" w:hAnsi="Calibri Light" w:cs="Calibri Light"/>
          <w:lang w:val="nl-NL"/>
        </w:rPr>
        <w:t>in de manier waarop uw gemeente wordt bestuurd?</w:t>
      </w:r>
    </w:p>
    <w:p w14:paraId="050E9293" w14:textId="0DA61E89" w:rsidR="00D93DAA" w:rsidRPr="009A2F1D" w:rsidRDefault="72B20FF3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 xml:space="preserve">heel </w:t>
      </w: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  </w:t>
      </w:r>
    </w:p>
    <w:p w14:paraId="1B19D7B0" w14:textId="0F880911" w:rsidR="00D93DAA" w:rsidRPr="009A2F1D" w:rsidRDefault="72B20FF3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  </w:t>
      </w:r>
    </w:p>
    <w:p w14:paraId="49743CF3" w14:textId="2D537E34" w:rsidR="00D93DAA" w:rsidRPr="009A2F1D" w:rsidRDefault="72B20FF3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niet</w:t>
      </w:r>
      <w:proofErr w:type="spellEnd"/>
      <w:r w:rsidRPr="3DB877A1">
        <w:rPr>
          <w:rFonts w:ascii="Calibri Light" w:hAnsi="Calibri Light" w:cs="Calibri Light"/>
        </w:rPr>
        <w:t xml:space="preserve"> </w:t>
      </w: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/ </w:t>
      </w:r>
      <w:proofErr w:type="spellStart"/>
      <w:r w:rsidRPr="3DB877A1">
        <w:rPr>
          <w:rFonts w:ascii="Calibri Light" w:hAnsi="Calibri Light" w:cs="Calibri Light"/>
        </w:rPr>
        <w:t>niet</w:t>
      </w:r>
      <w:proofErr w:type="spellEnd"/>
      <w:r w:rsidRPr="3DB877A1">
        <w:rPr>
          <w:rFonts w:ascii="Calibri Light" w:hAnsi="Calibri Light" w:cs="Calibri Light"/>
        </w:rPr>
        <w:t xml:space="preserve"> </w:t>
      </w:r>
      <w:proofErr w:type="spellStart"/>
      <w:r w:rsidRPr="3DB877A1">
        <w:rPr>
          <w:rFonts w:ascii="Calibri Light" w:hAnsi="Calibri Light" w:cs="Calibri Light"/>
        </w:rPr>
        <w:t>weinig</w:t>
      </w:r>
      <w:proofErr w:type="spellEnd"/>
      <w:r w:rsidRPr="3DB877A1">
        <w:rPr>
          <w:rFonts w:ascii="Calibri Light" w:hAnsi="Calibri Light" w:cs="Calibri Light"/>
        </w:rPr>
        <w:t xml:space="preserve">   </w:t>
      </w:r>
    </w:p>
    <w:p w14:paraId="0B531118" w14:textId="385BF1C5" w:rsidR="00D93DAA" w:rsidRPr="009A2F1D" w:rsidRDefault="72B20FF3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weinig</w:t>
      </w:r>
      <w:proofErr w:type="spellEnd"/>
      <w:r w:rsidRPr="3DB877A1">
        <w:rPr>
          <w:rFonts w:ascii="Calibri Light" w:hAnsi="Calibri Light" w:cs="Calibri Light"/>
        </w:rPr>
        <w:t xml:space="preserve">   </w:t>
      </w:r>
    </w:p>
    <w:p w14:paraId="0CC37EE4" w14:textId="7B339DDA" w:rsidR="00D93DAA" w:rsidRPr="009A2F1D" w:rsidRDefault="3C8B140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4D5FEE6">
        <w:rPr>
          <w:rFonts w:ascii="Calibri Light" w:hAnsi="Calibri Light" w:cs="Calibri Light"/>
        </w:rPr>
        <w:t>(</w:t>
      </w:r>
      <w:proofErr w:type="spellStart"/>
      <w:r w:rsidRPr="04D5FEE6">
        <w:rPr>
          <w:rFonts w:ascii="Calibri Light" w:hAnsi="Calibri Light" w:cs="Calibri Light"/>
        </w:rPr>
        <w:t>bijna</w:t>
      </w:r>
      <w:proofErr w:type="spellEnd"/>
      <w:r w:rsidRPr="04D5FEE6">
        <w:rPr>
          <w:rFonts w:ascii="Calibri Light" w:hAnsi="Calibri Light" w:cs="Calibri Light"/>
        </w:rPr>
        <w:t xml:space="preserve">) </w:t>
      </w:r>
      <w:proofErr w:type="spellStart"/>
      <w:r w:rsidRPr="04D5FEE6">
        <w:rPr>
          <w:rFonts w:ascii="Calibri Light" w:hAnsi="Calibri Light" w:cs="Calibri Light"/>
        </w:rPr>
        <w:t>geen</w:t>
      </w:r>
      <w:proofErr w:type="spellEnd"/>
      <w:r w:rsidR="33CE0DC7" w:rsidRPr="04D5FEE6">
        <w:rPr>
          <w:rFonts w:ascii="Calibri Light" w:hAnsi="Calibri Light" w:cs="Calibri Light"/>
        </w:rPr>
        <w:t xml:space="preserve">  </w:t>
      </w:r>
    </w:p>
    <w:p w14:paraId="42E7BB02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EFE0ED2" w14:textId="77777777" w:rsidR="00D93DAA" w:rsidRPr="009A2F1D" w:rsidRDefault="00D93DAA">
      <w:pPr>
        <w:rPr>
          <w:rFonts w:ascii="Calibri Light" w:hAnsi="Calibri Light" w:cs="Calibri Light"/>
        </w:rPr>
      </w:pPr>
    </w:p>
    <w:p w14:paraId="2EF410E9" w14:textId="77777777" w:rsidR="00976C3C" w:rsidRPr="009A2F1D" w:rsidRDefault="00976C3C" w:rsidP="00976C3C">
      <w:pPr>
        <w:pStyle w:val="QuestionSeparator"/>
        <w:rPr>
          <w:rFonts w:ascii="Calibri Light" w:hAnsi="Calibri Light" w:cs="Calibri Light"/>
          <w:lang w:val="nl-NL"/>
        </w:rPr>
      </w:pPr>
    </w:p>
    <w:p w14:paraId="168589D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C06E2AA" w14:textId="6E2CCEF4" w:rsidR="00D93DAA" w:rsidRPr="009A2F1D" w:rsidRDefault="529C724A">
      <w:pPr>
        <w:keepNext/>
        <w:rPr>
          <w:rFonts w:ascii="Calibri Light" w:hAnsi="Calibri Light" w:cs="Calibri Light"/>
          <w:lang w:val="nl-NL"/>
        </w:rPr>
      </w:pPr>
      <w:r w:rsidRPr="3DB877A1">
        <w:rPr>
          <w:rFonts w:ascii="Calibri Light" w:hAnsi="Calibri Light" w:cs="Calibri Light"/>
          <w:lang w:val="nl-NL"/>
        </w:rPr>
        <w:t xml:space="preserve">In hoeverre bent u het </w:t>
      </w:r>
      <w:r w:rsidR="15716ECB" w:rsidRPr="3DB877A1">
        <w:rPr>
          <w:rFonts w:ascii="Calibri Light" w:hAnsi="Calibri Light" w:cs="Calibri Light"/>
          <w:lang w:val="nl-NL"/>
        </w:rPr>
        <w:t xml:space="preserve">eens </w:t>
      </w:r>
      <w:r w:rsidRPr="3DB877A1">
        <w:rPr>
          <w:rFonts w:ascii="Calibri Light" w:hAnsi="Calibri Light" w:cs="Calibri Light"/>
          <w:lang w:val="nl-NL"/>
        </w:rPr>
        <w:t xml:space="preserve">met de volgende </w:t>
      </w:r>
      <w:r w:rsidR="01CA8812" w:rsidRPr="3DB877A1">
        <w:rPr>
          <w:rFonts w:ascii="Calibri Light" w:hAnsi="Calibri Light" w:cs="Calibri Light"/>
          <w:lang w:val="nl-NL"/>
        </w:rPr>
        <w:t>uitspraken</w:t>
      </w:r>
      <w:r w:rsidR="72B20FF3" w:rsidRPr="3DB877A1">
        <w:rPr>
          <w:rFonts w:ascii="Calibri Light" w:hAnsi="Calibri Light" w:cs="Calibri Light"/>
          <w:lang w:val="nl-NL"/>
        </w:rPr>
        <w:t>?</w:t>
      </w:r>
    </w:p>
    <w:p w14:paraId="7BC8E2C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4B211B0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077B16">
        <w:rPr>
          <w:rFonts w:ascii="Calibri Light" w:hAnsi="Calibri Light" w:cs="Calibri Light"/>
          <w:b/>
          <w:bCs/>
        </w:rPr>
        <w:lastRenderedPageBreak/>
        <w:t>bo02</w:t>
      </w:r>
      <w:r w:rsidRPr="009A2F1D">
        <w:rPr>
          <w:rFonts w:ascii="Calibri Light" w:hAnsi="Calibri Light" w:cs="Calibri Light"/>
        </w:rPr>
        <w:t xml:space="preserve">  De </w:t>
      </w:r>
      <w:proofErr w:type="spellStart"/>
      <w:r w:rsidRPr="009A2F1D">
        <w:rPr>
          <w:rFonts w:ascii="Calibri Light" w:hAnsi="Calibri Light" w:cs="Calibri Light"/>
        </w:rPr>
        <w:t>gemeente</w:t>
      </w:r>
      <w:proofErr w:type="spellEnd"/>
      <w:r w:rsidRPr="009A2F1D">
        <w:rPr>
          <w:rFonts w:ascii="Calibri Light" w:hAnsi="Calibri Light" w:cs="Calibri Light"/>
        </w:rPr>
        <w:t xml:space="preserve"> ...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45"/>
        <w:gridCol w:w="1345"/>
        <w:gridCol w:w="1317"/>
        <w:gridCol w:w="1340"/>
        <w:gridCol w:w="1333"/>
        <w:gridCol w:w="1345"/>
        <w:gridCol w:w="1335"/>
      </w:tblGrid>
      <w:tr w:rsidR="00D93DAA" w:rsidRPr="009A2F1D" w14:paraId="05F62734" w14:textId="77777777" w:rsidTr="3DB87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E5D7BC2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3618DC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5087FB8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0BC86E4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233AD77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23696D0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1E88ECEE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9A2F1D" w14:paraId="46FF4E19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F4AA6F8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Doet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wat ze </w:t>
            </w:r>
            <w:proofErr w:type="spellStart"/>
            <w:r w:rsidRPr="009A2F1D">
              <w:rPr>
                <w:rFonts w:ascii="Calibri Light" w:hAnsi="Calibri Light" w:cs="Calibri Light"/>
              </w:rPr>
              <w:t>zegt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7DF450F5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20D2B12E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DE3F406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D155A81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73DD5E9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1A443DB0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93DAA" w:rsidRPr="00C2469E" w14:paraId="3F535B94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B63E1A9" w14:textId="77404BF4" w:rsidR="00D93DAA" w:rsidRPr="009A2F1D" w:rsidRDefault="3DB877A1" w:rsidP="3DB877A1">
            <w:pPr>
              <w:keepNext/>
              <w:rPr>
                <w:rFonts w:ascii="Calibri Light" w:eastAsia="Calibri Light" w:hAnsi="Calibri Light" w:cs="Calibri Light"/>
                <w:lang w:val="nl-NL"/>
              </w:rPr>
            </w:pPr>
            <w:r w:rsidRPr="3DB877A1">
              <w:rPr>
                <w:rFonts w:ascii="Arial" w:eastAsia="Arial" w:hAnsi="Arial" w:cs="Arial"/>
                <w:lang w:val="nl-NL"/>
              </w:rPr>
              <w:t xml:space="preserve"> </w:t>
            </w:r>
            <w:r w:rsidRPr="00084B8E">
              <w:rPr>
                <w:rFonts w:ascii="Calibri Light" w:eastAsia="Calibri Light" w:hAnsi="Calibri Light" w:cs="Calibri Light"/>
                <w:lang w:val="nl-NL"/>
              </w:rPr>
              <w:t>Zorgt er voor dat inwoners zich aan de regels houden</w:t>
            </w:r>
          </w:p>
        </w:tc>
        <w:tc>
          <w:tcPr>
            <w:tcW w:w="1368" w:type="dxa"/>
          </w:tcPr>
          <w:p w14:paraId="51D4DC4C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E142985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689D253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0566922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E0C12EB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03EABD8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C2469E" w14:paraId="7C120565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BED1BFF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>Stel</w:t>
            </w:r>
            <w:bookmarkStart w:id="35" w:name="_Hlk104535049"/>
            <w:r w:rsidRPr="009A2F1D">
              <w:rPr>
                <w:rFonts w:ascii="Calibri Light" w:hAnsi="Calibri Light" w:cs="Calibri Light"/>
                <w:lang w:val="nl-NL"/>
              </w:rPr>
              <w:t xml:space="preserve">t zich flexibel op, als dat nodig is </w:t>
            </w:r>
            <w:bookmarkEnd w:id="35"/>
          </w:p>
        </w:tc>
        <w:tc>
          <w:tcPr>
            <w:tcW w:w="1368" w:type="dxa"/>
          </w:tcPr>
          <w:p w14:paraId="525800AB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51E83DB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EB512F8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3A58698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029282B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5F6E73D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5A65E5A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43974B6" w14:textId="77777777" w:rsidR="00976C3C" w:rsidRPr="009A2F1D" w:rsidRDefault="00976C3C" w:rsidP="00976C3C">
      <w:pPr>
        <w:pStyle w:val="QuestionSeparator"/>
        <w:rPr>
          <w:rFonts w:ascii="Calibri Light" w:hAnsi="Calibri Light" w:cs="Calibri Light"/>
          <w:lang w:val="nl-NL"/>
        </w:rPr>
      </w:pPr>
    </w:p>
    <w:p w14:paraId="223C1B4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6F04EFB" w14:textId="33FDFEA5" w:rsidR="00D93DAA" w:rsidRPr="009A2F1D" w:rsidRDefault="00875AD5">
      <w:pPr>
        <w:keepNext/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 xml:space="preserve">In hoeverre bent u het </w:t>
      </w:r>
      <w:r w:rsidR="001222BA">
        <w:rPr>
          <w:rFonts w:ascii="Calibri Light" w:hAnsi="Calibri Light" w:cs="Calibri Light"/>
          <w:lang w:val="nl-NL"/>
        </w:rPr>
        <w:t xml:space="preserve">eens </w:t>
      </w:r>
      <w:r>
        <w:rPr>
          <w:rFonts w:ascii="Calibri Light" w:hAnsi="Calibri Light" w:cs="Calibri Light"/>
          <w:lang w:val="nl-NL"/>
        </w:rPr>
        <w:t xml:space="preserve">met de volgende </w:t>
      </w:r>
      <w:r w:rsidR="00497C1D">
        <w:rPr>
          <w:rFonts w:ascii="Calibri Light" w:hAnsi="Calibri Light" w:cs="Calibri Light"/>
          <w:lang w:val="nl-NL"/>
        </w:rPr>
        <w:t>uitspraken</w:t>
      </w:r>
      <w:r w:rsidR="001059C7" w:rsidRPr="009A2F1D">
        <w:rPr>
          <w:rFonts w:ascii="Calibri Light" w:hAnsi="Calibri Light" w:cs="Calibri Light"/>
          <w:lang w:val="nl-NL"/>
        </w:rPr>
        <w:t>?</w:t>
      </w:r>
    </w:p>
    <w:p w14:paraId="7C12F69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A1C45B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9AB80FB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51688F">
        <w:rPr>
          <w:rFonts w:ascii="Calibri Light" w:hAnsi="Calibri Light" w:cs="Calibri Light"/>
          <w:b/>
          <w:bCs/>
        </w:rPr>
        <w:t>bo03</w:t>
      </w:r>
      <w:r w:rsidRPr="009A2F1D">
        <w:rPr>
          <w:rFonts w:ascii="Calibri Light" w:hAnsi="Calibri Light" w:cs="Calibri Light"/>
        </w:rPr>
        <w:t xml:space="preserve">  De </w:t>
      </w:r>
      <w:proofErr w:type="spellStart"/>
      <w:r w:rsidRPr="009A2F1D">
        <w:rPr>
          <w:rFonts w:ascii="Calibri Light" w:hAnsi="Calibri Light" w:cs="Calibri Light"/>
        </w:rPr>
        <w:t>gemeente</w:t>
      </w:r>
      <w:proofErr w:type="spellEnd"/>
      <w:r w:rsidRPr="009A2F1D">
        <w:rPr>
          <w:rFonts w:ascii="Calibri Light" w:hAnsi="Calibri Light" w:cs="Calibri Light"/>
        </w:rPr>
        <w:t xml:space="preserve"> ...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480"/>
        <w:gridCol w:w="1328"/>
        <w:gridCol w:w="1282"/>
        <w:gridCol w:w="1321"/>
        <w:gridCol w:w="1309"/>
        <w:gridCol w:w="1329"/>
        <w:gridCol w:w="1311"/>
      </w:tblGrid>
      <w:tr w:rsidR="00D93DAA" w:rsidRPr="009A2F1D" w14:paraId="77C1D674" w14:textId="77777777" w:rsidTr="3DB87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37FEE8F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5DEFA177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4D1230F0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4DEC57CE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7EF153E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0B2C8523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45FC367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872804" w14:paraId="01768325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24D29EF" w14:textId="04744588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Luistert naar inwoners </w:t>
            </w:r>
          </w:p>
        </w:tc>
        <w:tc>
          <w:tcPr>
            <w:tcW w:w="1368" w:type="dxa"/>
          </w:tcPr>
          <w:p w14:paraId="454E9129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223BBD7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FEA2129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4071E0D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018B1BE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E677169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C2469E" w14:paraId="73AC6184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A91C62F" w14:textId="4C7AF6B3" w:rsidR="00D93DAA" w:rsidRPr="009A2F1D" w:rsidRDefault="72B20FF3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3DB877A1">
              <w:rPr>
                <w:rFonts w:ascii="Calibri Light" w:hAnsi="Calibri Light" w:cs="Calibri Light"/>
                <w:lang w:val="nl-NL"/>
              </w:rPr>
              <w:t xml:space="preserve">Laat inwoners meedenken bij plannen, activiteiten en voorzieningen </w:t>
            </w:r>
          </w:p>
        </w:tc>
        <w:tc>
          <w:tcPr>
            <w:tcW w:w="1368" w:type="dxa"/>
          </w:tcPr>
          <w:p w14:paraId="056CC535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8D62FD0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BF502D3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17A1E56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EAA03C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811F337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3725EB4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8762CBE" w14:textId="0A70F602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289F533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3A3301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67951AD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073F39F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FA02DC0" w14:textId="47BCA18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7F4851">
        <w:rPr>
          <w:rFonts w:ascii="Calibri Light" w:hAnsi="Calibri Light" w:cs="Calibri Light"/>
          <w:b/>
          <w:bCs/>
          <w:lang w:val="nl-NL"/>
        </w:rPr>
        <w:lastRenderedPageBreak/>
        <w:t>bo05</w:t>
      </w:r>
      <w:r w:rsidRPr="5CACD928">
        <w:rPr>
          <w:rFonts w:ascii="Calibri Light" w:hAnsi="Calibri Light" w:cs="Calibri Light"/>
          <w:lang w:val="nl-NL"/>
        </w:rPr>
        <w:t xml:space="preserve"> [OPTIONEEL] Welke ideeën</w:t>
      </w:r>
      <w:r w:rsidR="00AE7F82">
        <w:rPr>
          <w:rFonts w:ascii="Calibri Light" w:hAnsi="Calibri Light" w:cs="Calibri Light"/>
          <w:lang w:val="nl-NL"/>
        </w:rPr>
        <w:t xml:space="preserve"> of plannen</w:t>
      </w:r>
      <w:r w:rsidRPr="5CACD928">
        <w:rPr>
          <w:rFonts w:ascii="Calibri Light" w:hAnsi="Calibri Light" w:cs="Calibri Light"/>
          <w:lang w:val="nl-NL"/>
        </w:rPr>
        <w:t>, waarbij u zelf betrokken bent of wilt worden, wilt u de gemeente meegeven?</w:t>
      </w:r>
    </w:p>
    <w:p w14:paraId="5F07D0E0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49E50F1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48292C7" w14:textId="09B259AF" w:rsidR="0633175D" w:rsidRDefault="0633175D" w:rsidP="0633175D">
      <w:pPr>
        <w:rPr>
          <w:rFonts w:ascii="Calibri Light" w:hAnsi="Calibri Light" w:cs="Calibri Light"/>
          <w:lang w:val="nl-NL"/>
        </w:rPr>
      </w:pPr>
    </w:p>
    <w:p w14:paraId="1C3D382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39F00E8" w14:textId="2A8DA1C5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7B4DD0">
        <w:rPr>
          <w:rFonts w:ascii="Calibri Light" w:hAnsi="Calibri Light" w:cs="Calibri Light"/>
          <w:b/>
          <w:bCs/>
          <w:lang w:val="nl-NL"/>
        </w:rPr>
        <w:t>bo06</w:t>
      </w:r>
      <w:r w:rsidRPr="21640C6A">
        <w:rPr>
          <w:rFonts w:ascii="Calibri Light" w:hAnsi="Calibri Light" w:cs="Calibri Light"/>
          <w:lang w:val="nl-NL"/>
        </w:rPr>
        <w:t xml:space="preserve"> Wat vindt u van de wijze waarop uw gemeente inwoners en </w:t>
      </w:r>
      <w:r w:rsidR="0050059E">
        <w:rPr>
          <w:rFonts w:ascii="Calibri Light" w:hAnsi="Calibri Light" w:cs="Calibri Light"/>
          <w:lang w:val="nl-NL"/>
        </w:rPr>
        <w:t>belangen</w:t>
      </w:r>
      <w:r w:rsidRPr="21640C6A">
        <w:rPr>
          <w:rFonts w:ascii="Calibri Light" w:hAnsi="Calibri Light" w:cs="Calibri Light"/>
          <w:lang w:val="nl-NL"/>
        </w:rPr>
        <w:t>organisaties betrekt en de samenwerking zoekt?</w:t>
      </w:r>
      <w:r w:rsidRPr="00856E3B">
        <w:rPr>
          <w:lang w:val="nl-NL"/>
        </w:rPr>
        <w:br/>
      </w:r>
      <w:r w:rsidRPr="00856E3B">
        <w:rPr>
          <w:lang w:val="nl-NL"/>
        </w:rPr>
        <w:br/>
      </w:r>
      <w:r w:rsidRPr="21640C6A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35F2C9F4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3E3A7147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63189040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4062D0D3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29F205DF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44D7FFF9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2D83C3A2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32F4DEF7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771A7DA6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4E5333ED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68FBF738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2547FD4E" w14:textId="77777777" w:rsidR="00D93DAA" w:rsidRPr="009A2F1D" w:rsidRDefault="00D93DAA">
      <w:pPr>
        <w:rPr>
          <w:rFonts w:ascii="Calibri Light" w:hAnsi="Calibri Light" w:cs="Calibri Light"/>
        </w:rPr>
      </w:pPr>
    </w:p>
    <w:p w14:paraId="55CD6AA2" w14:textId="77777777" w:rsidR="00D93DAA" w:rsidRPr="009A2F1D" w:rsidRDefault="001059C7">
      <w:pPr>
        <w:pStyle w:val="BlockEnd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End of Block: Relatie </w:t>
      </w:r>
      <w:proofErr w:type="spellStart"/>
      <w:r w:rsidRPr="009A2F1D">
        <w:rPr>
          <w:rFonts w:ascii="Calibri Light" w:hAnsi="Calibri Light" w:cs="Calibri Light"/>
        </w:rPr>
        <w:t>inwoner-gemeente</w:t>
      </w:r>
      <w:proofErr w:type="spellEnd"/>
    </w:p>
    <w:p w14:paraId="4480A5C3" w14:textId="77777777" w:rsidR="00D93DAA" w:rsidRPr="009A2F1D" w:rsidRDefault="00D93DAA">
      <w:pPr>
        <w:pStyle w:val="BlockSeparator"/>
        <w:rPr>
          <w:rFonts w:ascii="Calibri Light" w:hAnsi="Calibri Light" w:cs="Calibri Light"/>
        </w:rPr>
      </w:pPr>
    </w:p>
    <w:p w14:paraId="16640CAC" w14:textId="77777777" w:rsidR="00D93DAA" w:rsidRPr="009A2F1D" w:rsidRDefault="001059C7">
      <w:pPr>
        <w:pStyle w:val="BlockStart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Start of Block: </w:t>
      </w:r>
      <w:proofErr w:type="spellStart"/>
      <w:r w:rsidRPr="009A2F1D">
        <w:rPr>
          <w:rFonts w:ascii="Calibri Light" w:hAnsi="Calibri Light" w:cs="Calibri Light"/>
        </w:rPr>
        <w:t>Gemeentelijke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dienstverlening</w:t>
      </w:r>
      <w:proofErr w:type="spellEnd"/>
    </w:p>
    <w:p w14:paraId="1746EC5E" w14:textId="77777777" w:rsidR="00D93DAA" w:rsidRPr="009A2F1D" w:rsidRDefault="00D93DAA">
      <w:pPr>
        <w:rPr>
          <w:rFonts w:ascii="Calibri Light" w:hAnsi="Calibri Light" w:cs="Calibri Light"/>
        </w:rPr>
      </w:pPr>
    </w:p>
    <w:p w14:paraId="479CB777" w14:textId="77777777" w:rsidR="00726AA4" w:rsidRDefault="00726AA4">
      <w:pPr>
        <w:rPr>
          <w:rStyle w:val="Kop2Char"/>
          <w:lang w:val="nl-NL"/>
        </w:rPr>
      </w:pPr>
      <w:r>
        <w:rPr>
          <w:rStyle w:val="Kop2Char"/>
          <w:lang w:val="nl-NL"/>
        </w:rPr>
        <w:br w:type="page"/>
      </w:r>
    </w:p>
    <w:p w14:paraId="01F1249A" w14:textId="2E6DD292" w:rsidR="00214881" w:rsidRDefault="001059C7">
      <w:pPr>
        <w:keepNext/>
        <w:rPr>
          <w:rFonts w:ascii="Calibri Light" w:hAnsi="Calibri Light" w:cs="Calibri Light"/>
          <w:lang w:val="nl-NL"/>
        </w:rPr>
      </w:pPr>
      <w:r w:rsidRPr="0965366A">
        <w:rPr>
          <w:rStyle w:val="Kop2Char"/>
          <w:lang w:val="nl-NL"/>
        </w:rPr>
        <w:lastRenderedPageBreak/>
        <w:t>Gemeentelijke dienstverlening</w:t>
      </w:r>
      <w:r w:rsidRPr="00107A94">
        <w:rPr>
          <w:lang w:val="nl-NL"/>
        </w:rPr>
        <w:br/>
      </w:r>
      <w:r w:rsidRPr="0965366A">
        <w:rPr>
          <w:rFonts w:ascii="Calibri Light" w:hAnsi="Calibri Light" w:cs="Calibri Light"/>
          <w:lang w:val="nl-NL"/>
        </w:rPr>
        <w:t xml:space="preserve"> </w:t>
      </w:r>
      <w:r w:rsidRPr="00107A94">
        <w:rPr>
          <w:lang w:val="nl-NL"/>
        </w:rPr>
        <w:br/>
      </w:r>
      <w:r w:rsidR="008F7C37" w:rsidRPr="0965366A">
        <w:rPr>
          <w:rFonts w:ascii="Calibri Light" w:hAnsi="Calibri Light" w:cs="Calibri Light"/>
          <w:lang w:val="nl-NL"/>
        </w:rPr>
        <w:t xml:space="preserve">Alles wat </w:t>
      </w:r>
      <w:r w:rsidR="00F17255" w:rsidRPr="0965366A">
        <w:rPr>
          <w:rFonts w:ascii="Calibri Light" w:hAnsi="Calibri Light" w:cs="Calibri Light"/>
          <w:lang w:val="nl-NL"/>
        </w:rPr>
        <w:t>u</w:t>
      </w:r>
      <w:r w:rsidR="008F7C37" w:rsidRPr="0965366A">
        <w:rPr>
          <w:rFonts w:ascii="Calibri Light" w:hAnsi="Calibri Light" w:cs="Calibri Light"/>
          <w:lang w:val="nl-NL"/>
        </w:rPr>
        <w:t xml:space="preserve"> als inwoner van de gemeente ziet</w:t>
      </w:r>
      <w:r w:rsidR="004C067C" w:rsidRPr="0965366A">
        <w:rPr>
          <w:rFonts w:ascii="Calibri Light" w:hAnsi="Calibri Light" w:cs="Calibri Light"/>
          <w:lang w:val="nl-NL"/>
        </w:rPr>
        <w:t xml:space="preserve"> of ervaart</w:t>
      </w:r>
      <w:r w:rsidR="008F7C37" w:rsidRPr="0965366A">
        <w:rPr>
          <w:rFonts w:ascii="Calibri Light" w:hAnsi="Calibri Light" w:cs="Calibri Light"/>
          <w:lang w:val="nl-NL"/>
        </w:rPr>
        <w:t xml:space="preserve"> is dienstverlening. Dus niet alleen</w:t>
      </w:r>
      <w:r w:rsidR="00BE03DC" w:rsidRPr="0965366A">
        <w:rPr>
          <w:rFonts w:ascii="Calibri Light" w:hAnsi="Calibri Light" w:cs="Calibri Light"/>
          <w:lang w:val="nl-NL"/>
        </w:rPr>
        <w:t xml:space="preserve"> </w:t>
      </w:r>
      <w:r w:rsidR="00275F95" w:rsidRPr="0965366A">
        <w:rPr>
          <w:rFonts w:ascii="Calibri Light" w:hAnsi="Calibri Light" w:cs="Calibri Light"/>
          <w:lang w:val="nl-NL"/>
        </w:rPr>
        <w:t xml:space="preserve">ondersteuning </w:t>
      </w:r>
      <w:r w:rsidR="00BE03DC" w:rsidRPr="0965366A">
        <w:rPr>
          <w:rFonts w:ascii="Calibri Light" w:hAnsi="Calibri Light" w:cs="Calibri Light"/>
          <w:lang w:val="nl-NL"/>
        </w:rPr>
        <w:t>aan een balie</w:t>
      </w:r>
      <w:r w:rsidR="008F7C37" w:rsidRPr="0965366A">
        <w:rPr>
          <w:rFonts w:ascii="Calibri Light" w:hAnsi="Calibri Light" w:cs="Calibri Light"/>
          <w:lang w:val="nl-NL"/>
        </w:rPr>
        <w:t xml:space="preserve">, maar ook alle </w:t>
      </w:r>
      <w:r w:rsidR="00F80853" w:rsidRPr="0965366A">
        <w:rPr>
          <w:rFonts w:ascii="Calibri Light" w:hAnsi="Calibri Light" w:cs="Calibri Light"/>
          <w:lang w:val="nl-NL"/>
        </w:rPr>
        <w:t>inzet van de gemeente</w:t>
      </w:r>
      <w:r w:rsidR="008F7C37" w:rsidRPr="0965366A">
        <w:rPr>
          <w:rFonts w:ascii="Calibri Light" w:hAnsi="Calibri Light" w:cs="Calibri Light"/>
          <w:lang w:val="nl-NL"/>
        </w:rPr>
        <w:t xml:space="preserve"> op het </w:t>
      </w:r>
      <w:r w:rsidR="00F80853" w:rsidRPr="0965366A">
        <w:rPr>
          <w:rFonts w:ascii="Calibri Light" w:hAnsi="Calibri Light" w:cs="Calibri Light"/>
          <w:lang w:val="nl-NL"/>
        </w:rPr>
        <w:t>gebied</w:t>
      </w:r>
      <w:r w:rsidR="008F7C37" w:rsidRPr="0965366A">
        <w:rPr>
          <w:rFonts w:ascii="Calibri Light" w:hAnsi="Calibri Light" w:cs="Calibri Light"/>
          <w:lang w:val="nl-NL"/>
        </w:rPr>
        <w:t xml:space="preserve"> van zorg, en samenwerking</w:t>
      </w:r>
      <w:r w:rsidR="1658F855" w:rsidRPr="0965366A">
        <w:rPr>
          <w:rFonts w:ascii="Calibri Light" w:hAnsi="Calibri Light" w:cs="Calibri Light"/>
          <w:lang w:val="nl-NL"/>
        </w:rPr>
        <w:t xml:space="preserve"> met inwoners</w:t>
      </w:r>
      <w:r w:rsidR="0052098C" w:rsidRPr="0965366A">
        <w:rPr>
          <w:rFonts w:ascii="Calibri Light" w:hAnsi="Calibri Light" w:cs="Calibri Light"/>
          <w:lang w:val="nl-NL"/>
        </w:rPr>
        <w:t xml:space="preserve"> </w:t>
      </w:r>
      <w:r w:rsidR="005645B1" w:rsidRPr="0965366A">
        <w:rPr>
          <w:rFonts w:ascii="Calibri Light" w:hAnsi="Calibri Light" w:cs="Calibri Light"/>
          <w:lang w:val="nl-NL"/>
        </w:rPr>
        <w:t xml:space="preserve">in </w:t>
      </w:r>
      <w:r w:rsidR="0052098C" w:rsidRPr="0965366A">
        <w:rPr>
          <w:rFonts w:ascii="Calibri Light" w:hAnsi="Calibri Light" w:cs="Calibri Light"/>
          <w:lang w:val="nl-NL"/>
        </w:rPr>
        <w:t>buurten en wijken.</w:t>
      </w:r>
    </w:p>
    <w:p w14:paraId="3D5EC0AE" w14:textId="77777777" w:rsidR="008F7C37" w:rsidRDefault="008F7C37">
      <w:pPr>
        <w:keepNext/>
        <w:rPr>
          <w:rFonts w:ascii="Calibri Light" w:hAnsi="Calibri Light" w:cs="Calibri Light"/>
          <w:lang w:val="nl-NL"/>
        </w:rPr>
      </w:pPr>
    </w:p>
    <w:p w14:paraId="7F3E41C8" w14:textId="77777777" w:rsidR="008F7C37" w:rsidRDefault="008F7C37" w:rsidP="008F7C3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De volgende vragen en </w:t>
      </w:r>
      <w:r>
        <w:rPr>
          <w:rFonts w:ascii="Calibri Light" w:hAnsi="Calibri Light" w:cs="Calibri Light"/>
          <w:lang w:val="nl-NL"/>
        </w:rPr>
        <w:t>uitspraken</w:t>
      </w:r>
      <w:r w:rsidRPr="009A2F1D">
        <w:rPr>
          <w:rFonts w:ascii="Calibri Light" w:hAnsi="Calibri Light" w:cs="Calibri Light"/>
          <w:lang w:val="nl-NL"/>
        </w:rPr>
        <w:t xml:space="preserve"> gaan over de dienstverlening van uw gemeente.</w:t>
      </w:r>
    </w:p>
    <w:p w14:paraId="28DA81D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1B4D6C5" w14:textId="78BF6384" w:rsidR="00D93DAA" w:rsidRPr="009A2F1D" w:rsidRDefault="4A5B095C">
      <w:pPr>
        <w:keepNext/>
        <w:rPr>
          <w:rFonts w:ascii="Calibri Light" w:hAnsi="Calibri Light" w:cs="Calibri Light"/>
          <w:lang w:val="nl-NL"/>
        </w:rPr>
      </w:pPr>
      <w:r w:rsidRPr="0600EFAB">
        <w:rPr>
          <w:rFonts w:ascii="Calibri Light" w:hAnsi="Calibri Light" w:cs="Calibri Light"/>
          <w:b/>
          <w:bCs/>
          <w:lang w:val="nl-NL"/>
        </w:rPr>
        <w:t>dv01</w:t>
      </w:r>
      <w:r w:rsidRPr="0600EFAB">
        <w:rPr>
          <w:rFonts w:ascii="Calibri Light" w:hAnsi="Calibri Light" w:cs="Calibri Light"/>
          <w:lang w:val="nl-NL"/>
        </w:rPr>
        <w:t xml:space="preserve"> Wat vindt u -over het algemeen- van de dienstverlening van uw gemeente?</w:t>
      </w:r>
      <w:r w:rsidRPr="00107A94">
        <w:rPr>
          <w:lang w:val="nl-NL"/>
        </w:rPr>
        <w:br/>
      </w:r>
      <w:r w:rsidRPr="00107A94">
        <w:rPr>
          <w:lang w:val="nl-NL"/>
        </w:rPr>
        <w:br/>
      </w:r>
      <w:r w:rsidRPr="0600EFAB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71A03B73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2B159C98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772549C2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6C8B8FCF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4118ED9D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74606BC9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3213F05C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41F8DA74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02E1769A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1E8F98FC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05ECC761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67A997D2" w14:textId="77777777" w:rsidR="00D93DAA" w:rsidRPr="009A2F1D" w:rsidRDefault="00D93DAA">
      <w:pPr>
        <w:rPr>
          <w:rFonts w:ascii="Calibri Light" w:hAnsi="Calibri Light" w:cs="Calibri Light"/>
        </w:rPr>
      </w:pPr>
    </w:p>
    <w:p w14:paraId="70324D58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54CE250D" w14:textId="77777777" w:rsidR="00D93DAA" w:rsidRPr="009A2F1D" w:rsidRDefault="00D93DAA">
      <w:pPr>
        <w:rPr>
          <w:rFonts w:ascii="Calibri Light" w:hAnsi="Calibri Light" w:cs="Calibri Light"/>
        </w:rPr>
      </w:pPr>
    </w:p>
    <w:p w14:paraId="037035C6" w14:textId="3F461DB4" w:rsidR="00D93DAA" w:rsidRPr="009A2F1D" w:rsidRDefault="007B4DD0">
      <w:pPr>
        <w:keepNext/>
        <w:rPr>
          <w:rFonts w:ascii="Calibri Light" w:hAnsi="Calibri Light" w:cs="Calibri Light"/>
          <w:lang w:val="nl-NL"/>
        </w:rPr>
      </w:pPr>
      <w:r w:rsidRPr="0965366A">
        <w:rPr>
          <w:rFonts w:ascii="Calibri Light" w:hAnsi="Calibri Light" w:cs="Calibri Light"/>
          <w:b/>
          <w:bCs/>
          <w:lang w:val="nl-NL"/>
        </w:rPr>
        <w:t>dv06</w:t>
      </w:r>
      <w:r w:rsidRPr="0965366A">
        <w:rPr>
          <w:rFonts w:ascii="Calibri Light" w:hAnsi="Calibri Light" w:cs="Calibri Light"/>
          <w:lang w:val="nl-NL"/>
        </w:rPr>
        <w:t xml:space="preserve"> </w:t>
      </w:r>
      <w:r w:rsidR="72B20FF3" w:rsidRPr="0965366A">
        <w:rPr>
          <w:rFonts w:ascii="Calibri Light" w:hAnsi="Calibri Light" w:cs="Calibri Light"/>
          <w:lang w:val="nl-NL"/>
        </w:rPr>
        <w:t xml:space="preserve">Wat vindt u van de </w:t>
      </w:r>
      <w:r w:rsidR="0C8BC0C3" w:rsidRPr="0965366A">
        <w:rPr>
          <w:rFonts w:ascii="Calibri Light" w:hAnsi="Calibri Light" w:cs="Calibri Light"/>
          <w:lang w:val="nl-NL"/>
        </w:rPr>
        <w:t xml:space="preserve">digitale </w:t>
      </w:r>
      <w:r w:rsidR="72B20FF3" w:rsidRPr="0965366A">
        <w:rPr>
          <w:rFonts w:ascii="Calibri Light" w:hAnsi="Calibri Light" w:cs="Calibri Light"/>
          <w:lang w:val="nl-NL"/>
        </w:rPr>
        <w:t>dienstverlening van de gemeente?</w:t>
      </w:r>
      <w:r w:rsidRPr="00107A94">
        <w:rPr>
          <w:lang w:val="nl-NL"/>
        </w:rPr>
        <w:br/>
      </w:r>
      <w:r w:rsidRPr="00107A94">
        <w:rPr>
          <w:lang w:val="nl-NL"/>
        </w:rPr>
        <w:br/>
      </w:r>
      <w:r w:rsidR="72B20FF3" w:rsidRPr="0965366A">
        <w:rPr>
          <w:rFonts w:ascii="Calibri Light" w:hAnsi="Calibri Light" w:cs="Calibri Light"/>
          <w:lang w:val="nl-NL"/>
        </w:rPr>
        <w:t>Denk hierbij aan de website, digitaal infobalie/-loket, app en de diensten die u digitaal kunt aanvragen of</w:t>
      </w:r>
      <w:r w:rsidR="00A343DF" w:rsidRPr="0965366A">
        <w:rPr>
          <w:rFonts w:ascii="Calibri Light" w:hAnsi="Calibri Light" w:cs="Calibri Light"/>
          <w:lang w:val="nl-NL"/>
        </w:rPr>
        <w:t xml:space="preserve"> </w:t>
      </w:r>
      <w:r w:rsidR="41164C89" w:rsidRPr="0965366A">
        <w:rPr>
          <w:rFonts w:ascii="Calibri Light" w:hAnsi="Calibri Light" w:cs="Calibri Light"/>
          <w:lang w:val="nl-NL"/>
        </w:rPr>
        <w:t>regelen</w:t>
      </w:r>
      <w:r w:rsidR="72B20FF3" w:rsidRPr="0965366A">
        <w:rPr>
          <w:rFonts w:ascii="Calibri Light" w:hAnsi="Calibri Light" w:cs="Calibri Light"/>
          <w:lang w:val="nl-NL"/>
        </w:rPr>
        <w:t xml:space="preserve">. </w:t>
      </w:r>
      <w:r w:rsidRPr="00107A94">
        <w:rPr>
          <w:lang w:val="nl-NL"/>
        </w:rPr>
        <w:br/>
      </w:r>
      <w:r w:rsidRPr="00107A94">
        <w:rPr>
          <w:lang w:val="nl-NL"/>
        </w:rPr>
        <w:lastRenderedPageBreak/>
        <w:br/>
      </w:r>
      <w:r w:rsidR="72B20FF3" w:rsidRPr="0965366A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02CB9C70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583D2E4E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3E265A54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606419E3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7B41FD57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2DA0F7AE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134A9878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2FC7E74C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23010ED3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7AA281AD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4755BF8F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3FA2B893" w14:textId="77777777" w:rsidR="00D93DAA" w:rsidRPr="009A2F1D" w:rsidRDefault="00D93DAA">
      <w:pPr>
        <w:rPr>
          <w:rFonts w:ascii="Calibri Light" w:hAnsi="Calibri Light" w:cs="Calibri Light"/>
        </w:rPr>
      </w:pPr>
    </w:p>
    <w:p w14:paraId="608FC142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05F5E35C" w14:textId="77777777" w:rsidR="00D93DAA" w:rsidRPr="009A2F1D" w:rsidRDefault="00D93DAA">
      <w:pPr>
        <w:rPr>
          <w:rFonts w:ascii="Calibri Light" w:hAnsi="Calibri Light" w:cs="Calibri Light"/>
        </w:rPr>
      </w:pPr>
    </w:p>
    <w:p w14:paraId="452006DB" w14:textId="1BB8166C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5ECF3B07">
        <w:rPr>
          <w:rFonts w:ascii="Calibri Light" w:hAnsi="Calibri Light" w:cs="Calibri Light"/>
          <w:b/>
          <w:bCs/>
          <w:lang w:val="nl-NL"/>
        </w:rPr>
        <w:t>dv02</w:t>
      </w:r>
      <w:r w:rsidRPr="5ECF3B07">
        <w:rPr>
          <w:rFonts w:ascii="Calibri Light" w:hAnsi="Calibri Light" w:cs="Calibri Light"/>
          <w:lang w:val="nl-NL"/>
        </w:rPr>
        <w:t xml:space="preserve"> Heeft u de afgelopen 12 maanden contact gehad met uw gemeente?</w:t>
      </w:r>
      <w:r w:rsidRPr="00107A94">
        <w:rPr>
          <w:lang w:val="nl-NL"/>
        </w:rPr>
        <w:br/>
      </w:r>
      <w:r w:rsidRPr="00107A94">
        <w:rPr>
          <w:lang w:val="nl-NL"/>
        </w:rPr>
        <w:br/>
      </w:r>
      <w:r w:rsidRPr="5ECF3B07">
        <w:rPr>
          <w:rFonts w:ascii="Calibri Light" w:hAnsi="Calibri Light" w:cs="Calibri Light"/>
          <w:lang w:val="nl-NL"/>
        </w:rPr>
        <w:t xml:space="preserve">Denk hierbij aan het aanvragen van een product </w:t>
      </w:r>
      <w:r w:rsidR="00702C59" w:rsidRPr="5ECF3B07">
        <w:rPr>
          <w:rFonts w:ascii="Calibri Light" w:hAnsi="Calibri Light" w:cs="Calibri Light"/>
          <w:lang w:val="nl-NL"/>
        </w:rPr>
        <w:t xml:space="preserve">of </w:t>
      </w:r>
      <w:r w:rsidRPr="5ECF3B07">
        <w:rPr>
          <w:rFonts w:ascii="Calibri Light" w:hAnsi="Calibri Light" w:cs="Calibri Light"/>
          <w:lang w:val="nl-NL"/>
        </w:rPr>
        <w:t xml:space="preserve">dienst </w:t>
      </w:r>
      <w:r w:rsidR="003A3C2D" w:rsidRPr="5ECF3B07">
        <w:rPr>
          <w:rFonts w:ascii="Calibri Light" w:hAnsi="Calibri Light" w:cs="Calibri Light"/>
          <w:lang w:val="nl-NL"/>
        </w:rPr>
        <w:t>(</w:t>
      </w:r>
      <w:r w:rsidRPr="5ECF3B07">
        <w:rPr>
          <w:rFonts w:ascii="Calibri Light" w:hAnsi="Calibri Light" w:cs="Calibri Light"/>
          <w:lang w:val="nl-NL"/>
        </w:rPr>
        <w:t>zoals een paspoort of rijbewijs</w:t>
      </w:r>
      <w:r w:rsidR="003A3C2D" w:rsidRPr="5ECF3B07">
        <w:rPr>
          <w:rFonts w:ascii="Calibri Light" w:hAnsi="Calibri Light" w:cs="Calibri Light"/>
          <w:lang w:val="nl-NL"/>
        </w:rPr>
        <w:t>)</w:t>
      </w:r>
      <w:r w:rsidR="004F30B0" w:rsidRPr="5ECF3B07">
        <w:rPr>
          <w:rFonts w:ascii="Calibri Light" w:hAnsi="Calibri Light" w:cs="Calibri Light"/>
          <w:lang w:val="nl-NL"/>
        </w:rPr>
        <w:t>,</w:t>
      </w:r>
      <w:r w:rsidR="002C27A2" w:rsidRPr="5ECF3B07">
        <w:rPr>
          <w:rFonts w:ascii="Calibri Light" w:hAnsi="Calibri Light" w:cs="Calibri Light"/>
          <w:lang w:val="nl-NL"/>
        </w:rPr>
        <w:t xml:space="preserve"> </w:t>
      </w:r>
      <w:r w:rsidRPr="5ECF3B07">
        <w:rPr>
          <w:rFonts w:ascii="Calibri Light" w:hAnsi="Calibri Light" w:cs="Calibri Light"/>
          <w:lang w:val="nl-NL"/>
        </w:rPr>
        <w:t>ondersteuning</w:t>
      </w:r>
      <w:r w:rsidR="008C7D28" w:rsidRPr="5ECF3B07">
        <w:rPr>
          <w:rFonts w:ascii="Calibri Light" w:hAnsi="Calibri Light" w:cs="Calibri Light"/>
          <w:lang w:val="nl-NL"/>
        </w:rPr>
        <w:t xml:space="preserve">, </w:t>
      </w:r>
      <w:r w:rsidRPr="5ECF3B07">
        <w:rPr>
          <w:rFonts w:ascii="Calibri Light" w:hAnsi="Calibri Light" w:cs="Calibri Light"/>
          <w:lang w:val="nl-NL"/>
        </w:rPr>
        <w:t xml:space="preserve">het </w:t>
      </w:r>
      <w:r w:rsidR="008C7D28" w:rsidRPr="5ECF3B07">
        <w:rPr>
          <w:rFonts w:ascii="Calibri Light" w:hAnsi="Calibri Light" w:cs="Calibri Light"/>
          <w:lang w:val="nl-NL"/>
        </w:rPr>
        <w:t xml:space="preserve">stellen </w:t>
      </w:r>
      <w:r w:rsidRPr="5ECF3B07">
        <w:rPr>
          <w:rFonts w:ascii="Calibri Light" w:hAnsi="Calibri Light" w:cs="Calibri Light"/>
          <w:lang w:val="nl-NL"/>
        </w:rPr>
        <w:t>van een vraag</w:t>
      </w:r>
      <w:r w:rsidR="00F92BE6" w:rsidRPr="5ECF3B07">
        <w:rPr>
          <w:rFonts w:ascii="Calibri Light" w:hAnsi="Calibri Light" w:cs="Calibri Light"/>
          <w:lang w:val="nl-NL"/>
        </w:rPr>
        <w:t>,</w:t>
      </w:r>
      <w:r w:rsidRPr="5ECF3B07">
        <w:rPr>
          <w:rFonts w:ascii="Calibri Light" w:hAnsi="Calibri Light" w:cs="Calibri Light"/>
          <w:lang w:val="nl-NL"/>
        </w:rPr>
        <w:t xml:space="preserve"> of het </w:t>
      </w:r>
      <w:r w:rsidR="008C7D28" w:rsidRPr="5ECF3B07">
        <w:rPr>
          <w:rFonts w:ascii="Calibri Light" w:hAnsi="Calibri Light" w:cs="Calibri Light"/>
          <w:lang w:val="nl-NL"/>
        </w:rPr>
        <w:t xml:space="preserve">bespreken van een </w:t>
      </w:r>
      <w:r w:rsidRPr="5ECF3B07">
        <w:rPr>
          <w:rFonts w:ascii="Calibri Light" w:hAnsi="Calibri Light" w:cs="Calibri Light"/>
          <w:lang w:val="nl-NL"/>
        </w:rPr>
        <w:t>situatie.</w:t>
      </w:r>
    </w:p>
    <w:p w14:paraId="78B3CF81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 </w:t>
      </w:r>
    </w:p>
    <w:p w14:paraId="252C80CD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 </w:t>
      </w:r>
    </w:p>
    <w:p w14:paraId="3755F28B" w14:textId="77777777" w:rsidR="00D93DAA" w:rsidRPr="009A2F1D" w:rsidRDefault="00D93DAA">
      <w:pPr>
        <w:rPr>
          <w:rFonts w:ascii="Calibri Light" w:hAnsi="Calibri Light" w:cs="Calibri Light"/>
        </w:rPr>
      </w:pPr>
    </w:p>
    <w:p w14:paraId="11FB3A4D" w14:textId="77777777" w:rsidR="0065385E" w:rsidRPr="009A2F1D" w:rsidRDefault="0065385E" w:rsidP="0065385E">
      <w:pPr>
        <w:pStyle w:val="QuestionSeparator"/>
        <w:rPr>
          <w:rFonts w:ascii="Calibri Light" w:hAnsi="Calibri Light" w:cs="Calibri Light"/>
          <w:lang w:val="nl-NL"/>
        </w:rPr>
      </w:pPr>
    </w:p>
    <w:p w14:paraId="56F97170" w14:textId="77777777" w:rsidR="00D93DAA" w:rsidRPr="009A2F1D" w:rsidRDefault="00D93DAA">
      <w:pPr>
        <w:rPr>
          <w:rFonts w:ascii="Calibri Light" w:hAnsi="Calibri Light" w:cs="Calibri Light"/>
        </w:rPr>
      </w:pPr>
    </w:p>
    <w:p w14:paraId="3A81BC31" w14:textId="737057D4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FA5CCE">
        <w:rPr>
          <w:lang w:val="nl-NL"/>
        </w:rPr>
        <w:br/>
      </w:r>
      <w:r w:rsidRPr="00FA5CCE">
        <w:rPr>
          <w:lang w:val="nl-NL"/>
        </w:rPr>
        <w:br/>
      </w:r>
      <w:r w:rsidR="003F472F">
        <w:rPr>
          <w:rFonts w:ascii="Calibri Light" w:hAnsi="Calibri Light" w:cs="Calibri Light"/>
          <w:lang w:val="nl-NL"/>
        </w:rPr>
        <w:lastRenderedPageBreak/>
        <w:t>Als u</w:t>
      </w:r>
      <w:r w:rsidRPr="5CACD928">
        <w:rPr>
          <w:rFonts w:ascii="Calibri Light" w:hAnsi="Calibri Light" w:cs="Calibri Light"/>
          <w:lang w:val="nl-NL"/>
        </w:rPr>
        <w:t xml:space="preserve"> meerdere redenen </w:t>
      </w:r>
      <w:r w:rsidR="003F472F">
        <w:rPr>
          <w:rFonts w:ascii="Calibri Light" w:hAnsi="Calibri Light" w:cs="Calibri Light"/>
          <w:lang w:val="nl-NL"/>
        </w:rPr>
        <w:t xml:space="preserve">had </w:t>
      </w:r>
      <w:r w:rsidRPr="5CACD928">
        <w:rPr>
          <w:rFonts w:ascii="Calibri Light" w:hAnsi="Calibri Light" w:cs="Calibri Light"/>
          <w:lang w:val="nl-NL"/>
        </w:rPr>
        <w:t xml:space="preserve">voor contact </w:t>
      </w:r>
      <w:r w:rsidR="005E3335">
        <w:rPr>
          <w:rFonts w:ascii="Calibri Light" w:hAnsi="Calibri Light" w:cs="Calibri Light"/>
          <w:lang w:val="nl-NL"/>
        </w:rPr>
        <w:t xml:space="preserve">met de gemeente, </w:t>
      </w:r>
      <w:r w:rsidRPr="0C3014CF">
        <w:rPr>
          <w:rFonts w:ascii="Calibri Light" w:hAnsi="Calibri Light" w:cs="Calibri Light"/>
          <w:lang w:val="nl-NL"/>
        </w:rPr>
        <w:t>vragen</w:t>
      </w:r>
      <w:r w:rsidRPr="5CACD928">
        <w:rPr>
          <w:rFonts w:ascii="Calibri Light" w:hAnsi="Calibri Light" w:cs="Calibri Light"/>
          <w:lang w:val="nl-NL"/>
        </w:rPr>
        <w:t xml:space="preserve"> wij u een keuze te maken voor de -voor u- </w:t>
      </w:r>
      <w:r w:rsidRPr="00963521">
        <w:rPr>
          <w:rFonts w:ascii="Calibri Light" w:hAnsi="Calibri Light" w:cs="Calibri Light"/>
          <w:u w:val="single"/>
          <w:lang w:val="nl-NL"/>
        </w:rPr>
        <w:t>meest belangrijke</w:t>
      </w:r>
      <w:r w:rsidRPr="5CACD928">
        <w:rPr>
          <w:rFonts w:ascii="Calibri Light" w:hAnsi="Calibri Light" w:cs="Calibri Light"/>
          <w:lang w:val="nl-NL"/>
        </w:rPr>
        <w:t xml:space="preserve"> reden</w:t>
      </w:r>
      <w:r w:rsidR="007E3BFD">
        <w:rPr>
          <w:rFonts w:ascii="Calibri Light" w:hAnsi="Calibri Light" w:cs="Calibri Light"/>
          <w:lang w:val="nl-NL"/>
        </w:rPr>
        <w:t>.</w:t>
      </w:r>
    </w:p>
    <w:p w14:paraId="1E1D69D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97D1380" w14:textId="695C9861" w:rsidR="00D93DAA" w:rsidRPr="009A2F1D" w:rsidRDefault="00D93DAA" w:rsidP="0633175D">
      <w:pPr>
        <w:rPr>
          <w:rFonts w:ascii="Calibri Light" w:hAnsi="Calibri Light" w:cs="Calibri Light"/>
          <w:lang w:val="nl-NL"/>
        </w:rPr>
      </w:pPr>
    </w:p>
    <w:p w14:paraId="4E621A46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5D2822">
        <w:rPr>
          <w:rFonts w:ascii="Calibri Light" w:hAnsi="Calibri Light" w:cs="Calibri Light"/>
          <w:b/>
          <w:bCs/>
          <w:lang w:val="nl-NL"/>
        </w:rPr>
        <w:t>dv00</w:t>
      </w:r>
      <w:r w:rsidRPr="009A2F1D">
        <w:rPr>
          <w:rFonts w:ascii="Calibri Light" w:hAnsi="Calibri Light" w:cs="Calibri Light"/>
          <w:lang w:val="nl-NL"/>
        </w:rPr>
        <w:t xml:space="preserve"> [SUGGESTIE] Over welk onderwerp heeft u contact gehad met de gemeente?</w:t>
      </w:r>
    </w:p>
    <w:p w14:paraId="2496C42D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Werk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inkomen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6F0B688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Gezondheid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zorg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1B97647D" w14:textId="3EEA5BF0" w:rsidR="00D93DAA" w:rsidRDefault="07EF3255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5ECF3B07">
        <w:rPr>
          <w:rFonts w:ascii="Calibri Light" w:hAnsi="Calibri Light" w:cs="Calibri Light"/>
          <w:lang w:val="nl-NL"/>
        </w:rPr>
        <w:t xml:space="preserve">Familie </w:t>
      </w:r>
      <w:r w:rsidR="4A5B095C" w:rsidRPr="5ECF3B07">
        <w:rPr>
          <w:rFonts w:ascii="Calibri Light" w:hAnsi="Calibri Light" w:cs="Calibri Light"/>
          <w:lang w:val="nl-NL"/>
        </w:rPr>
        <w:t>en gezin (inclusief geboorte, huwelijk en relatie)</w:t>
      </w:r>
    </w:p>
    <w:p w14:paraId="1B122817" w14:textId="77777777" w:rsidR="00092B41" w:rsidRPr="009A2F1D" w:rsidRDefault="00092B41" w:rsidP="00092B41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>
        <w:rPr>
          <w:rFonts w:ascii="Calibri Light" w:hAnsi="Calibri Light" w:cs="Calibri Light"/>
        </w:rPr>
        <w:t>Verhuizen</w:t>
      </w:r>
      <w:proofErr w:type="spellEnd"/>
    </w:p>
    <w:p w14:paraId="25903B5A" w14:textId="77777777" w:rsidR="00092B41" w:rsidRPr="009A2F1D" w:rsidRDefault="00092B41" w:rsidP="00092B41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Wonen en uw buurt (incl</w:t>
      </w:r>
      <w:r>
        <w:rPr>
          <w:rFonts w:ascii="Calibri Light" w:hAnsi="Calibri Light" w:cs="Calibri Light"/>
          <w:lang w:val="nl-NL"/>
        </w:rPr>
        <w:t>usief</w:t>
      </w:r>
      <w:r w:rsidRPr="009A2F1D">
        <w:rPr>
          <w:rFonts w:ascii="Calibri Light" w:hAnsi="Calibri Light" w:cs="Calibri Light"/>
          <w:lang w:val="nl-NL"/>
        </w:rPr>
        <w:t xml:space="preserve"> parkeren, overlast)   </w:t>
      </w:r>
    </w:p>
    <w:p w14:paraId="26EE3273" w14:textId="6BDC6CA3" w:rsidR="00092B41" w:rsidRPr="00D648BC" w:rsidRDefault="00092B41" w:rsidP="0965366A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965366A">
        <w:rPr>
          <w:rFonts w:ascii="Calibri Light" w:hAnsi="Calibri Light" w:cs="Calibri Light"/>
          <w:lang w:val="nl-NL"/>
        </w:rPr>
        <w:t xml:space="preserve">Onderwijs en opleiding (inclusief kinderopvang)   </w:t>
      </w:r>
    </w:p>
    <w:p w14:paraId="780AA368" w14:textId="63D05C84" w:rsidR="00C0016A" w:rsidRPr="00C42613" w:rsidRDefault="001059C7" w:rsidP="00ED67DA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6E7D71">
        <w:rPr>
          <w:rFonts w:ascii="Calibri Light" w:hAnsi="Calibri Light" w:cs="Calibri Light"/>
          <w:lang w:val="nl-NL"/>
        </w:rPr>
        <w:t xml:space="preserve">Reizen </w:t>
      </w:r>
      <w:r w:rsidR="00191B1A" w:rsidRPr="006E7D71">
        <w:rPr>
          <w:rFonts w:ascii="Calibri Light" w:hAnsi="Calibri Light" w:cs="Calibri Light"/>
          <w:lang w:val="nl-NL"/>
        </w:rPr>
        <w:t>(inc</w:t>
      </w:r>
      <w:r w:rsidR="0035260A">
        <w:rPr>
          <w:rFonts w:ascii="Calibri Light" w:hAnsi="Calibri Light" w:cs="Calibri Light"/>
          <w:lang w:val="nl-NL"/>
        </w:rPr>
        <w:t>lusief</w:t>
      </w:r>
      <w:r w:rsidR="00191B1A" w:rsidRPr="006E7D71">
        <w:rPr>
          <w:rFonts w:ascii="Calibri Light" w:hAnsi="Calibri Light" w:cs="Calibri Light"/>
          <w:lang w:val="nl-NL"/>
        </w:rPr>
        <w:t xml:space="preserve"> paspoort, rijbewijs, </w:t>
      </w:r>
      <w:proofErr w:type="spellStart"/>
      <w:r w:rsidR="00191B1A" w:rsidRPr="006E7D71">
        <w:rPr>
          <w:rFonts w:ascii="Calibri Light" w:hAnsi="Calibri Light" w:cs="Calibri Light"/>
          <w:lang w:val="nl-NL"/>
        </w:rPr>
        <w:t>id-kaart</w:t>
      </w:r>
      <w:proofErr w:type="spellEnd"/>
      <w:r w:rsidR="00191B1A" w:rsidRPr="006E7D71">
        <w:rPr>
          <w:rFonts w:ascii="Calibri Light" w:hAnsi="Calibri Light" w:cs="Calibri Light"/>
          <w:lang w:val="nl-NL"/>
        </w:rPr>
        <w:t>)</w:t>
      </w:r>
      <w:r w:rsidRPr="006E7D71">
        <w:rPr>
          <w:rFonts w:ascii="Calibri Light" w:hAnsi="Calibri Light" w:cs="Calibri Light"/>
          <w:lang w:val="nl-NL"/>
        </w:rPr>
        <w:t xml:space="preserve">  </w:t>
      </w:r>
    </w:p>
    <w:p w14:paraId="1D6AB57C" w14:textId="7847BFF9" w:rsidR="00D93DAA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Ondernemen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6B713069" w14:textId="748CA0E4" w:rsidR="0065385E" w:rsidRPr="0065385E" w:rsidRDefault="00602332" w:rsidP="0065385E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A</w:t>
      </w:r>
      <w:r w:rsidR="001059C7" w:rsidRPr="009A2F1D">
        <w:rPr>
          <w:rFonts w:ascii="Calibri Light" w:hAnsi="Calibri Light" w:cs="Calibri Light"/>
        </w:rPr>
        <w:t>nders</w:t>
      </w:r>
      <w:r>
        <w:rPr>
          <w:rFonts w:ascii="Calibri Light" w:hAnsi="Calibri Light" w:cs="Calibri Light"/>
        </w:rPr>
        <w:t xml:space="preserve">, </w:t>
      </w:r>
      <w:proofErr w:type="spellStart"/>
      <w:r>
        <w:rPr>
          <w:rFonts w:ascii="Calibri Light" w:hAnsi="Calibri Light" w:cs="Calibri Light"/>
        </w:rPr>
        <w:t>namelijk</w:t>
      </w:r>
      <w:proofErr w:type="spellEnd"/>
      <w:r w:rsidR="001059C7" w:rsidRPr="009A2F1D">
        <w:rPr>
          <w:rFonts w:ascii="Calibri Light" w:hAnsi="Calibri Light" w:cs="Calibri Light"/>
        </w:rPr>
        <w:t xml:space="preserve"> </w:t>
      </w:r>
    </w:p>
    <w:p w14:paraId="69DCB2B8" w14:textId="77777777" w:rsidR="00D93DAA" w:rsidRDefault="00D93DAA">
      <w:pPr>
        <w:rPr>
          <w:rFonts w:ascii="Calibri Light" w:hAnsi="Calibri Light" w:cs="Calibri Light"/>
        </w:rPr>
      </w:pPr>
    </w:p>
    <w:p w14:paraId="6CB64E4E" w14:textId="77777777" w:rsidR="0065385E" w:rsidRPr="009A2F1D" w:rsidRDefault="0065385E" w:rsidP="0065385E">
      <w:pPr>
        <w:pStyle w:val="QuestionSeparator"/>
        <w:rPr>
          <w:rFonts w:ascii="Calibri Light" w:hAnsi="Calibri Light" w:cs="Calibri Light"/>
          <w:lang w:val="nl-NL"/>
        </w:rPr>
      </w:pPr>
    </w:p>
    <w:p w14:paraId="307DFF42" w14:textId="77777777" w:rsidR="0065385E" w:rsidRPr="009A2F1D" w:rsidRDefault="0065385E">
      <w:pPr>
        <w:rPr>
          <w:rFonts w:ascii="Calibri Light" w:hAnsi="Calibri Light" w:cs="Calibri Light"/>
        </w:rPr>
      </w:pPr>
    </w:p>
    <w:p w14:paraId="6022BEFE" w14:textId="0CBA3F8B" w:rsidR="006A631F" w:rsidRPr="009A2F1D" w:rsidRDefault="4A5B095C">
      <w:pPr>
        <w:keepNext/>
        <w:rPr>
          <w:rFonts w:ascii="Calibri Light" w:hAnsi="Calibri Light" w:cs="Calibri Light"/>
          <w:lang w:val="nl-NL"/>
        </w:rPr>
      </w:pPr>
      <w:r w:rsidRPr="005D2822">
        <w:rPr>
          <w:rFonts w:ascii="Calibri Light" w:hAnsi="Calibri Light" w:cs="Calibri Light"/>
          <w:b/>
          <w:bCs/>
          <w:lang w:val="nl-NL"/>
        </w:rPr>
        <w:lastRenderedPageBreak/>
        <w:t>dv12</w:t>
      </w:r>
      <w:r w:rsidRPr="04D5FEE6">
        <w:rPr>
          <w:rFonts w:ascii="Calibri Light" w:hAnsi="Calibri Light" w:cs="Calibri Light"/>
          <w:lang w:val="nl-NL"/>
        </w:rPr>
        <w:t xml:space="preserve">  [SUGGESTIE] Op welke manier </w:t>
      </w:r>
      <w:r w:rsidR="6D4D64E9" w:rsidRPr="04D5FEE6">
        <w:rPr>
          <w:rFonts w:ascii="Calibri Light" w:hAnsi="Calibri Light" w:cs="Calibri Light"/>
          <w:lang w:val="nl-NL"/>
        </w:rPr>
        <w:t>had</w:t>
      </w:r>
      <w:r w:rsidRPr="04D5FEE6">
        <w:rPr>
          <w:rFonts w:ascii="Calibri Light" w:hAnsi="Calibri Light" w:cs="Calibri Light"/>
          <w:lang w:val="nl-NL"/>
        </w:rPr>
        <w:t xml:space="preserve"> u </w:t>
      </w:r>
      <w:r w:rsidR="00CC54E6">
        <w:rPr>
          <w:rFonts w:ascii="Calibri Light" w:hAnsi="Calibri Light" w:cs="Calibri Light"/>
          <w:lang w:val="nl-NL"/>
        </w:rPr>
        <w:t xml:space="preserve">(meestal) </w:t>
      </w:r>
      <w:r w:rsidRPr="04D5FEE6">
        <w:rPr>
          <w:rFonts w:ascii="Calibri Light" w:hAnsi="Calibri Light" w:cs="Calibri Light"/>
          <w:lang w:val="nl-NL"/>
        </w:rPr>
        <w:t>contact met uw gemeente</w:t>
      </w:r>
      <w:r w:rsidR="006A631F">
        <w:rPr>
          <w:rFonts w:ascii="Calibri Light" w:hAnsi="Calibri Light" w:cs="Calibri Light"/>
          <w:lang w:val="nl-NL"/>
        </w:rPr>
        <w:t>?</w:t>
      </w:r>
    </w:p>
    <w:p w14:paraId="55EBD999" w14:textId="4ABF1D14" w:rsidR="00D93DAA" w:rsidRPr="00711291" w:rsidRDefault="4A5B095C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711291">
        <w:rPr>
          <w:rFonts w:ascii="Calibri Light" w:hAnsi="Calibri Light" w:cs="Calibri Light"/>
          <w:lang w:val="nl-NL"/>
        </w:rPr>
        <w:t xml:space="preserve">website of app van de gemeente </w:t>
      </w:r>
    </w:p>
    <w:p w14:paraId="54079C0C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e-mail   </w:t>
      </w:r>
    </w:p>
    <w:p w14:paraId="42FA4D8E" w14:textId="20CB54EB" w:rsidR="00D93DAA" w:rsidRPr="009A2F1D" w:rsidRDefault="4A5B095C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4D5FEE6">
        <w:rPr>
          <w:rFonts w:ascii="Calibri Light" w:hAnsi="Calibri Light" w:cs="Calibri Light"/>
        </w:rPr>
        <w:t>sociale</w:t>
      </w:r>
      <w:proofErr w:type="spellEnd"/>
      <w:r w:rsidRPr="04D5FEE6">
        <w:rPr>
          <w:rFonts w:ascii="Calibri Light" w:hAnsi="Calibri Light" w:cs="Calibri Light"/>
        </w:rPr>
        <w:t xml:space="preserve"> media of </w:t>
      </w:r>
      <w:proofErr w:type="spellStart"/>
      <w:r w:rsidRPr="04D5FEE6">
        <w:rPr>
          <w:rFonts w:ascii="Calibri Light" w:hAnsi="Calibri Light" w:cs="Calibri Light"/>
        </w:rPr>
        <w:t>berichten</w:t>
      </w:r>
      <w:proofErr w:type="spellEnd"/>
      <w:r w:rsidRPr="04D5FEE6">
        <w:rPr>
          <w:rFonts w:ascii="Calibri Light" w:hAnsi="Calibri Light" w:cs="Calibri Light"/>
        </w:rPr>
        <w:t xml:space="preserve"> app</w:t>
      </w:r>
    </w:p>
    <w:p w14:paraId="177E0838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post   </w:t>
      </w:r>
    </w:p>
    <w:p w14:paraId="590E18B2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(</w:t>
      </w:r>
      <w:proofErr w:type="spellStart"/>
      <w:r w:rsidRPr="009A2F1D">
        <w:rPr>
          <w:rFonts w:ascii="Calibri Light" w:hAnsi="Calibri Light" w:cs="Calibri Light"/>
        </w:rPr>
        <w:t>publieks</w:t>
      </w:r>
      <w:proofErr w:type="spellEnd"/>
      <w:r w:rsidRPr="009A2F1D">
        <w:rPr>
          <w:rFonts w:ascii="Calibri Light" w:hAnsi="Calibri Light" w:cs="Calibri Light"/>
        </w:rPr>
        <w:t>)</w:t>
      </w:r>
      <w:proofErr w:type="spellStart"/>
      <w:r w:rsidRPr="009A2F1D">
        <w:rPr>
          <w:rFonts w:ascii="Calibri Light" w:hAnsi="Calibri Light" w:cs="Calibri Light"/>
        </w:rPr>
        <w:t>balie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0CD64207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telefoon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12AFC676" w14:textId="33858E3E" w:rsidR="00D93DAA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huisbezoek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58B78AD7" w14:textId="648660A2" w:rsidR="00C62B61" w:rsidRPr="007E5672" w:rsidRDefault="00B3389D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5EF2C007">
        <w:rPr>
          <w:rFonts w:ascii="Calibri Light" w:hAnsi="Calibri Light" w:cs="Calibri Light"/>
          <w:lang w:val="nl-NL"/>
        </w:rPr>
        <w:t>wijk</w:t>
      </w:r>
      <w:r w:rsidR="007B497C">
        <w:rPr>
          <w:rFonts w:ascii="Calibri Light" w:hAnsi="Calibri Light" w:cs="Calibri Light"/>
          <w:lang w:val="nl-NL"/>
        </w:rPr>
        <w:t>- of buurt</w:t>
      </w:r>
      <w:r w:rsidRPr="5EF2C007">
        <w:rPr>
          <w:rFonts w:ascii="Calibri Light" w:hAnsi="Calibri Light" w:cs="Calibri Light"/>
          <w:lang w:val="nl-NL"/>
        </w:rPr>
        <w:t>team</w:t>
      </w:r>
    </w:p>
    <w:p w14:paraId="7C5D4E04" w14:textId="104CBCA5" w:rsidR="00D93DAA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overig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persoonlijk</w:t>
      </w:r>
      <w:proofErr w:type="spellEnd"/>
      <w:r w:rsidRPr="009A2F1D">
        <w:rPr>
          <w:rFonts w:ascii="Calibri Light" w:hAnsi="Calibri Light" w:cs="Calibri Light"/>
        </w:rPr>
        <w:t xml:space="preserve"> contact </w:t>
      </w:r>
    </w:p>
    <w:p w14:paraId="2286F5A7" w14:textId="7C37F3FB" w:rsidR="00D93DAA" w:rsidRPr="009A2F1D" w:rsidDel="00C62B61" w:rsidRDefault="00D93DAA">
      <w:pPr>
        <w:rPr>
          <w:rFonts w:ascii="Calibri Light" w:hAnsi="Calibri Light" w:cs="Calibri Light"/>
        </w:rPr>
      </w:pPr>
    </w:p>
    <w:p w14:paraId="28E7038B" w14:textId="77777777" w:rsidR="0065385E" w:rsidRPr="009A2F1D" w:rsidRDefault="0065385E" w:rsidP="0065385E">
      <w:pPr>
        <w:pStyle w:val="QuestionSeparator"/>
        <w:rPr>
          <w:rFonts w:ascii="Calibri Light" w:hAnsi="Calibri Light" w:cs="Calibri Light"/>
          <w:lang w:val="nl-NL"/>
        </w:rPr>
      </w:pPr>
    </w:p>
    <w:p w14:paraId="397A2C94" w14:textId="77777777" w:rsidR="00D93DAA" w:rsidRPr="00D95D5E" w:rsidRDefault="00D93DAA">
      <w:pPr>
        <w:rPr>
          <w:rFonts w:ascii="Calibri Light" w:hAnsi="Calibri Light" w:cs="Calibri Light"/>
          <w:lang w:val="nl-NL"/>
        </w:rPr>
      </w:pPr>
    </w:p>
    <w:p w14:paraId="1F0CF36C" w14:textId="4AC01F49" w:rsidR="00D93DAA" w:rsidRPr="009A2F1D" w:rsidRDefault="00875AD5">
      <w:pPr>
        <w:keepNext/>
        <w:rPr>
          <w:rFonts w:ascii="Calibri Light" w:hAnsi="Calibri Light" w:cs="Calibri Light"/>
          <w:lang w:val="nl-NL"/>
        </w:rPr>
      </w:pPr>
      <w:r w:rsidRPr="0965366A">
        <w:rPr>
          <w:rFonts w:ascii="Calibri Light" w:hAnsi="Calibri Light" w:cs="Calibri Light"/>
          <w:lang w:val="nl-NL"/>
        </w:rPr>
        <w:t xml:space="preserve">In hoeverre bent u het </w:t>
      </w:r>
      <w:r w:rsidR="001222BA" w:rsidRPr="0965366A">
        <w:rPr>
          <w:rFonts w:ascii="Calibri Light" w:hAnsi="Calibri Light" w:cs="Calibri Light"/>
          <w:lang w:val="nl-NL"/>
        </w:rPr>
        <w:t xml:space="preserve">eens </w:t>
      </w:r>
      <w:r w:rsidRPr="0965366A">
        <w:rPr>
          <w:rFonts w:ascii="Calibri Light" w:hAnsi="Calibri Light" w:cs="Calibri Light"/>
          <w:lang w:val="nl-NL"/>
        </w:rPr>
        <w:t xml:space="preserve">met de volgende </w:t>
      </w:r>
      <w:r w:rsidR="00497C1D" w:rsidRPr="0965366A">
        <w:rPr>
          <w:rFonts w:ascii="Calibri Light" w:hAnsi="Calibri Light" w:cs="Calibri Light"/>
          <w:lang w:val="nl-NL"/>
        </w:rPr>
        <w:t>uitspraken</w:t>
      </w:r>
      <w:r w:rsidR="001059C7" w:rsidRPr="0965366A">
        <w:rPr>
          <w:rFonts w:ascii="Calibri Light" w:hAnsi="Calibri Light" w:cs="Calibri Light"/>
          <w:lang w:val="nl-NL"/>
        </w:rPr>
        <w:t>?</w:t>
      </w:r>
    </w:p>
    <w:p w14:paraId="109CB9D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791E589" w14:textId="77777777" w:rsidR="00D93DAA" w:rsidRPr="003059A9" w:rsidRDefault="001059C7">
      <w:pPr>
        <w:keepNext/>
        <w:rPr>
          <w:rFonts w:ascii="Calibri Light" w:hAnsi="Calibri Light" w:cs="Calibri Light"/>
          <w:b/>
          <w:bCs/>
        </w:rPr>
      </w:pPr>
      <w:r w:rsidRPr="003059A9">
        <w:rPr>
          <w:rFonts w:ascii="Calibri Light" w:hAnsi="Calibri Light" w:cs="Calibri Light"/>
          <w:b/>
          <w:bCs/>
        </w:rPr>
        <w:t>dv05  </w:t>
      </w:r>
    </w:p>
    <w:tbl>
      <w:tblPr>
        <w:tblStyle w:val="QQuestionTable"/>
        <w:tblW w:w="0" w:type="auto"/>
        <w:tblLook w:val="07E0" w:firstRow="1" w:lastRow="1" w:firstColumn="1" w:lastColumn="1" w:noHBand="1" w:noVBand="1"/>
      </w:tblPr>
      <w:tblGrid>
        <w:gridCol w:w="1405"/>
        <w:gridCol w:w="1338"/>
        <w:gridCol w:w="1301"/>
        <w:gridCol w:w="1331"/>
        <w:gridCol w:w="1323"/>
        <w:gridCol w:w="1338"/>
        <w:gridCol w:w="1324"/>
      </w:tblGrid>
      <w:tr w:rsidR="00D93DAA" w:rsidRPr="009A2F1D" w14:paraId="3D48A171" w14:textId="77777777" w:rsidTr="00D95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631FABB5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38" w:type="dxa"/>
          </w:tcPr>
          <w:p w14:paraId="510B310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01" w:type="dxa"/>
          </w:tcPr>
          <w:p w14:paraId="356466BB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31" w:type="dxa"/>
          </w:tcPr>
          <w:p w14:paraId="67C5EC9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23" w:type="dxa"/>
          </w:tcPr>
          <w:p w14:paraId="2F1198A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38" w:type="dxa"/>
          </w:tcPr>
          <w:p w14:paraId="511ACD1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24" w:type="dxa"/>
          </w:tcPr>
          <w:p w14:paraId="0C3A8D3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C2469E" w14:paraId="6A2EA6F5" w14:textId="77777777" w:rsidTr="00D95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26664ECF" w14:textId="58BD9C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vond het </w:t>
            </w:r>
            <w:r w:rsidR="00AF3A60">
              <w:rPr>
                <w:rFonts w:ascii="Calibri Light" w:hAnsi="Calibri Light" w:cs="Calibri Light"/>
                <w:lang w:val="nl-NL"/>
              </w:rPr>
              <w:t>makkelijk om mijn vraag te stellen</w:t>
            </w:r>
            <w:r w:rsidR="00685A73">
              <w:rPr>
                <w:rFonts w:ascii="Calibri Light" w:hAnsi="Calibri Light" w:cs="Calibri Light"/>
                <w:lang w:val="nl-NL"/>
              </w:rPr>
              <w:t>,</w:t>
            </w:r>
            <w:r w:rsidR="00AF3A60">
              <w:rPr>
                <w:rFonts w:ascii="Calibri Light" w:hAnsi="Calibri Light" w:cs="Calibri Light"/>
                <w:lang w:val="nl-NL"/>
              </w:rPr>
              <w:t xml:space="preserve"> of mijn aanvraag te regelen</w:t>
            </w:r>
          </w:p>
        </w:tc>
        <w:tc>
          <w:tcPr>
            <w:tcW w:w="1338" w:type="dxa"/>
          </w:tcPr>
          <w:p w14:paraId="3DEA1E1C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01" w:type="dxa"/>
          </w:tcPr>
          <w:p w14:paraId="5991F9E1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1" w:type="dxa"/>
          </w:tcPr>
          <w:p w14:paraId="502C012F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3" w:type="dxa"/>
          </w:tcPr>
          <w:p w14:paraId="433636C0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8" w:type="dxa"/>
          </w:tcPr>
          <w:p w14:paraId="11DF32F4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4" w:type="dxa"/>
          </w:tcPr>
          <w:p w14:paraId="3AB26DE4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0285E19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52BC115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5A9B260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D0FFFB8" w14:textId="77777777" w:rsidR="00D93DAA" w:rsidRPr="00B479A9" w:rsidRDefault="001059C7">
      <w:pPr>
        <w:keepNext/>
        <w:rPr>
          <w:rFonts w:ascii="Calibri Light" w:hAnsi="Calibri Light" w:cs="Calibri Light"/>
          <w:b/>
          <w:bCs/>
        </w:rPr>
      </w:pPr>
      <w:r w:rsidRPr="00B479A9">
        <w:rPr>
          <w:rFonts w:ascii="Calibri Light" w:hAnsi="Calibri Light" w:cs="Calibri Light"/>
          <w:b/>
          <w:bCs/>
        </w:rPr>
        <w:lastRenderedPageBreak/>
        <w:t>dv07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60"/>
        <w:gridCol w:w="1343"/>
        <w:gridCol w:w="1313"/>
        <w:gridCol w:w="1338"/>
        <w:gridCol w:w="1331"/>
        <w:gridCol w:w="1343"/>
        <w:gridCol w:w="1332"/>
      </w:tblGrid>
      <w:tr w:rsidR="00D93DAA" w:rsidRPr="009A2F1D" w14:paraId="75384C0D" w14:textId="77777777" w:rsidTr="5ECF3B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9D1E965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4F3A05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515AB226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1F712A68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5374A003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3C2B70D3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69943168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C2469E" w14:paraId="15D8A584" w14:textId="77777777" w:rsidTr="5ECF3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BCA96CC" w14:textId="139EAC28" w:rsidR="00D93DAA" w:rsidRPr="009A2F1D" w:rsidRDefault="004F75B6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>I</w:t>
            </w:r>
            <w:r w:rsidR="7F3B0F52" w:rsidRPr="3DB877A1">
              <w:rPr>
                <w:rFonts w:ascii="Calibri Light" w:hAnsi="Calibri Light" w:cs="Calibri Light"/>
                <w:lang w:val="nl-NL"/>
              </w:rPr>
              <w:t xml:space="preserve">nformatie die ik kreeg of zelf vond, </w:t>
            </w:r>
            <w:r w:rsidR="3556E71F" w:rsidRPr="3DB877A1">
              <w:rPr>
                <w:rFonts w:ascii="Calibri Light" w:hAnsi="Calibri Light" w:cs="Calibri Light"/>
                <w:lang w:val="nl-NL"/>
              </w:rPr>
              <w:t>klopte en was volledig</w:t>
            </w:r>
            <w:r w:rsidR="72B20FF3" w:rsidRPr="3DB877A1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368" w:type="dxa"/>
          </w:tcPr>
          <w:p w14:paraId="7607BE30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2182C7A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46F13AC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4526EAD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96C975F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5F7FE04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C2469E" w14:paraId="67F499F7" w14:textId="77777777" w:rsidTr="5ECF3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3526610" w14:textId="68FBB5C8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ECF3B07">
              <w:rPr>
                <w:rFonts w:ascii="Calibri Light" w:hAnsi="Calibri Light" w:cs="Calibri Light"/>
                <w:lang w:val="nl-NL"/>
              </w:rPr>
              <w:t xml:space="preserve">De </w:t>
            </w:r>
            <w:r w:rsidR="00191B1A" w:rsidRPr="5ECF3B07">
              <w:rPr>
                <w:rFonts w:ascii="Calibri Light" w:hAnsi="Calibri Light" w:cs="Calibri Light"/>
                <w:lang w:val="nl-NL"/>
              </w:rPr>
              <w:t>duur</w:t>
            </w:r>
            <w:r w:rsidR="25CA87E0" w:rsidRPr="5ECF3B07">
              <w:rPr>
                <w:rFonts w:ascii="Calibri Light" w:hAnsi="Calibri Light" w:cs="Calibri Light"/>
                <w:lang w:val="nl-NL"/>
              </w:rPr>
              <w:t xml:space="preserve"> van de afhandeling</w:t>
            </w:r>
            <w:r w:rsidRPr="5ECF3B07">
              <w:rPr>
                <w:rFonts w:ascii="Calibri Light" w:hAnsi="Calibri Light" w:cs="Calibri Light"/>
                <w:lang w:val="nl-NL"/>
              </w:rPr>
              <w:t xml:space="preserve"> was </w:t>
            </w:r>
            <w:r w:rsidR="0F1B822E" w:rsidRPr="5ECF3B07">
              <w:rPr>
                <w:rFonts w:ascii="Calibri Light" w:hAnsi="Calibri Light" w:cs="Calibri Light"/>
                <w:lang w:val="nl-NL"/>
              </w:rPr>
              <w:t>redelijk</w:t>
            </w:r>
            <w:r w:rsidRPr="5ECF3B07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368" w:type="dxa"/>
          </w:tcPr>
          <w:p w14:paraId="7B22349F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A49BC88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9D2A884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1979424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F1AE7CA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63B31DC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C2469E" w14:paraId="6C68B1FF" w14:textId="77777777" w:rsidTr="5ECF3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DC378CA" w14:textId="461C51B0" w:rsidR="00D93DAA" w:rsidRPr="009A2F1D" w:rsidRDefault="72B20FF3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3DB877A1">
              <w:rPr>
                <w:rFonts w:ascii="Calibri Light" w:hAnsi="Calibri Light" w:cs="Calibri Light"/>
                <w:lang w:val="nl-NL"/>
              </w:rPr>
              <w:t xml:space="preserve">Ik werd </w:t>
            </w:r>
            <w:r w:rsidR="2964D4AA" w:rsidRPr="3DB877A1">
              <w:rPr>
                <w:rFonts w:ascii="Calibri Light" w:hAnsi="Calibri Light" w:cs="Calibri Light"/>
                <w:lang w:val="nl-NL"/>
              </w:rPr>
              <w:t xml:space="preserve">goed </w:t>
            </w:r>
            <w:r w:rsidRPr="3DB877A1">
              <w:rPr>
                <w:rFonts w:ascii="Calibri Light" w:hAnsi="Calibri Light" w:cs="Calibri Light"/>
                <w:lang w:val="nl-NL"/>
              </w:rPr>
              <w:t xml:space="preserve">op de hoogte gehouden van de afhandeling </w:t>
            </w:r>
          </w:p>
        </w:tc>
        <w:tc>
          <w:tcPr>
            <w:tcW w:w="1368" w:type="dxa"/>
          </w:tcPr>
          <w:p w14:paraId="3EFDB1FA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5A1A06F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4948948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1636986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DD3EF68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6942553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C2469E" w14:paraId="489A76BC" w14:textId="77777777" w:rsidTr="5ECF3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7818378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kreeg uiteindelijk wat ik wilde </w:t>
            </w:r>
          </w:p>
        </w:tc>
        <w:tc>
          <w:tcPr>
            <w:tcW w:w="1368" w:type="dxa"/>
          </w:tcPr>
          <w:p w14:paraId="0E9D4194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1E979F8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4F90991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0F0DDC9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3794741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EAF5D49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68C9F37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D464EF0" w14:textId="4930883F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6D4F41D9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49E1AEB" w14:textId="41082A19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[SUGGESTIE: aanvullende module 'dienstverlening met de menselijke maat']</w:t>
      </w:r>
    </w:p>
    <w:p w14:paraId="107B713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875A738" w14:textId="77777777" w:rsidR="00C26EA9" w:rsidRPr="009A2F1D" w:rsidRDefault="00C26EA9" w:rsidP="00C26EA9">
      <w:pPr>
        <w:pStyle w:val="QuestionSeparator"/>
        <w:rPr>
          <w:rFonts w:ascii="Calibri Light" w:hAnsi="Calibri Light" w:cs="Calibri Light"/>
          <w:lang w:val="nl-NL"/>
        </w:rPr>
      </w:pPr>
    </w:p>
    <w:p w14:paraId="21EB3F3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8E55C73" w14:textId="6C90A121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965366A">
        <w:rPr>
          <w:rFonts w:ascii="Calibri Light" w:hAnsi="Calibri Light" w:cs="Calibri Light"/>
          <w:lang w:val="nl-NL"/>
        </w:rPr>
        <w:t>De volgende vrag</w:t>
      </w:r>
      <w:r w:rsidR="00530382" w:rsidRPr="0965366A">
        <w:rPr>
          <w:rFonts w:ascii="Calibri Light" w:hAnsi="Calibri Light" w:cs="Calibri Light"/>
          <w:lang w:val="nl-NL"/>
        </w:rPr>
        <w:t>en</w:t>
      </w:r>
      <w:r w:rsidRPr="0965366A">
        <w:rPr>
          <w:rFonts w:ascii="Calibri Light" w:hAnsi="Calibri Light" w:cs="Calibri Light"/>
          <w:lang w:val="nl-NL"/>
        </w:rPr>
        <w:t xml:space="preserve"> en </w:t>
      </w:r>
      <w:r w:rsidR="00497C1D" w:rsidRPr="0965366A">
        <w:rPr>
          <w:rFonts w:ascii="Calibri Light" w:hAnsi="Calibri Light" w:cs="Calibri Light"/>
          <w:lang w:val="nl-NL"/>
        </w:rPr>
        <w:t>uitspraken</w:t>
      </w:r>
      <w:r w:rsidRPr="0965366A">
        <w:rPr>
          <w:rFonts w:ascii="Calibri Light" w:hAnsi="Calibri Light" w:cs="Calibri Light"/>
          <w:lang w:val="nl-NL"/>
        </w:rPr>
        <w:t xml:space="preserve"> gaan over de informatie van, en over de gemeente.</w:t>
      </w:r>
      <w:r w:rsidRPr="00107A94">
        <w:rPr>
          <w:lang w:val="nl-NL"/>
        </w:rPr>
        <w:br/>
      </w:r>
      <w:r w:rsidRPr="00107A94">
        <w:rPr>
          <w:lang w:val="nl-NL"/>
        </w:rPr>
        <w:br/>
      </w:r>
      <w:r w:rsidR="00875AD5" w:rsidRPr="0965366A">
        <w:rPr>
          <w:rFonts w:ascii="Calibri Light" w:hAnsi="Calibri Light" w:cs="Calibri Light"/>
          <w:lang w:val="nl-NL"/>
        </w:rPr>
        <w:t xml:space="preserve">In hoeverre bent u het </w:t>
      </w:r>
      <w:r w:rsidR="001222BA" w:rsidRPr="0965366A">
        <w:rPr>
          <w:rFonts w:ascii="Calibri Light" w:hAnsi="Calibri Light" w:cs="Calibri Light"/>
          <w:lang w:val="nl-NL"/>
        </w:rPr>
        <w:t xml:space="preserve">eens </w:t>
      </w:r>
      <w:r w:rsidR="00875AD5" w:rsidRPr="0965366A">
        <w:rPr>
          <w:rFonts w:ascii="Calibri Light" w:hAnsi="Calibri Light" w:cs="Calibri Light"/>
          <w:lang w:val="nl-NL"/>
        </w:rPr>
        <w:t xml:space="preserve">met de volgende </w:t>
      </w:r>
      <w:r w:rsidR="00497C1D" w:rsidRPr="0965366A">
        <w:rPr>
          <w:rFonts w:ascii="Calibri Light" w:hAnsi="Calibri Light" w:cs="Calibri Light"/>
          <w:lang w:val="nl-NL"/>
        </w:rPr>
        <w:t>uitspraken</w:t>
      </w:r>
      <w:r w:rsidRPr="0965366A">
        <w:rPr>
          <w:rFonts w:ascii="Calibri Light" w:hAnsi="Calibri Light" w:cs="Calibri Light"/>
          <w:lang w:val="nl-NL"/>
        </w:rPr>
        <w:t>?</w:t>
      </w:r>
    </w:p>
    <w:p w14:paraId="531C69E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417C3F3" w14:textId="77777777" w:rsidR="00D93DAA" w:rsidRPr="00436625" w:rsidRDefault="001059C7">
      <w:pPr>
        <w:keepNext/>
        <w:rPr>
          <w:rFonts w:ascii="Calibri Light" w:hAnsi="Calibri Light" w:cs="Calibri Light"/>
          <w:b/>
          <w:bCs/>
        </w:rPr>
      </w:pPr>
      <w:r w:rsidRPr="00436625">
        <w:rPr>
          <w:rFonts w:ascii="Calibri Light" w:hAnsi="Calibri Light" w:cs="Calibri Light"/>
          <w:b/>
          <w:bCs/>
        </w:rPr>
        <w:lastRenderedPageBreak/>
        <w:t>dv08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53"/>
        <w:gridCol w:w="1344"/>
        <w:gridCol w:w="1315"/>
        <w:gridCol w:w="1339"/>
        <w:gridCol w:w="1332"/>
        <w:gridCol w:w="1344"/>
        <w:gridCol w:w="1333"/>
      </w:tblGrid>
      <w:tr w:rsidR="00D93DAA" w:rsidRPr="009A2F1D" w14:paraId="306382B3" w14:textId="77777777" w:rsidTr="09653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EC4EC83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3B2300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65E8B56F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2B85551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351D3CAD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3DAD87F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45462E1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C2469E" w14:paraId="5C293709" w14:textId="77777777" w:rsidTr="096536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499CC0A" w14:textId="586BFE23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965366A">
              <w:rPr>
                <w:rFonts w:ascii="Calibri Light" w:hAnsi="Calibri Light" w:cs="Calibri Light"/>
                <w:lang w:val="nl-NL"/>
              </w:rPr>
              <w:t>Ik kan de informatie</w:t>
            </w:r>
            <w:r w:rsidR="3A40ED7B" w:rsidRPr="0965366A">
              <w:rPr>
                <w:rFonts w:ascii="Calibri Light" w:hAnsi="Calibri Light" w:cs="Calibri Light"/>
                <w:lang w:val="nl-NL"/>
              </w:rPr>
              <w:t xml:space="preserve"> die ik nodig heb van de gemeente</w:t>
            </w:r>
            <w:r w:rsidRPr="0965366A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191B1A" w:rsidRPr="0965366A">
              <w:rPr>
                <w:rFonts w:ascii="Calibri Light" w:hAnsi="Calibri Light" w:cs="Calibri Light"/>
                <w:lang w:val="nl-NL"/>
              </w:rPr>
              <w:t>m</w:t>
            </w:r>
            <w:r w:rsidR="1C392D8B" w:rsidRPr="0965366A">
              <w:rPr>
                <w:rFonts w:ascii="Calibri Light" w:hAnsi="Calibri Light" w:cs="Calibri Light"/>
                <w:lang w:val="nl-NL"/>
              </w:rPr>
              <w:t>akkelijk vinden</w:t>
            </w:r>
            <w:r w:rsidR="00191B1A" w:rsidRPr="0965366A">
              <w:rPr>
                <w:rFonts w:ascii="Calibri Light" w:hAnsi="Calibri Light" w:cs="Calibri Light"/>
                <w:lang w:val="nl-NL"/>
              </w:rPr>
              <w:t xml:space="preserve"> </w:t>
            </w:r>
            <w:r w:rsidRPr="0965366A">
              <w:rPr>
                <w:rFonts w:ascii="Calibri Light" w:hAnsi="Calibri Light" w:cs="Calibri Light"/>
                <w:lang w:val="nl-NL"/>
              </w:rPr>
              <w:t xml:space="preserve">(via lokale krant, website etc.) </w:t>
            </w:r>
          </w:p>
        </w:tc>
        <w:tc>
          <w:tcPr>
            <w:tcW w:w="1368" w:type="dxa"/>
          </w:tcPr>
          <w:p w14:paraId="4B35929E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146A252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DCE0558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3AFEDD8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F442818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C31C80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5FA2C43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24F809A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F05540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A74B62E" w14:textId="77777777" w:rsidR="00D93DAA" w:rsidRPr="00CB4FD1" w:rsidRDefault="001059C7">
      <w:pPr>
        <w:keepNext/>
        <w:rPr>
          <w:rFonts w:ascii="Calibri Light" w:hAnsi="Calibri Light" w:cs="Calibri Light"/>
          <w:b/>
          <w:bCs/>
        </w:rPr>
      </w:pPr>
      <w:r w:rsidRPr="00436625">
        <w:rPr>
          <w:rFonts w:ascii="Calibri Light" w:hAnsi="Calibri Light" w:cs="Calibri Light"/>
          <w:b/>
          <w:bCs/>
        </w:rPr>
        <w:t>dv09</w:t>
      </w:r>
      <w:r w:rsidRPr="00CB4FD1">
        <w:rPr>
          <w:rFonts w:ascii="Calibri Light" w:hAnsi="Calibri Light" w:cs="Calibri Light"/>
          <w:b/>
          <w:bCs/>
        </w:rPr>
        <w:t xml:space="preserve">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51"/>
        <w:gridCol w:w="1344"/>
        <w:gridCol w:w="1316"/>
        <w:gridCol w:w="1339"/>
        <w:gridCol w:w="1332"/>
        <w:gridCol w:w="1344"/>
        <w:gridCol w:w="1334"/>
      </w:tblGrid>
      <w:tr w:rsidR="00D93DAA" w:rsidRPr="009A2F1D" w14:paraId="192F2695" w14:textId="77777777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A7DF14D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C9F1B1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0EDE645F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04BD5A6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6F418BE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40A164D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0AA5E42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C2469E" w14:paraId="4BB86481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0E7D741" w14:textId="5FD94BFD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De gemeente gebruikt </w:t>
            </w:r>
            <w:r w:rsidR="00A21EBC">
              <w:rPr>
                <w:rFonts w:ascii="Calibri Light" w:hAnsi="Calibri Light" w:cs="Calibri Light"/>
                <w:lang w:val="nl-NL"/>
              </w:rPr>
              <w:t>duidelijke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 taal </w:t>
            </w:r>
          </w:p>
        </w:tc>
        <w:tc>
          <w:tcPr>
            <w:tcW w:w="1368" w:type="dxa"/>
          </w:tcPr>
          <w:p w14:paraId="1939AA23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40CC2B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E56416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F3D915B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7FE4970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15457C7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6E3B8594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C8068C9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6540E81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DCB77B8" w14:textId="1499FD53" w:rsidR="00E057B2" w:rsidRDefault="001059C7">
      <w:pPr>
        <w:keepNext/>
        <w:rPr>
          <w:rFonts w:ascii="Calibri Light" w:hAnsi="Calibri Light" w:cs="Calibri Light"/>
          <w:lang w:val="nl-NL"/>
        </w:rPr>
      </w:pPr>
      <w:r w:rsidRPr="0965366A">
        <w:rPr>
          <w:rFonts w:ascii="Calibri Light" w:hAnsi="Calibri Light" w:cs="Calibri Light"/>
          <w:b/>
          <w:bCs/>
          <w:lang w:val="nl-NL"/>
        </w:rPr>
        <w:lastRenderedPageBreak/>
        <w:t>dv10</w:t>
      </w:r>
      <w:r w:rsidRPr="0965366A">
        <w:rPr>
          <w:rFonts w:ascii="Calibri Light" w:hAnsi="Calibri Light" w:cs="Calibri Light"/>
          <w:lang w:val="nl-NL"/>
        </w:rPr>
        <w:t xml:space="preserve"> Wat vindt u van de communicatie en voorlichting vanuit de gemeente?</w:t>
      </w:r>
    </w:p>
    <w:p w14:paraId="0615C5E8" w14:textId="755776AF" w:rsidR="00D93DAA" w:rsidRPr="009A2F1D" w:rsidRDefault="06B49A52">
      <w:pPr>
        <w:keepNext/>
        <w:rPr>
          <w:rFonts w:ascii="Calibri Light" w:hAnsi="Calibri Light" w:cs="Calibri Light"/>
          <w:lang w:val="nl-NL"/>
        </w:rPr>
      </w:pPr>
      <w:r w:rsidRPr="04D5FEE6">
        <w:rPr>
          <w:rFonts w:ascii="Calibri Light" w:hAnsi="Calibri Light" w:cs="Calibri Light"/>
          <w:lang w:val="nl-NL"/>
        </w:rPr>
        <w:t>Denk hierbij aan informatie</w:t>
      </w:r>
      <w:r w:rsidR="5484A72B" w:rsidRPr="04D5FEE6">
        <w:rPr>
          <w:rFonts w:ascii="Calibri Light" w:hAnsi="Calibri Light" w:cs="Calibri Light"/>
          <w:lang w:val="nl-NL"/>
        </w:rPr>
        <w:t xml:space="preserve"> over plannen, besluiten</w:t>
      </w:r>
      <w:r w:rsidR="6F90522A" w:rsidRPr="04D5FEE6">
        <w:rPr>
          <w:rFonts w:ascii="Calibri Light" w:hAnsi="Calibri Light" w:cs="Calibri Light"/>
          <w:lang w:val="nl-NL"/>
        </w:rPr>
        <w:t xml:space="preserve">, </w:t>
      </w:r>
      <w:r w:rsidR="63AEEBA7" w:rsidRPr="04D5FEE6">
        <w:rPr>
          <w:rFonts w:ascii="Calibri Light" w:hAnsi="Calibri Light" w:cs="Calibri Light"/>
          <w:lang w:val="nl-NL"/>
        </w:rPr>
        <w:t>regels</w:t>
      </w:r>
      <w:r w:rsidR="6F90522A" w:rsidRPr="04D5FEE6">
        <w:rPr>
          <w:rFonts w:ascii="Calibri Light" w:hAnsi="Calibri Light" w:cs="Calibri Light"/>
          <w:lang w:val="nl-NL"/>
        </w:rPr>
        <w:t xml:space="preserve"> of gebeurtenissen</w:t>
      </w:r>
      <w:r w:rsidR="63AEEBA7" w:rsidRPr="04D5FEE6">
        <w:rPr>
          <w:rFonts w:ascii="Calibri Light" w:hAnsi="Calibri Light" w:cs="Calibri Light"/>
          <w:lang w:val="nl-NL"/>
        </w:rPr>
        <w:t>.</w:t>
      </w:r>
    </w:p>
    <w:p w14:paraId="03FFE0C4" w14:textId="2DF82ACE" w:rsidR="43A2B355" w:rsidRDefault="43A2B355" w:rsidP="43A2B355">
      <w:pPr>
        <w:keepNext/>
        <w:rPr>
          <w:rFonts w:ascii="Calibri Light" w:hAnsi="Calibri Light" w:cs="Calibri Light"/>
          <w:lang w:val="nl-NL"/>
        </w:rPr>
      </w:pPr>
    </w:p>
    <w:p w14:paraId="479B5406" w14:textId="4F5FCAB8" w:rsidR="001059C7" w:rsidRDefault="001059C7" w:rsidP="43A2B355">
      <w:pPr>
        <w:keepNext/>
        <w:rPr>
          <w:rFonts w:ascii="Calibri Light" w:hAnsi="Calibri Light" w:cs="Calibri Light"/>
          <w:lang w:val="nl-NL"/>
        </w:rPr>
      </w:pPr>
      <w:r w:rsidRPr="43A2B355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0C560431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1   </w:t>
      </w:r>
    </w:p>
    <w:p w14:paraId="5AEB7409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2   </w:t>
      </w:r>
    </w:p>
    <w:p w14:paraId="15CF6BDE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3   </w:t>
      </w:r>
    </w:p>
    <w:p w14:paraId="5169DB05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4   </w:t>
      </w:r>
    </w:p>
    <w:p w14:paraId="65043192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5   </w:t>
      </w:r>
    </w:p>
    <w:p w14:paraId="6CEE9750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6   </w:t>
      </w:r>
    </w:p>
    <w:p w14:paraId="182FB9C6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7   </w:t>
      </w:r>
    </w:p>
    <w:p w14:paraId="79F68F02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8   </w:t>
      </w:r>
    </w:p>
    <w:p w14:paraId="02D934C5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9   </w:t>
      </w:r>
    </w:p>
    <w:p w14:paraId="61CA128D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10   </w:t>
      </w:r>
    </w:p>
    <w:p w14:paraId="203692C7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68A9A7D2" w14:textId="77777777" w:rsidR="00D93DAA" w:rsidRPr="009A2F1D" w:rsidRDefault="00D93DAA">
      <w:pPr>
        <w:rPr>
          <w:rFonts w:ascii="Calibri Light" w:hAnsi="Calibri Light" w:cs="Calibri Light"/>
        </w:rPr>
      </w:pPr>
    </w:p>
    <w:p w14:paraId="4F9800B9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1560A675" w14:textId="77777777" w:rsidR="00D93DAA" w:rsidRPr="009A2F1D" w:rsidRDefault="00D93DAA">
      <w:pPr>
        <w:rPr>
          <w:rFonts w:ascii="Calibri Light" w:hAnsi="Calibri Light" w:cs="Calibri Light"/>
        </w:rPr>
      </w:pPr>
    </w:p>
    <w:p w14:paraId="37DE8389" w14:textId="3BF4CB2C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8737B7">
        <w:rPr>
          <w:rFonts w:ascii="Calibri Light" w:hAnsi="Calibri Light" w:cs="Calibri Light"/>
          <w:b/>
          <w:bCs/>
          <w:lang w:val="nl-NL"/>
        </w:rPr>
        <w:t>dv11</w:t>
      </w:r>
      <w:r w:rsidRPr="349E07B5">
        <w:rPr>
          <w:rFonts w:ascii="Calibri Light" w:hAnsi="Calibri Light" w:cs="Calibri Light"/>
          <w:lang w:val="nl-NL"/>
        </w:rPr>
        <w:t xml:space="preserve"> [OPTIONEEL] Welke ideeën heeft u voor de verbetering van de dienstverlening?</w:t>
      </w:r>
    </w:p>
    <w:p w14:paraId="6E68FEFA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4D0A9F5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B901424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Gemeentelijke dienstverlening</w:t>
      </w:r>
    </w:p>
    <w:p w14:paraId="516177C1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233BF651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Welzijn en zorg</w:t>
      </w:r>
    </w:p>
    <w:p w14:paraId="4E6534A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8924F00" w14:textId="77777777" w:rsidR="00726AA4" w:rsidRDefault="00726AA4">
      <w:pPr>
        <w:rPr>
          <w:rStyle w:val="Kop2Char"/>
          <w:lang w:val="nl-NL"/>
        </w:rPr>
      </w:pPr>
      <w:r>
        <w:rPr>
          <w:rStyle w:val="Kop2Char"/>
          <w:lang w:val="nl-NL"/>
        </w:rPr>
        <w:br w:type="page"/>
      </w:r>
    </w:p>
    <w:p w14:paraId="1BA2B3FB" w14:textId="1C752875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965366A">
        <w:rPr>
          <w:rStyle w:val="Kop2Char"/>
          <w:lang w:val="nl-NL"/>
        </w:rPr>
        <w:lastRenderedPageBreak/>
        <w:t>Welzijn en zorg</w:t>
      </w:r>
      <w:r w:rsidRPr="00107A94">
        <w:rPr>
          <w:lang w:val="nl-NL"/>
        </w:rPr>
        <w:br/>
      </w:r>
      <w:r w:rsidRPr="0965366A">
        <w:rPr>
          <w:rFonts w:ascii="Calibri Light" w:hAnsi="Calibri Light" w:cs="Calibri Light"/>
          <w:lang w:val="nl-NL"/>
        </w:rPr>
        <w:t xml:space="preserve"> </w:t>
      </w:r>
      <w:r w:rsidRPr="00107A94">
        <w:rPr>
          <w:lang w:val="nl-NL"/>
        </w:rPr>
        <w:br/>
      </w:r>
      <w:r w:rsidRPr="0965366A">
        <w:rPr>
          <w:rFonts w:ascii="Calibri Light" w:hAnsi="Calibri Light" w:cs="Calibri Light"/>
          <w:lang w:val="nl-NL"/>
        </w:rPr>
        <w:t xml:space="preserve">De volgende vragen gaan over uw gezondheid en de mogelijkheden voor u om deel te nemen aan het </w:t>
      </w:r>
      <w:r w:rsidR="00AA68E9" w:rsidRPr="0965366A">
        <w:rPr>
          <w:rFonts w:ascii="Calibri Light" w:hAnsi="Calibri Light" w:cs="Calibri Light"/>
          <w:lang w:val="nl-NL"/>
        </w:rPr>
        <w:t xml:space="preserve">activiteiten die </w:t>
      </w:r>
      <w:r w:rsidR="00664057" w:rsidRPr="0965366A">
        <w:rPr>
          <w:rFonts w:ascii="Calibri Light" w:hAnsi="Calibri Light" w:cs="Calibri Light"/>
          <w:lang w:val="nl-NL"/>
        </w:rPr>
        <w:t>voor u belangrijk zijn</w:t>
      </w:r>
      <w:r w:rsidRPr="0965366A">
        <w:rPr>
          <w:rFonts w:ascii="Calibri Light" w:hAnsi="Calibri Light" w:cs="Calibri Light"/>
          <w:lang w:val="nl-NL"/>
        </w:rPr>
        <w:t>. Ook vragen we u naar vrijwilligerswerk, zorg aa</w:t>
      </w:r>
      <w:r w:rsidR="000B3509" w:rsidRPr="0965366A">
        <w:rPr>
          <w:rFonts w:ascii="Calibri Light" w:hAnsi="Calibri Light" w:cs="Calibri Light"/>
          <w:lang w:val="nl-NL"/>
        </w:rPr>
        <w:t>n mensen die hulp nodig hebben</w:t>
      </w:r>
      <w:r w:rsidRPr="0965366A">
        <w:rPr>
          <w:rFonts w:ascii="Calibri Light" w:hAnsi="Calibri Light" w:cs="Calibri Light"/>
          <w:lang w:val="nl-NL"/>
        </w:rPr>
        <w:t xml:space="preserve">, en </w:t>
      </w:r>
      <w:r w:rsidR="009C1DA1" w:rsidRPr="0965366A">
        <w:rPr>
          <w:rFonts w:ascii="Calibri Light" w:hAnsi="Calibri Light" w:cs="Calibri Light"/>
          <w:lang w:val="nl-NL"/>
        </w:rPr>
        <w:t xml:space="preserve">ondersteunende </w:t>
      </w:r>
      <w:r w:rsidRPr="0965366A">
        <w:rPr>
          <w:rFonts w:ascii="Calibri Light" w:hAnsi="Calibri Light" w:cs="Calibri Light"/>
          <w:lang w:val="nl-NL"/>
        </w:rPr>
        <w:t>voorzieningen</w:t>
      </w:r>
      <w:r w:rsidR="0244FCC9" w:rsidRPr="0965366A">
        <w:rPr>
          <w:rFonts w:ascii="Calibri Light" w:hAnsi="Calibri Light" w:cs="Calibri Light"/>
          <w:lang w:val="nl-NL"/>
        </w:rPr>
        <w:t>.</w:t>
      </w:r>
    </w:p>
    <w:p w14:paraId="7DBAEA2D" w14:textId="4E65CF0B" w:rsidR="00D93DAA" w:rsidRDefault="00D93DAA">
      <w:pPr>
        <w:rPr>
          <w:rFonts w:ascii="Calibri Light" w:hAnsi="Calibri Light" w:cs="Calibri Light"/>
          <w:lang w:val="nl-NL"/>
        </w:rPr>
      </w:pPr>
    </w:p>
    <w:p w14:paraId="402460DF" w14:textId="77777777" w:rsidR="00C26EA9" w:rsidRPr="009A2F1D" w:rsidRDefault="00C26EA9">
      <w:pPr>
        <w:rPr>
          <w:rFonts w:ascii="Calibri Light" w:hAnsi="Calibri Light" w:cs="Calibri Light"/>
          <w:lang w:val="nl-NL"/>
        </w:rPr>
      </w:pPr>
    </w:p>
    <w:p w14:paraId="06B6CA25" w14:textId="092A4EA1" w:rsidR="00D93DAA" w:rsidRPr="009A2F1D" w:rsidRDefault="4A5B095C">
      <w:pPr>
        <w:keepNext/>
        <w:rPr>
          <w:rFonts w:ascii="Calibri Light" w:hAnsi="Calibri Light" w:cs="Calibri Light"/>
          <w:lang w:val="nl-NL"/>
        </w:rPr>
      </w:pPr>
      <w:r w:rsidRPr="00696A03">
        <w:rPr>
          <w:rFonts w:ascii="Calibri Light" w:hAnsi="Calibri Light" w:cs="Calibri Light"/>
          <w:b/>
          <w:bCs/>
          <w:lang w:val="nl-NL"/>
        </w:rPr>
        <w:t>zw00</w:t>
      </w:r>
      <w:r w:rsidRPr="04D5FEE6">
        <w:rPr>
          <w:rFonts w:ascii="Calibri Light" w:hAnsi="Calibri Light" w:cs="Calibri Light"/>
          <w:lang w:val="nl-NL"/>
        </w:rPr>
        <w:t xml:space="preserve"> Hoe tevreden bent u -over het </w:t>
      </w:r>
      <w:r w:rsidR="00A85B42">
        <w:rPr>
          <w:rFonts w:ascii="Calibri Light" w:hAnsi="Calibri Light" w:cs="Calibri Light"/>
          <w:lang w:val="nl-NL"/>
        </w:rPr>
        <w:t>algemeen</w:t>
      </w:r>
      <w:r w:rsidRPr="04D5FEE6">
        <w:rPr>
          <w:rFonts w:ascii="Calibri Light" w:hAnsi="Calibri Light" w:cs="Calibri Light"/>
          <w:lang w:val="nl-NL"/>
        </w:rPr>
        <w:t>- met uw leven?</w:t>
      </w:r>
      <w:r w:rsidR="001059C7" w:rsidRPr="00696A03">
        <w:rPr>
          <w:lang w:val="nl-NL"/>
        </w:rPr>
        <w:br/>
      </w:r>
      <w:r w:rsidR="001059C7" w:rsidRPr="00696A03">
        <w:rPr>
          <w:lang w:val="nl-NL"/>
        </w:rPr>
        <w:br/>
      </w:r>
      <w:r w:rsidRPr="04D5FEE6">
        <w:rPr>
          <w:rFonts w:ascii="Calibri Light" w:hAnsi="Calibri Light" w:cs="Calibri Light"/>
          <w:lang w:val="nl-NL"/>
        </w:rPr>
        <w:t>Geef een cijfer van 1 (zeer ontevreden) tot en met 10 (zeer tevreden)</w:t>
      </w:r>
    </w:p>
    <w:p w14:paraId="2D75A26B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14E4A676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22D2AA33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06D83C40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308C0EEF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0825BCB2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2AC4B249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56F86825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12C0342D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729E68ED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422C5059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14:paraId="391330B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041844C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5C7D35F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A8B52B0" w14:textId="3717289E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696A03">
        <w:rPr>
          <w:rFonts w:ascii="Calibri Light" w:hAnsi="Calibri Light" w:cs="Calibri Light"/>
          <w:b/>
          <w:bCs/>
          <w:lang w:val="nl-NL"/>
        </w:rPr>
        <w:lastRenderedPageBreak/>
        <w:t>zw02</w:t>
      </w:r>
      <w:r w:rsidRPr="009A2F1D">
        <w:rPr>
          <w:rFonts w:ascii="Calibri Light" w:hAnsi="Calibri Light" w:cs="Calibri Light"/>
          <w:lang w:val="nl-NL"/>
        </w:rPr>
        <w:t xml:space="preserve"> Welk cijfer geeft u -over het </w:t>
      </w:r>
      <w:r w:rsidR="00A85B42">
        <w:rPr>
          <w:rFonts w:ascii="Calibri Light" w:hAnsi="Calibri Light" w:cs="Calibri Light"/>
          <w:lang w:val="nl-NL"/>
        </w:rPr>
        <w:t>algemeen</w:t>
      </w:r>
      <w:r w:rsidRPr="009A2F1D">
        <w:rPr>
          <w:rFonts w:ascii="Calibri Light" w:hAnsi="Calibri Light" w:cs="Calibri Light"/>
          <w:lang w:val="nl-NL"/>
        </w:rPr>
        <w:t>- uw gezondheid?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  <w:t>Geef dit aan met een rapportcijfer van 1 (zeer slecht) tot en met 10 (zeer goed)</w:t>
      </w:r>
    </w:p>
    <w:p w14:paraId="5DF0189B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5EECD703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3F016CBA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34B4DEDB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19D655BF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4EA4403A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0E40C19F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6550AE5A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633D985F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4D0B6102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4895642A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14:paraId="2630825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EA5144B" w14:textId="77777777" w:rsidR="00C26EA9" w:rsidRPr="009A2F1D" w:rsidRDefault="00C26EA9" w:rsidP="00C26EA9">
      <w:pPr>
        <w:pStyle w:val="QuestionSeparator"/>
        <w:rPr>
          <w:rFonts w:ascii="Calibri Light" w:hAnsi="Calibri Light" w:cs="Calibri Light"/>
          <w:lang w:val="nl-NL"/>
        </w:rPr>
      </w:pPr>
    </w:p>
    <w:p w14:paraId="0587B59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24D7283" w14:textId="367618F1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Het kan zijn dat u </w:t>
      </w:r>
      <w:r w:rsidR="001241C4">
        <w:rPr>
          <w:rFonts w:ascii="Calibri Light" w:hAnsi="Calibri Light" w:cs="Calibri Light"/>
          <w:lang w:val="nl-NL"/>
        </w:rPr>
        <w:t>bijvoorbeeld</w:t>
      </w:r>
      <w:r w:rsidR="00427368">
        <w:rPr>
          <w:rFonts w:ascii="Calibri Light" w:hAnsi="Calibri Light" w:cs="Calibri Light"/>
          <w:lang w:val="nl-NL"/>
        </w:rPr>
        <w:t xml:space="preserve"> door</w:t>
      </w:r>
      <w:r w:rsidR="001241C4">
        <w:rPr>
          <w:rFonts w:ascii="Calibri Light" w:hAnsi="Calibri Light" w:cs="Calibri Light"/>
          <w:lang w:val="nl-NL"/>
        </w:rPr>
        <w:t xml:space="preserve"> </w:t>
      </w:r>
      <w:r w:rsidRPr="009A2F1D">
        <w:rPr>
          <w:rFonts w:ascii="Calibri Light" w:hAnsi="Calibri Light" w:cs="Calibri Light"/>
          <w:lang w:val="nl-NL"/>
        </w:rPr>
        <w:t>ziekte</w:t>
      </w:r>
      <w:r w:rsidR="001241C4">
        <w:rPr>
          <w:rFonts w:ascii="Calibri Light" w:hAnsi="Calibri Light" w:cs="Calibri Light"/>
          <w:lang w:val="nl-NL"/>
        </w:rPr>
        <w:t xml:space="preserve">, </w:t>
      </w:r>
      <w:r w:rsidRPr="009A2F1D">
        <w:rPr>
          <w:rFonts w:ascii="Calibri Light" w:hAnsi="Calibri Light" w:cs="Calibri Light"/>
          <w:lang w:val="nl-NL"/>
        </w:rPr>
        <w:t xml:space="preserve">arbeidsongeschiktheid </w:t>
      </w:r>
      <w:r w:rsidR="001241C4">
        <w:rPr>
          <w:rFonts w:ascii="Calibri Light" w:hAnsi="Calibri Light" w:cs="Calibri Light"/>
          <w:lang w:val="nl-NL"/>
        </w:rPr>
        <w:t xml:space="preserve">of </w:t>
      </w:r>
      <w:r w:rsidR="00427368">
        <w:rPr>
          <w:rFonts w:ascii="Calibri Light" w:hAnsi="Calibri Light" w:cs="Calibri Light"/>
          <w:lang w:val="nl-NL"/>
        </w:rPr>
        <w:t>weinig geld</w:t>
      </w:r>
      <w:r w:rsidR="001241C4">
        <w:rPr>
          <w:rFonts w:ascii="Calibri Light" w:hAnsi="Calibri Light" w:cs="Calibri Light"/>
          <w:lang w:val="nl-NL"/>
        </w:rPr>
        <w:t xml:space="preserve"> </w:t>
      </w:r>
      <w:r w:rsidRPr="009A2F1D">
        <w:rPr>
          <w:rFonts w:ascii="Calibri Light" w:hAnsi="Calibri Light" w:cs="Calibri Light"/>
          <w:lang w:val="nl-NL"/>
        </w:rPr>
        <w:t xml:space="preserve">niet </w:t>
      </w:r>
      <w:r w:rsidR="001241C4">
        <w:rPr>
          <w:rFonts w:ascii="Calibri Light" w:hAnsi="Calibri Light" w:cs="Calibri Light"/>
          <w:lang w:val="nl-NL"/>
        </w:rPr>
        <w:t xml:space="preserve">mee kan doen aan die activiteiten die voor </w:t>
      </w:r>
      <w:r w:rsidR="00664057">
        <w:rPr>
          <w:rFonts w:ascii="Calibri Light" w:hAnsi="Calibri Light" w:cs="Calibri Light"/>
          <w:lang w:val="nl-NL"/>
        </w:rPr>
        <w:t>u</w:t>
      </w:r>
      <w:r w:rsidR="001241C4">
        <w:rPr>
          <w:rFonts w:ascii="Calibri Light" w:hAnsi="Calibri Light" w:cs="Calibri Light"/>
          <w:lang w:val="nl-NL"/>
        </w:rPr>
        <w:t xml:space="preserve"> belangrijk zijn. Bijvoorbeel</w:t>
      </w:r>
      <w:r w:rsidR="0044695B">
        <w:rPr>
          <w:rFonts w:ascii="Calibri Light" w:hAnsi="Calibri Light" w:cs="Calibri Light"/>
          <w:lang w:val="nl-NL"/>
        </w:rPr>
        <w:t>d</w:t>
      </w:r>
      <w:r w:rsidR="001241C4">
        <w:rPr>
          <w:rFonts w:ascii="Calibri Light" w:hAnsi="Calibri Light" w:cs="Calibri Light"/>
          <w:lang w:val="nl-NL"/>
        </w:rPr>
        <w:t xml:space="preserve"> sport</w:t>
      </w:r>
      <w:r w:rsidR="00C84177">
        <w:rPr>
          <w:rFonts w:ascii="Calibri Light" w:hAnsi="Calibri Light" w:cs="Calibri Light"/>
          <w:lang w:val="nl-NL"/>
        </w:rPr>
        <w:t>, uitjes</w:t>
      </w:r>
      <w:r w:rsidR="0044695B">
        <w:rPr>
          <w:rFonts w:ascii="Calibri Light" w:hAnsi="Calibri Light" w:cs="Calibri Light"/>
          <w:lang w:val="nl-NL"/>
        </w:rPr>
        <w:t>,</w:t>
      </w:r>
      <w:r w:rsidR="00C84177">
        <w:rPr>
          <w:rFonts w:ascii="Calibri Light" w:hAnsi="Calibri Light" w:cs="Calibri Light"/>
          <w:lang w:val="nl-NL"/>
        </w:rPr>
        <w:t xml:space="preserve"> lid worden van een vereniging of het doen van vrijwilligerswerk. </w:t>
      </w:r>
    </w:p>
    <w:p w14:paraId="129D3934" w14:textId="17A99F2A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4A845A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EE1D9E3" w14:textId="01E46133" w:rsidR="00D93DAA" w:rsidRPr="009A2F1D" w:rsidRDefault="4A5B095C" w:rsidP="04D5FEE6">
      <w:pPr>
        <w:keepNext/>
        <w:rPr>
          <w:rFonts w:ascii="Calibri Light" w:eastAsia="Calibri Light" w:hAnsi="Calibri Light" w:cs="Calibri Light"/>
          <w:lang w:val="nl-NL"/>
        </w:rPr>
      </w:pPr>
      <w:r w:rsidRPr="000B04FA">
        <w:rPr>
          <w:rFonts w:ascii="Calibri Light" w:hAnsi="Calibri Light" w:cs="Calibri Light"/>
          <w:b/>
          <w:bCs/>
          <w:lang w:val="nl-NL"/>
        </w:rPr>
        <w:lastRenderedPageBreak/>
        <w:t>zw01</w:t>
      </w:r>
      <w:r w:rsidRPr="04D5FEE6">
        <w:rPr>
          <w:rFonts w:ascii="Calibri Light" w:hAnsi="Calibri Light" w:cs="Calibri Light"/>
          <w:lang w:val="nl-NL"/>
        </w:rPr>
        <w:t xml:space="preserve"> </w:t>
      </w:r>
      <w:r w:rsidR="00562631">
        <w:rPr>
          <w:rFonts w:ascii="Calibri Light" w:eastAsia="Calibri Light" w:hAnsi="Calibri Light" w:cs="Calibri Light"/>
          <w:lang w:val="nl-NL"/>
        </w:rPr>
        <w:t>He</w:t>
      </w:r>
      <w:r w:rsidR="00E824AE">
        <w:rPr>
          <w:rFonts w:ascii="Calibri Light" w:eastAsia="Calibri Light" w:hAnsi="Calibri Light" w:cs="Calibri Light"/>
          <w:lang w:val="nl-NL"/>
        </w:rPr>
        <w:t xml:space="preserve">eft u het gevoel dat de zaken hieronder een negatieve invloed hebben op uw leven of u in de weg staan in uw leven? </w:t>
      </w:r>
      <w:r w:rsidR="04D5FEE6" w:rsidRPr="04D5FEE6">
        <w:rPr>
          <w:rFonts w:ascii="Calibri Light" w:eastAsia="Calibri Light" w:hAnsi="Calibri Light" w:cs="Calibri Light"/>
          <w:lang w:val="nl-NL"/>
        </w:rPr>
        <w:t>Zo ja, in welke mate?</w:t>
      </w:r>
    </w:p>
    <w:p w14:paraId="3684CF44" w14:textId="7CBF8E51" w:rsidR="00D93DAA" w:rsidRPr="009A2F1D" w:rsidRDefault="00D93DAA" w:rsidP="04D5FEE6">
      <w:pPr>
        <w:keepNext/>
        <w:rPr>
          <w:rFonts w:ascii="Calibri Light" w:hAnsi="Calibri Light" w:cs="Calibri Light"/>
          <w:lang w:val="nl-NL"/>
        </w:rPr>
      </w:pP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585"/>
        <w:gridCol w:w="1556"/>
        <w:gridCol w:w="1552"/>
        <w:gridCol w:w="1552"/>
        <w:gridCol w:w="1563"/>
        <w:gridCol w:w="1552"/>
      </w:tblGrid>
      <w:tr w:rsidR="007B47E5" w:rsidRPr="009A2F1D" w14:paraId="6D664914" w14:textId="77777777" w:rsidTr="2CCE4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20103501" w14:textId="77777777" w:rsidR="00D93DAA" w:rsidRPr="009A2F1D" w:rsidRDefault="00D93DAA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28CE1DEA" w14:textId="2654051C" w:rsidR="00C84177" w:rsidRPr="0009761A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r w:rsidRPr="2FA0F716">
              <w:rPr>
                <w:rFonts w:ascii="Calibri Light" w:hAnsi="Calibri Light" w:cs="Calibri Light"/>
                <w:lang w:val="nl-NL"/>
              </w:rPr>
              <w:t xml:space="preserve">nee, </w:t>
            </w:r>
            <w:r w:rsidR="002D1E38">
              <w:rPr>
                <w:rFonts w:ascii="Calibri Light" w:hAnsi="Calibri Light" w:cs="Calibri Light"/>
                <w:lang w:val="nl-NL"/>
              </w:rPr>
              <w:t>(</w:t>
            </w:r>
            <w:r w:rsidR="00C141EF">
              <w:rPr>
                <w:rFonts w:ascii="Calibri Light" w:hAnsi="Calibri Light" w:cs="Calibri Light"/>
                <w:lang w:val="nl-NL"/>
              </w:rPr>
              <w:t>bijna</w:t>
            </w:r>
            <w:r w:rsidR="007B47E5">
              <w:rPr>
                <w:rFonts w:ascii="Calibri Light" w:hAnsi="Calibri Light" w:cs="Calibri Light"/>
                <w:lang w:val="nl-NL"/>
              </w:rPr>
              <w:t>) niet</w:t>
            </w:r>
            <w:r w:rsidRPr="2FA0F716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596" w:type="dxa"/>
          </w:tcPr>
          <w:p w14:paraId="065E567B" w14:textId="5098E5D1" w:rsidR="00C84177" w:rsidRPr="0009761A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r w:rsidRPr="2CCE4FB4">
              <w:rPr>
                <w:rFonts w:ascii="Calibri Light" w:hAnsi="Calibri Light" w:cs="Calibri Light"/>
                <w:lang w:val="nl-NL"/>
              </w:rPr>
              <w:t>ja, in lichte mate</w:t>
            </w:r>
          </w:p>
        </w:tc>
        <w:tc>
          <w:tcPr>
            <w:tcW w:w="1596" w:type="dxa"/>
          </w:tcPr>
          <w:p w14:paraId="6C285032" w14:textId="25B45FAF" w:rsidR="00C84177" w:rsidRPr="0009761A" w:rsidRDefault="4A5B09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r w:rsidRPr="2CCE4FB4">
              <w:rPr>
                <w:rFonts w:ascii="Calibri Light" w:hAnsi="Calibri Light" w:cs="Calibri Light"/>
                <w:lang w:val="nl-NL"/>
              </w:rPr>
              <w:t xml:space="preserve">ja, in flinke mate </w:t>
            </w:r>
          </w:p>
        </w:tc>
        <w:tc>
          <w:tcPr>
            <w:tcW w:w="1596" w:type="dxa"/>
          </w:tcPr>
          <w:p w14:paraId="6199921C" w14:textId="6A6697BD" w:rsidR="00C84177" w:rsidRPr="0009761A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r w:rsidRPr="2CCE4FB4">
              <w:rPr>
                <w:rFonts w:ascii="Calibri Light" w:hAnsi="Calibri Light" w:cs="Calibri Light"/>
                <w:lang w:val="nl-NL"/>
              </w:rPr>
              <w:t xml:space="preserve">ja, in ernstige mate </w:t>
            </w:r>
          </w:p>
        </w:tc>
        <w:tc>
          <w:tcPr>
            <w:tcW w:w="1596" w:type="dxa"/>
          </w:tcPr>
          <w:p w14:paraId="5B87376D" w14:textId="7CD81ECC" w:rsidR="00D93DAA" w:rsidRPr="009A2F1D" w:rsidRDefault="00C841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>
              <w:rPr>
                <w:rFonts w:ascii="Calibri Light" w:hAnsi="Calibri Light" w:cs="Calibri Light"/>
              </w:rPr>
              <w:t>zeg</w:t>
            </w:r>
            <w:proofErr w:type="spellEnd"/>
            <w:r>
              <w:rPr>
                <w:rFonts w:ascii="Calibri Light" w:hAnsi="Calibri Light" w:cs="Calibri Light"/>
              </w:rPr>
              <w:t xml:space="preserve"> </w:t>
            </w:r>
            <w:proofErr w:type="spellStart"/>
            <w:r>
              <w:rPr>
                <w:rFonts w:ascii="Calibri Light" w:hAnsi="Calibri Light" w:cs="Calibri Light"/>
              </w:rPr>
              <w:t>ik</w:t>
            </w:r>
            <w:proofErr w:type="spellEnd"/>
            <w:r>
              <w:rPr>
                <w:rFonts w:ascii="Calibri Light" w:hAnsi="Calibri Light" w:cs="Calibri Light"/>
              </w:rPr>
              <w:t xml:space="preserve"> </w:t>
            </w:r>
            <w:proofErr w:type="spellStart"/>
            <w:r>
              <w:rPr>
                <w:rFonts w:ascii="Calibri Light" w:hAnsi="Calibri Light" w:cs="Calibri Light"/>
              </w:rPr>
              <w:t>liever</w:t>
            </w:r>
            <w:proofErr w:type="spellEnd"/>
            <w:r>
              <w:rPr>
                <w:rFonts w:ascii="Calibri Light" w:hAnsi="Calibri Light" w:cs="Calibri Light"/>
              </w:rPr>
              <w:t xml:space="preserve"> </w:t>
            </w:r>
            <w:proofErr w:type="spellStart"/>
            <w:r>
              <w:rPr>
                <w:rFonts w:ascii="Calibri Light" w:hAnsi="Calibri Light" w:cs="Calibri Light"/>
              </w:rPr>
              <w:t>niet</w:t>
            </w:r>
            <w:proofErr w:type="spellEnd"/>
          </w:p>
        </w:tc>
      </w:tr>
      <w:tr w:rsidR="007B47E5" w:rsidRPr="009A2F1D" w14:paraId="36DBC10D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080E8778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(</w:t>
            </w:r>
            <w:proofErr w:type="spellStart"/>
            <w:r w:rsidRPr="009A2F1D">
              <w:rPr>
                <w:rFonts w:ascii="Calibri Light" w:hAnsi="Calibri Light" w:cs="Calibri Light"/>
              </w:rPr>
              <w:t>algemene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) </w:t>
            </w:r>
            <w:proofErr w:type="spellStart"/>
            <w:r w:rsidRPr="009A2F1D">
              <w:rPr>
                <w:rFonts w:ascii="Calibri Light" w:hAnsi="Calibri Light" w:cs="Calibri Light"/>
              </w:rPr>
              <w:t>lichamelijke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gezondheid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596" w:type="dxa"/>
          </w:tcPr>
          <w:p w14:paraId="306FBC2B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49929297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170E83F3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22E8B3A2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544003B9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7B47E5" w:rsidRPr="009A2F1D" w14:paraId="1C8783FD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2789D854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fysiek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functioneren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(</w:t>
            </w:r>
            <w:proofErr w:type="spellStart"/>
            <w:r w:rsidRPr="009A2F1D">
              <w:rPr>
                <w:rFonts w:ascii="Calibri Light" w:hAnsi="Calibri Light" w:cs="Calibri Light"/>
              </w:rPr>
              <w:t>bewegen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) </w:t>
            </w:r>
          </w:p>
        </w:tc>
        <w:tc>
          <w:tcPr>
            <w:tcW w:w="1596" w:type="dxa"/>
          </w:tcPr>
          <w:p w14:paraId="6E3CE8BA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31B91C16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25773CDA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6A664E42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71D53CB9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7B47E5" w:rsidRPr="00C2469E" w14:paraId="768FB07A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15DF4147" w14:textId="3C79B008" w:rsidR="00D93DAA" w:rsidRPr="009A2F1D" w:rsidRDefault="4A5B095C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4D5FEE6">
              <w:rPr>
                <w:rFonts w:ascii="Calibri Light" w:hAnsi="Calibri Light" w:cs="Calibri Light"/>
                <w:lang w:val="nl-NL"/>
              </w:rPr>
              <w:t>geestelijke gezondheid (</w:t>
            </w:r>
            <w:r w:rsidR="3F54D78E" w:rsidRPr="04D5FEE6">
              <w:rPr>
                <w:rFonts w:ascii="Calibri Light" w:hAnsi="Calibri Light" w:cs="Calibri Light"/>
                <w:lang w:val="nl-NL"/>
              </w:rPr>
              <w:t>zoals</w:t>
            </w:r>
            <w:r w:rsidRPr="04D5FEE6">
              <w:rPr>
                <w:rFonts w:ascii="Calibri Light" w:hAnsi="Calibri Light" w:cs="Calibri Light"/>
                <w:lang w:val="nl-NL"/>
              </w:rPr>
              <w:t xml:space="preserve"> angst</w:t>
            </w:r>
            <w:r w:rsidR="14AC8A1C" w:rsidRPr="04D5FEE6">
              <w:rPr>
                <w:rFonts w:ascii="Calibri Light" w:hAnsi="Calibri Light" w:cs="Calibri Light"/>
                <w:lang w:val="nl-NL"/>
              </w:rPr>
              <w:t>ige</w:t>
            </w:r>
            <w:r w:rsidRPr="04D5FEE6">
              <w:rPr>
                <w:rFonts w:ascii="Calibri Light" w:hAnsi="Calibri Light" w:cs="Calibri Light"/>
                <w:lang w:val="nl-NL"/>
              </w:rPr>
              <w:t xml:space="preserve"> en sombere </w:t>
            </w:r>
            <w:r w:rsidR="14AC8A1C" w:rsidRPr="04D5FEE6">
              <w:rPr>
                <w:rFonts w:ascii="Calibri Light" w:hAnsi="Calibri Light" w:cs="Calibri Light"/>
                <w:lang w:val="nl-NL"/>
              </w:rPr>
              <w:t>gevoelens</w:t>
            </w:r>
            <w:r w:rsidRPr="04D5FEE6">
              <w:rPr>
                <w:rFonts w:ascii="Calibri Light" w:hAnsi="Calibri Light" w:cs="Calibri Light"/>
                <w:lang w:val="nl-NL"/>
              </w:rPr>
              <w:t xml:space="preserve">) </w:t>
            </w:r>
          </w:p>
        </w:tc>
        <w:tc>
          <w:tcPr>
            <w:tcW w:w="1596" w:type="dxa"/>
          </w:tcPr>
          <w:p w14:paraId="30D7F565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67EDEACC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2D557C69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43929BFD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6A771C90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B47E5" w:rsidRPr="00C2469E" w14:paraId="5149CDE1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0172354E" w14:textId="27647E9D" w:rsidR="00D93DAA" w:rsidRPr="0009761A" w:rsidRDefault="00A97786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09761A">
              <w:rPr>
                <w:rFonts w:ascii="Calibri Light" w:hAnsi="Calibri Light" w:cs="Calibri Light"/>
                <w:lang w:val="nl-NL"/>
              </w:rPr>
              <w:t>lezen, schrijven of taal spreken</w:t>
            </w:r>
            <w:r w:rsidR="001059C7" w:rsidRPr="0009761A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596" w:type="dxa"/>
          </w:tcPr>
          <w:p w14:paraId="1573A3EA" w14:textId="77777777" w:rsidR="00D93DAA" w:rsidRPr="0009761A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106412CA" w14:textId="77777777" w:rsidR="00D93DAA" w:rsidRPr="0009761A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6A3198FF" w14:textId="77777777" w:rsidR="00D93DAA" w:rsidRPr="0009761A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BC76D62" w14:textId="77777777" w:rsidR="00D93DAA" w:rsidRPr="0009761A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7CBBF242" w14:textId="77777777" w:rsidR="00D93DAA" w:rsidRPr="0009761A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B47E5" w:rsidRPr="00C2469E" w14:paraId="0F7455A5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176C0CFA" w14:textId="12E56B2D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4C1BDE">
              <w:rPr>
                <w:rFonts w:ascii="Calibri Light" w:hAnsi="Calibri Light" w:cs="Calibri Light"/>
                <w:lang w:val="nl-NL"/>
              </w:rPr>
              <w:t>m</w:t>
            </w:r>
            <w:r w:rsidRPr="143F0C87">
              <w:rPr>
                <w:rFonts w:ascii="Calibri Light" w:hAnsi="Calibri Light" w:cs="Calibri Light"/>
                <w:lang w:val="nl-NL"/>
              </w:rPr>
              <w:t>oeite om</w:t>
            </w:r>
            <w:r w:rsidR="002F1A32">
              <w:rPr>
                <w:rFonts w:ascii="Calibri Light" w:hAnsi="Calibri Light" w:cs="Calibri Light"/>
                <w:lang w:val="nl-NL"/>
              </w:rPr>
              <w:t xml:space="preserve"> 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rond </w:t>
            </w:r>
            <w:r w:rsidRPr="143F0C87">
              <w:rPr>
                <w:rFonts w:ascii="Calibri Light" w:hAnsi="Calibri Light" w:cs="Calibri Light"/>
                <w:lang w:val="nl-NL"/>
              </w:rPr>
              <w:t>te komen</w:t>
            </w:r>
          </w:p>
        </w:tc>
        <w:tc>
          <w:tcPr>
            <w:tcW w:w="1596" w:type="dxa"/>
          </w:tcPr>
          <w:p w14:paraId="273A9D4D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EB15B95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451316FB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8656956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3586CD07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B47E5" w:rsidRPr="00C2469E" w14:paraId="56E2A463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7D065515" w14:textId="064D679B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gevoel 'er niet bij te horen' </w:t>
            </w:r>
            <w:r w:rsidRPr="143F0C87">
              <w:rPr>
                <w:rFonts w:ascii="Calibri Light" w:hAnsi="Calibri Light" w:cs="Calibri Light"/>
                <w:lang w:val="nl-NL"/>
              </w:rPr>
              <w:t>of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 'niet thuis te voelen' </w:t>
            </w:r>
          </w:p>
        </w:tc>
        <w:tc>
          <w:tcPr>
            <w:tcW w:w="1596" w:type="dxa"/>
          </w:tcPr>
          <w:p w14:paraId="76FB0508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16FCEE3B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04C1DB0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31B8AA9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52A31ED5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B47E5" w:rsidRPr="009A2F1D" w14:paraId="463EE634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4FC94DC5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anders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596" w:type="dxa"/>
          </w:tcPr>
          <w:p w14:paraId="78B9564E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7930E312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638429BD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60422FC5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662F78EC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14:paraId="3122F946" w14:textId="77777777" w:rsidR="00D93DAA" w:rsidRPr="009A2F1D" w:rsidRDefault="00D93DAA">
      <w:pPr>
        <w:rPr>
          <w:rFonts w:ascii="Calibri Light" w:hAnsi="Calibri Light" w:cs="Calibri Light"/>
        </w:rPr>
      </w:pPr>
    </w:p>
    <w:p w14:paraId="2E084D73" w14:textId="77777777" w:rsidR="00C26EA9" w:rsidRPr="009A2F1D" w:rsidRDefault="00C26EA9" w:rsidP="00C26EA9">
      <w:pPr>
        <w:pStyle w:val="QuestionSeparator"/>
        <w:rPr>
          <w:rFonts w:ascii="Calibri Light" w:hAnsi="Calibri Light" w:cs="Calibri Light"/>
          <w:lang w:val="nl-NL"/>
        </w:rPr>
      </w:pPr>
    </w:p>
    <w:p w14:paraId="41C2BC7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6C4679C" w14:textId="495CE55D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463381">
        <w:rPr>
          <w:rFonts w:ascii="Calibri Light" w:hAnsi="Calibri Light" w:cs="Calibri Light"/>
          <w:b/>
          <w:bCs/>
          <w:lang w:val="nl-NL"/>
        </w:rPr>
        <w:lastRenderedPageBreak/>
        <w:t>zw03</w:t>
      </w:r>
      <w:r w:rsidRPr="43A2B355">
        <w:rPr>
          <w:rFonts w:ascii="Calibri Light" w:hAnsi="Calibri Light" w:cs="Calibri Light"/>
          <w:lang w:val="nl-NL"/>
        </w:rPr>
        <w:t xml:space="preserve"> Heeft u voldoende contacten met andere mensen?</w:t>
      </w:r>
    </w:p>
    <w:p w14:paraId="17C7B1BA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zeker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62F9EF2E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ja, maar ik zou wel wat meer willen   </w:t>
      </w:r>
    </w:p>
    <w:p w14:paraId="2959A3E9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nee, </w:t>
      </w:r>
      <w:proofErr w:type="spellStart"/>
      <w:r w:rsidRPr="009A2F1D">
        <w:rPr>
          <w:rFonts w:ascii="Calibri Light" w:hAnsi="Calibri Light" w:cs="Calibri Light"/>
        </w:rPr>
        <w:t>te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weinig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6EF1E035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14:paraId="503344C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9E2FD2E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7417BAF4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D6C1C66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107A94">
        <w:rPr>
          <w:rFonts w:ascii="Calibri Light" w:hAnsi="Calibri Light" w:cs="Calibri Light"/>
          <w:b/>
          <w:bCs/>
          <w:highlight w:val="red"/>
          <w:lang w:val="nl-NL"/>
        </w:rPr>
        <w:t>zw04</w:t>
      </w:r>
      <w:r w:rsidRPr="009A2F1D">
        <w:rPr>
          <w:rFonts w:ascii="Calibri Light" w:hAnsi="Calibri Light" w:cs="Calibri Light"/>
          <w:lang w:val="nl-NL"/>
        </w:rPr>
        <w:t xml:space="preserve"> Voelt u zich wel eens eenzaam?</w:t>
      </w:r>
    </w:p>
    <w:p w14:paraId="478A5556" w14:textId="654E8BCE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2FA0F716">
        <w:rPr>
          <w:rFonts w:ascii="Calibri Light" w:hAnsi="Calibri Light" w:cs="Calibri Light"/>
        </w:rPr>
        <w:t xml:space="preserve">nee, </w:t>
      </w:r>
      <w:r w:rsidR="007F6A2A">
        <w:rPr>
          <w:rFonts w:ascii="Calibri Light" w:hAnsi="Calibri Light" w:cs="Calibri Light"/>
        </w:rPr>
        <w:t xml:space="preserve"> (</w:t>
      </w:r>
      <w:proofErr w:type="spellStart"/>
      <w:r w:rsidR="00C141EF">
        <w:rPr>
          <w:rFonts w:ascii="Calibri Light" w:hAnsi="Calibri Light" w:cs="Calibri Light"/>
        </w:rPr>
        <w:t>bijna</w:t>
      </w:r>
      <w:proofErr w:type="spellEnd"/>
      <w:r w:rsidR="007F6A2A">
        <w:rPr>
          <w:rFonts w:ascii="Calibri Light" w:hAnsi="Calibri Light" w:cs="Calibri Light"/>
        </w:rPr>
        <w:t xml:space="preserve">) </w:t>
      </w:r>
      <w:proofErr w:type="spellStart"/>
      <w:r w:rsidR="007F6A2A">
        <w:rPr>
          <w:rFonts w:ascii="Calibri Light" w:hAnsi="Calibri Light" w:cs="Calibri Light"/>
        </w:rPr>
        <w:t>niet</w:t>
      </w:r>
      <w:proofErr w:type="spellEnd"/>
      <w:r w:rsidRPr="2FA0F716">
        <w:rPr>
          <w:rFonts w:ascii="Calibri Light" w:hAnsi="Calibri Light" w:cs="Calibri Light"/>
        </w:rPr>
        <w:t xml:space="preserve">  </w:t>
      </w:r>
    </w:p>
    <w:p w14:paraId="20F8ADBE" w14:textId="1156446A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2FA0F716">
        <w:rPr>
          <w:rFonts w:ascii="Calibri Light" w:hAnsi="Calibri Light" w:cs="Calibri Light"/>
        </w:rPr>
        <w:t xml:space="preserve">ja, </w:t>
      </w:r>
      <w:proofErr w:type="spellStart"/>
      <w:r w:rsidR="007F6A2A">
        <w:rPr>
          <w:rFonts w:ascii="Calibri Light" w:hAnsi="Calibri Light" w:cs="Calibri Light"/>
        </w:rPr>
        <w:t>soms</w:t>
      </w:r>
      <w:proofErr w:type="spellEnd"/>
      <w:r w:rsidRPr="2FA0F716">
        <w:rPr>
          <w:rFonts w:ascii="Calibri Light" w:hAnsi="Calibri Light" w:cs="Calibri Light"/>
        </w:rPr>
        <w:t xml:space="preserve"> </w:t>
      </w:r>
    </w:p>
    <w:p w14:paraId="7F2E2245" w14:textId="358B6389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2FA0F716">
        <w:rPr>
          <w:rFonts w:ascii="Calibri Light" w:hAnsi="Calibri Light" w:cs="Calibri Light"/>
        </w:rPr>
        <w:t xml:space="preserve">ja, </w:t>
      </w:r>
      <w:proofErr w:type="spellStart"/>
      <w:r w:rsidR="007F6A2A">
        <w:rPr>
          <w:rFonts w:ascii="Calibri Light" w:hAnsi="Calibri Light" w:cs="Calibri Light"/>
        </w:rPr>
        <w:t>vaak</w:t>
      </w:r>
      <w:proofErr w:type="spellEnd"/>
      <w:r w:rsidRPr="2FA0F716">
        <w:rPr>
          <w:rFonts w:ascii="Calibri Light" w:hAnsi="Calibri Light" w:cs="Calibri Light"/>
        </w:rPr>
        <w:t xml:space="preserve"> </w:t>
      </w:r>
    </w:p>
    <w:p w14:paraId="27E59F83" w14:textId="691040CA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2FA0F716">
        <w:rPr>
          <w:rFonts w:ascii="Calibri Light" w:hAnsi="Calibri Light" w:cs="Calibri Light"/>
        </w:rPr>
        <w:t xml:space="preserve">ja, </w:t>
      </w:r>
      <w:r w:rsidR="007F6A2A">
        <w:rPr>
          <w:rFonts w:ascii="Calibri Light" w:hAnsi="Calibri Light" w:cs="Calibri Light"/>
        </w:rPr>
        <w:t xml:space="preserve">heel </w:t>
      </w:r>
      <w:proofErr w:type="spellStart"/>
      <w:r w:rsidRPr="2FA0F716">
        <w:rPr>
          <w:rFonts w:ascii="Calibri Light" w:hAnsi="Calibri Light" w:cs="Calibri Light"/>
        </w:rPr>
        <w:t>vaak</w:t>
      </w:r>
      <w:proofErr w:type="spellEnd"/>
      <w:r w:rsidRPr="2FA0F716">
        <w:rPr>
          <w:rFonts w:ascii="Calibri Light" w:hAnsi="Calibri Light" w:cs="Calibri Light"/>
        </w:rPr>
        <w:t xml:space="preserve"> </w:t>
      </w:r>
    </w:p>
    <w:p w14:paraId="2F25348A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14:paraId="415D64B4" w14:textId="77777777" w:rsidR="00D93DAA" w:rsidRDefault="00D93DAA">
      <w:pPr>
        <w:rPr>
          <w:rFonts w:ascii="Calibri Light" w:hAnsi="Calibri Light" w:cs="Calibri Light"/>
          <w:lang w:val="nl-NL"/>
        </w:rPr>
      </w:pPr>
    </w:p>
    <w:p w14:paraId="243CDF67" w14:textId="77777777" w:rsidR="00C26EA9" w:rsidRPr="009A2F1D" w:rsidRDefault="00C26EA9" w:rsidP="00C26EA9">
      <w:pPr>
        <w:pStyle w:val="QuestionSeparator"/>
        <w:rPr>
          <w:rFonts w:ascii="Calibri Light" w:hAnsi="Calibri Light" w:cs="Calibri Light"/>
          <w:lang w:val="nl-NL"/>
        </w:rPr>
      </w:pPr>
    </w:p>
    <w:p w14:paraId="217CC78B" w14:textId="77777777" w:rsidR="00A779FA" w:rsidRDefault="00A779FA">
      <w:pPr>
        <w:rPr>
          <w:rFonts w:ascii="Calibri Light" w:hAnsi="Calibri Light" w:cs="Calibri Light"/>
          <w:lang w:val="nl-NL"/>
        </w:rPr>
      </w:pPr>
    </w:p>
    <w:p w14:paraId="64B90930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9A26C9A" w14:textId="630D62AA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107A94">
        <w:rPr>
          <w:rFonts w:ascii="Calibri Light" w:hAnsi="Calibri Light" w:cs="Calibri Light"/>
          <w:b/>
          <w:bCs/>
          <w:highlight w:val="red"/>
          <w:lang w:val="nl-NL"/>
        </w:rPr>
        <w:t>zw20</w:t>
      </w:r>
      <w:r w:rsidRPr="43A2B355">
        <w:rPr>
          <w:rFonts w:ascii="Calibri Light" w:hAnsi="Calibri Light" w:cs="Calibri Light"/>
          <w:lang w:val="nl-NL"/>
        </w:rPr>
        <w:t xml:space="preserve"> Hoe vaak sport of beweegt u actief?</w:t>
      </w:r>
      <w:r w:rsidR="003D34E7">
        <w:rPr>
          <w:rFonts w:ascii="Calibri Light" w:hAnsi="Calibri Light" w:cs="Calibri Light"/>
          <w:lang w:val="nl-NL"/>
        </w:rPr>
        <w:t xml:space="preserve"> (zoals wandelen, fietsen</w:t>
      </w:r>
      <w:r w:rsidR="00AA7600">
        <w:rPr>
          <w:rFonts w:ascii="Calibri Light" w:hAnsi="Calibri Light" w:cs="Calibri Light"/>
          <w:lang w:val="nl-NL"/>
        </w:rPr>
        <w:t>, tuinieren</w:t>
      </w:r>
      <w:r w:rsidR="003D34E7">
        <w:rPr>
          <w:rFonts w:ascii="Calibri Light" w:hAnsi="Calibri Light" w:cs="Calibri Light"/>
          <w:lang w:val="nl-NL"/>
        </w:rPr>
        <w:t>)</w:t>
      </w:r>
    </w:p>
    <w:p w14:paraId="1A1ED6FE" w14:textId="6CD4E58B" w:rsidR="00224C4D" w:rsidRDefault="00224C4D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 xml:space="preserve">meerdere </w:t>
      </w:r>
      <w:r w:rsidR="009673E5">
        <w:rPr>
          <w:rFonts w:ascii="Calibri Light" w:hAnsi="Calibri Light" w:cs="Calibri Light"/>
          <w:lang w:val="nl-NL"/>
        </w:rPr>
        <w:t>keren</w:t>
      </w:r>
      <w:r>
        <w:rPr>
          <w:rFonts w:ascii="Calibri Light" w:hAnsi="Calibri Light" w:cs="Calibri Light"/>
          <w:lang w:val="nl-NL"/>
        </w:rPr>
        <w:t xml:space="preserve"> per week</w:t>
      </w:r>
    </w:p>
    <w:p w14:paraId="572D1494" w14:textId="6F23A265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1 </w:t>
      </w:r>
      <w:r w:rsidR="009673E5">
        <w:rPr>
          <w:rFonts w:ascii="Calibri Light" w:hAnsi="Calibri Light" w:cs="Calibri Light"/>
          <w:lang w:val="nl-NL"/>
        </w:rPr>
        <w:t>keer</w:t>
      </w:r>
      <w:r w:rsidRPr="009A2F1D">
        <w:rPr>
          <w:rFonts w:ascii="Calibri Light" w:hAnsi="Calibri Light" w:cs="Calibri Light"/>
          <w:lang w:val="nl-NL"/>
        </w:rPr>
        <w:t xml:space="preserve"> per week  </w:t>
      </w:r>
    </w:p>
    <w:p w14:paraId="777B5A4A" w14:textId="4519F686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  <w:proofErr w:type="spellStart"/>
      <w:r w:rsidR="009673E5">
        <w:rPr>
          <w:rFonts w:ascii="Calibri Light" w:hAnsi="Calibri Light" w:cs="Calibri Light"/>
        </w:rPr>
        <w:t>keer</w:t>
      </w:r>
      <w:proofErr w:type="spellEnd"/>
      <w:r w:rsidRPr="009A2F1D">
        <w:rPr>
          <w:rFonts w:ascii="Calibri Light" w:hAnsi="Calibri Light" w:cs="Calibri Light"/>
        </w:rPr>
        <w:t xml:space="preserve"> per 2 </w:t>
      </w:r>
      <w:proofErr w:type="spellStart"/>
      <w:r w:rsidRPr="009A2F1D">
        <w:rPr>
          <w:rFonts w:ascii="Calibri Light" w:hAnsi="Calibri Light" w:cs="Calibri Light"/>
        </w:rPr>
        <w:t>weken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243B1A2" w14:textId="10135A02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  <w:proofErr w:type="spellStart"/>
      <w:r w:rsidR="009673E5">
        <w:rPr>
          <w:rFonts w:ascii="Calibri Light" w:hAnsi="Calibri Light" w:cs="Calibri Light"/>
        </w:rPr>
        <w:t>keer</w:t>
      </w:r>
      <w:proofErr w:type="spellEnd"/>
      <w:r w:rsidRPr="009A2F1D">
        <w:rPr>
          <w:rFonts w:ascii="Calibri Light" w:hAnsi="Calibri Light" w:cs="Calibri Light"/>
        </w:rPr>
        <w:t xml:space="preserve"> per </w:t>
      </w:r>
      <w:proofErr w:type="spellStart"/>
      <w:r w:rsidRPr="009A2F1D">
        <w:rPr>
          <w:rFonts w:ascii="Calibri Light" w:hAnsi="Calibri Light" w:cs="Calibri Light"/>
        </w:rPr>
        <w:t>maand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19DAF51D" w14:textId="3363510A" w:rsidR="00D93DAA" w:rsidRPr="009A2F1D" w:rsidRDefault="00DE7306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(</w:t>
      </w:r>
      <w:proofErr w:type="spellStart"/>
      <w:r w:rsidR="00C141EF">
        <w:rPr>
          <w:rFonts w:ascii="Calibri Light" w:hAnsi="Calibri Light" w:cs="Calibri Light"/>
        </w:rPr>
        <w:t>bijna</w:t>
      </w:r>
      <w:proofErr w:type="spellEnd"/>
      <w:r>
        <w:rPr>
          <w:rFonts w:ascii="Calibri Light" w:hAnsi="Calibri Light" w:cs="Calibri Light"/>
        </w:rPr>
        <w:t xml:space="preserve">) </w:t>
      </w:r>
      <w:r w:rsidR="001059C7" w:rsidRPr="009A2F1D">
        <w:rPr>
          <w:rFonts w:ascii="Calibri Light" w:hAnsi="Calibri Light" w:cs="Calibri Light"/>
        </w:rPr>
        <w:t xml:space="preserve">nooit </w:t>
      </w:r>
    </w:p>
    <w:p w14:paraId="7FFA1D57" w14:textId="77777777" w:rsidR="00D93DAA" w:rsidRPr="009A2F1D" w:rsidRDefault="00D93DAA">
      <w:pPr>
        <w:rPr>
          <w:rFonts w:ascii="Calibri Light" w:hAnsi="Calibri Light" w:cs="Calibri Light"/>
        </w:rPr>
      </w:pPr>
    </w:p>
    <w:p w14:paraId="3944A192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18F72766" w14:textId="77777777" w:rsidR="00D93DAA" w:rsidRPr="009A2F1D" w:rsidRDefault="00D93DAA">
      <w:pPr>
        <w:rPr>
          <w:rFonts w:ascii="Calibri Light" w:hAnsi="Calibri Light" w:cs="Calibri Light"/>
        </w:rPr>
      </w:pPr>
    </w:p>
    <w:p w14:paraId="5CAF20DC" w14:textId="6E37469E" w:rsidR="00D93DAA" w:rsidRPr="009A2F1D" w:rsidRDefault="001059C7">
      <w:pPr>
        <w:keepNext/>
        <w:rPr>
          <w:rFonts w:ascii="Calibri Light" w:hAnsi="Calibri Light" w:cs="Calibri Light"/>
        </w:rPr>
      </w:pPr>
      <w:r w:rsidRPr="00886C65">
        <w:rPr>
          <w:rFonts w:ascii="Calibri Light" w:hAnsi="Calibri Light" w:cs="Calibri Light"/>
          <w:b/>
          <w:bCs/>
          <w:lang w:val="nl-NL"/>
        </w:rPr>
        <w:t>zw05</w:t>
      </w:r>
      <w:r w:rsidRPr="009A2F1D">
        <w:rPr>
          <w:rFonts w:ascii="Calibri Light" w:hAnsi="Calibri Light" w:cs="Calibri Light"/>
          <w:lang w:val="nl-NL"/>
        </w:rPr>
        <w:t xml:space="preserve"> In welke van onderstaande verenigingen bent u de afgelopen 12 maanden actief geweest?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</w:rPr>
        <w:t>(</w:t>
      </w:r>
      <w:proofErr w:type="spellStart"/>
      <w:r w:rsidR="007838F4">
        <w:rPr>
          <w:rFonts w:ascii="Calibri Light" w:hAnsi="Calibri Light" w:cs="Calibri Light"/>
        </w:rPr>
        <w:t>meer</w:t>
      </w:r>
      <w:proofErr w:type="spellEnd"/>
      <w:r w:rsidR="007838F4">
        <w:rPr>
          <w:rFonts w:ascii="Calibri Light" w:hAnsi="Calibri Light" w:cs="Calibri Light"/>
        </w:rPr>
        <w:t xml:space="preserve"> </w:t>
      </w:r>
      <w:proofErr w:type="spellStart"/>
      <w:r w:rsidR="007838F4">
        <w:rPr>
          <w:rFonts w:ascii="Calibri Light" w:hAnsi="Calibri Light" w:cs="Calibri Light"/>
        </w:rPr>
        <w:t>antwoorden</w:t>
      </w:r>
      <w:proofErr w:type="spellEnd"/>
      <w:r w:rsidR="007838F4">
        <w:rPr>
          <w:rFonts w:ascii="Calibri Light" w:hAnsi="Calibri Light" w:cs="Calibri Light"/>
        </w:rPr>
        <w:t xml:space="preserve"> </w:t>
      </w:r>
      <w:proofErr w:type="spellStart"/>
      <w:r w:rsidR="007838F4">
        <w:rPr>
          <w:rFonts w:ascii="Calibri Light" w:hAnsi="Calibri Light" w:cs="Calibri Light"/>
        </w:rPr>
        <w:t>mogelijk</w:t>
      </w:r>
      <w:proofErr w:type="spellEnd"/>
      <w:r w:rsidRPr="009A2F1D">
        <w:rPr>
          <w:rFonts w:ascii="Calibri Light" w:hAnsi="Calibri Light" w:cs="Calibri Light"/>
        </w:rPr>
        <w:t>)</w:t>
      </w:r>
    </w:p>
    <w:p w14:paraId="458C8997" w14:textId="77777777" w:rsidR="00D93DAA" w:rsidRPr="009A2F1D" w:rsidRDefault="001059C7">
      <w:pPr>
        <w:pStyle w:val="Lijstalinea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sportvereniging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3B872E63" w14:textId="77777777" w:rsidR="00D93DAA" w:rsidRPr="009A2F1D" w:rsidRDefault="001059C7">
      <w:pPr>
        <w:pStyle w:val="Lijstalinea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gezelligheidsvereniging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C0B5F36" w14:textId="77777777" w:rsidR="00D93DAA" w:rsidRPr="009A2F1D" w:rsidRDefault="001059C7">
      <w:pPr>
        <w:pStyle w:val="Lijstalinea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religieuze</w:t>
      </w:r>
      <w:proofErr w:type="spellEnd"/>
      <w:r w:rsidRPr="009A2F1D">
        <w:rPr>
          <w:rFonts w:ascii="Calibri Light" w:hAnsi="Calibri Light" w:cs="Calibri Light"/>
        </w:rPr>
        <w:t xml:space="preserve"> of </w:t>
      </w:r>
      <w:proofErr w:type="spellStart"/>
      <w:r w:rsidRPr="009A2F1D">
        <w:rPr>
          <w:rFonts w:ascii="Calibri Light" w:hAnsi="Calibri Light" w:cs="Calibri Light"/>
        </w:rPr>
        <w:t>maatschappelijke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vereniging</w:t>
      </w:r>
      <w:proofErr w:type="spellEnd"/>
      <w:r w:rsidRPr="009A2F1D">
        <w:rPr>
          <w:rFonts w:ascii="Calibri Light" w:hAnsi="Calibri Light" w:cs="Calibri Light"/>
        </w:rPr>
        <w:t xml:space="preserve">  </w:t>
      </w:r>
    </w:p>
    <w:p w14:paraId="6B506CE3" w14:textId="599D06B2" w:rsidR="00D93DAA" w:rsidRPr="009A2F1D" w:rsidRDefault="001059C7">
      <w:pPr>
        <w:pStyle w:val="Lijstalinea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culturele vereniging (</w:t>
      </w:r>
      <w:r w:rsidR="009A05B5">
        <w:rPr>
          <w:rFonts w:ascii="Calibri Light" w:hAnsi="Calibri Light" w:cs="Calibri Light"/>
          <w:lang w:val="nl-NL"/>
        </w:rPr>
        <w:t>zoals</w:t>
      </w:r>
      <w:r w:rsidRPr="009A2F1D">
        <w:rPr>
          <w:rFonts w:ascii="Calibri Light" w:hAnsi="Calibri Light" w:cs="Calibri Light"/>
          <w:lang w:val="nl-NL"/>
        </w:rPr>
        <w:t xml:space="preserve"> toneel, muziek)  </w:t>
      </w:r>
    </w:p>
    <w:p w14:paraId="076E2B3E" w14:textId="77777777" w:rsidR="00D93DAA" w:rsidRPr="009A2F1D" w:rsidRDefault="001059C7">
      <w:pPr>
        <w:pStyle w:val="Lijstalinea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overige</w:t>
      </w:r>
      <w:proofErr w:type="spellEnd"/>
      <w:r w:rsidRPr="009A2F1D">
        <w:rPr>
          <w:rFonts w:ascii="Calibri Light" w:hAnsi="Calibri Light" w:cs="Calibri Light"/>
        </w:rPr>
        <w:t xml:space="preserve"> (</w:t>
      </w:r>
      <w:proofErr w:type="spellStart"/>
      <w:r w:rsidRPr="009A2F1D">
        <w:rPr>
          <w:rFonts w:ascii="Calibri Light" w:hAnsi="Calibri Light" w:cs="Calibri Light"/>
        </w:rPr>
        <w:t>vrijetijds</w:t>
      </w:r>
      <w:proofErr w:type="spellEnd"/>
      <w:r w:rsidRPr="009A2F1D">
        <w:rPr>
          <w:rFonts w:ascii="Calibri Light" w:hAnsi="Calibri Light" w:cs="Calibri Light"/>
        </w:rPr>
        <w:t>)</w:t>
      </w:r>
      <w:proofErr w:type="spellStart"/>
      <w:r w:rsidRPr="009A2F1D">
        <w:rPr>
          <w:rFonts w:ascii="Calibri Light" w:hAnsi="Calibri Light" w:cs="Calibri Light"/>
        </w:rPr>
        <w:t>vereniging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287D96DB" w14:textId="1AB8834C" w:rsidR="00D93DAA" w:rsidRPr="009A2F1D" w:rsidRDefault="001059C7">
      <w:pPr>
        <w:pStyle w:val="Lijstalinea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ik ben </w:t>
      </w:r>
      <w:r w:rsidRPr="005557F3">
        <w:rPr>
          <w:rFonts w:ascii="Calibri Light" w:hAnsi="Calibri Light" w:cs="Calibri Light"/>
          <w:b/>
          <w:bCs/>
          <w:lang w:val="nl-NL"/>
        </w:rPr>
        <w:t>niet</w:t>
      </w:r>
      <w:r w:rsidRPr="009A2F1D">
        <w:rPr>
          <w:rFonts w:ascii="Calibri Light" w:hAnsi="Calibri Light" w:cs="Calibri Light"/>
          <w:lang w:val="nl-NL"/>
        </w:rPr>
        <w:t xml:space="preserve"> actief (geweest) in </w:t>
      </w:r>
      <w:r w:rsidR="00DF1F58">
        <w:rPr>
          <w:rFonts w:ascii="Calibri Light" w:hAnsi="Calibri Light" w:cs="Calibri Light"/>
          <w:lang w:val="nl-NL"/>
        </w:rPr>
        <w:t>een</w:t>
      </w:r>
      <w:r w:rsidRPr="009A2F1D">
        <w:rPr>
          <w:rFonts w:ascii="Calibri Light" w:hAnsi="Calibri Light" w:cs="Calibri Light"/>
          <w:lang w:val="nl-NL"/>
        </w:rPr>
        <w:t xml:space="preserve"> vereniging </w:t>
      </w:r>
    </w:p>
    <w:p w14:paraId="7511254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DCFE6D7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1BD79C0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98A5F50" w14:textId="3391AD30" w:rsidR="00D93DAA" w:rsidRPr="009A2F1D" w:rsidRDefault="72B20FF3">
      <w:pPr>
        <w:keepNext/>
        <w:rPr>
          <w:rFonts w:ascii="Calibri Light" w:hAnsi="Calibri Light" w:cs="Calibri Light"/>
          <w:lang w:val="nl-NL"/>
        </w:rPr>
      </w:pPr>
      <w:r w:rsidRPr="2CCE4FB4">
        <w:rPr>
          <w:rFonts w:ascii="Calibri Light" w:hAnsi="Calibri Light" w:cs="Calibri Light"/>
          <w:b/>
          <w:bCs/>
          <w:lang w:val="nl-NL"/>
        </w:rPr>
        <w:t>zw06</w:t>
      </w:r>
      <w:r w:rsidRPr="2CCE4FB4">
        <w:rPr>
          <w:rFonts w:ascii="Calibri Light" w:hAnsi="Calibri Light" w:cs="Calibri Light"/>
          <w:lang w:val="nl-NL"/>
        </w:rPr>
        <w:t xml:space="preserve">  Hoe vaak </w:t>
      </w:r>
      <w:r w:rsidR="001059C7" w:rsidRPr="2CCE4FB4">
        <w:rPr>
          <w:rFonts w:ascii="Calibri Light" w:hAnsi="Calibri Light" w:cs="Calibri Light"/>
          <w:lang w:val="nl-NL"/>
        </w:rPr>
        <w:t>h</w:t>
      </w:r>
      <w:r w:rsidRPr="2CCE4FB4">
        <w:rPr>
          <w:rFonts w:ascii="Calibri Light" w:hAnsi="Calibri Light" w:cs="Calibri Light"/>
          <w:lang w:val="nl-NL"/>
        </w:rPr>
        <w:t>eeft u zich de afgelopen 12 maanden ingezet voor anderen en / of maatschappelijke doelen?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368"/>
        <w:gridCol w:w="2330"/>
        <w:gridCol w:w="2326"/>
        <w:gridCol w:w="2336"/>
      </w:tblGrid>
      <w:tr w:rsidR="00D93DAA" w:rsidRPr="009A2F1D" w14:paraId="06593F00" w14:textId="77777777" w:rsidTr="09653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0C774992" w14:textId="77777777" w:rsidR="00D93DAA" w:rsidRPr="009A2F1D" w:rsidRDefault="00D93DAA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574E20C8" w14:textId="05D98377" w:rsidR="00D93DAA" w:rsidRPr="009A2F1D" w:rsidRDefault="111E08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2CCE4FB4">
              <w:rPr>
                <w:rFonts w:ascii="Calibri Light" w:hAnsi="Calibri Light" w:cs="Calibri Light"/>
              </w:rPr>
              <w:t>vaak</w:t>
            </w:r>
            <w:proofErr w:type="spellEnd"/>
          </w:p>
        </w:tc>
        <w:tc>
          <w:tcPr>
            <w:tcW w:w="2394" w:type="dxa"/>
          </w:tcPr>
          <w:p w14:paraId="6B4C8214" w14:textId="09818E64" w:rsidR="00D93DAA" w:rsidRPr="009A2F1D" w:rsidRDefault="111E08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2CCE4FB4">
              <w:rPr>
                <w:rFonts w:ascii="Calibri Light" w:hAnsi="Calibri Light" w:cs="Calibri Light"/>
              </w:rPr>
              <w:t>af</w:t>
            </w:r>
            <w:proofErr w:type="spellEnd"/>
            <w:r w:rsidRPr="2CCE4FB4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2CCE4FB4">
              <w:rPr>
                <w:rFonts w:ascii="Calibri Light" w:hAnsi="Calibri Light" w:cs="Calibri Light"/>
              </w:rPr>
              <w:t>en</w:t>
            </w:r>
            <w:proofErr w:type="spellEnd"/>
            <w:r w:rsidRPr="2CCE4FB4">
              <w:rPr>
                <w:rFonts w:ascii="Calibri Light" w:hAnsi="Calibri Light" w:cs="Calibri Light"/>
              </w:rPr>
              <w:t xml:space="preserve"> toe</w:t>
            </w:r>
          </w:p>
        </w:tc>
        <w:tc>
          <w:tcPr>
            <w:tcW w:w="2394" w:type="dxa"/>
          </w:tcPr>
          <w:p w14:paraId="712728E8" w14:textId="43AA404E" w:rsidR="00D93DAA" w:rsidRPr="009A2F1D" w:rsidRDefault="72B20F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F0346C9">
              <w:rPr>
                <w:rFonts w:ascii="Calibri Light" w:hAnsi="Calibri Light" w:cs="Calibri Light"/>
              </w:rPr>
              <w:t>(</w:t>
            </w:r>
            <w:proofErr w:type="spellStart"/>
            <w:r w:rsidR="00C141EF" w:rsidRPr="0F0346C9">
              <w:rPr>
                <w:rFonts w:ascii="Calibri Light" w:hAnsi="Calibri Light" w:cs="Calibri Light"/>
              </w:rPr>
              <w:t>bijna</w:t>
            </w:r>
            <w:proofErr w:type="spellEnd"/>
            <w:r w:rsidRPr="0F0346C9">
              <w:rPr>
                <w:rFonts w:ascii="Calibri Light" w:hAnsi="Calibri Light" w:cs="Calibri Light"/>
              </w:rPr>
              <w:t>) noo</w:t>
            </w:r>
            <w:r w:rsidR="5411CDDF" w:rsidRPr="0F0346C9">
              <w:rPr>
                <w:rFonts w:ascii="Calibri Light" w:hAnsi="Calibri Light" w:cs="Calibri Light"/>
              </w:rPr>
              <w:t>i</w:t>
            </w:r>
            <w:r w:rsidRPr="0F0346C9">
              <w:rPr>
                <w:rFonts w:ascii="Calibri Light" w:hAnsi="Calibri Light" w:cs="Calibri Light"/>
              </w:rPr>
              <w:t>t</w:t>
            </w:r>
          </w:p>
        </w:tc>
      </w:tr>
      <w:tr w:rsidR="00D93DAA" w:rsidRPr="00C2469E" w14:paraId="6934A002" w14:textId="77777777" w:rsidTr="096536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8D29A13" w14:textId="447EA96A" w:rsidR="00D93DAA" w:rsidRPr="009A2F1D" w:rsidRDefault="4C6C4C63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965366A">
              <w:rPr>
                <w:rFonts w:ascii="Calibri Light" w:hAnsi="Calibri Light" w:cs="Calibri Light"/>
                <w:lang w:val="nl-NL"/>
              </w:rPr>
              <w:t>Z</w:t>
            </w:r>
            <w:r w:rsidR="001059C7" w:rsidRPr="0965366A">
              <w:rPr>
                <w:rFonts w:ascii="Calibri Light" w:hAnsi="Calibri Light" w:cs="Calibri Light"/>
                <w:lang w:val="nl-NL"/>
              </w:rPr>
              <w:t>org</w:t>
            </w:r>
            <w:r w:rsidRPr="0965366A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1059C7" w:rsidRPr="0965366A">
              <w:rPr>
                <w:rFonts w:ascii="Calibri Light" w:hAnsi="Calibri Light" w:cs="Calibri Light"/>
                <w:lang w:val="nl-NL"/>
              </w:rPr>
              <w:t xml:space="preserve">aan een familielid, vriend of kennis (mantelzorg) </w:t>
            </w:r>
          </w:p>
        </w:tc>
        <w:tc>
          <w:tcPr>
            <w:tcW w:w="2394" w:type="dxa"/>
          </w:tcPr>
          <w:p w14:paraId="326D91C9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307E9F6A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04B685B8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9A2F1D" w14:paraId="5C3E9510" w14:textId="77777777" w:rsidTr="096536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2EB6776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hulp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aan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buren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2394" w:type="dxa"/>
          </w:tcPr>
          <w:p w14:paraId="3BECE193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394" w:type="dxa"/>
          </w:tcPr>
          <w:p w14:paraId="099697BA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394" w:type="dxa"/>
          </w:tcPr>
          <w:p w14:paraId="71476D72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93DAA" w:rsidRPr="00C2469E" w14:paraId="360E34EC" w14:textId="77777777" w:rsidTr="096536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7E98151" w14:textId="6ABA0C8D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965366A">
              <w:rPr>
                <w:rFonts w:ascii="Calibri Light" w:hAnsi="Calibri Light" w:cs="Calibri Light"/>
                <w:lang w:val="nl-NL"/>
              </w:rPr>
              <w:t xml:space="preserve">aandacht voor buren in een </w:t>
            </w:r>
            <w:r w:rsidR="1C687FFC" w:rsidRPr="0965366A">
              <w:rPr>
                <w:rFonts w:ascii="Calibri Light" w:hAnsi="Calibri Light" w:cs="Calibri Light"/>
                <w:lang w:val="nl-NL"/>
              </w:rPr>
              <w:t>moeilijke</w:t>
            </w:r>
            <w:r w:rsidRPr="0965366A">
              <w:rPr>
                <w:rFonts w:ascii="Calibri Light" w:hAnsi="Calibri Light" w:cs="Calibri Light"/>
                <w:lang w:val="nl-NL"/>
              </w:rPr>
              <w:t xml:space="preserve"> situatie (eenzaam, </w:t>
            </w:r>
            <w:r w:rsidR="797AA689" w:rsidRPr="0965366A">
              <w:rPr>
                <w:rFonts w:ascii="Calibri Light" w:hAnsi="Calibri Light" w:cs="Calibri Light"/>
                <w:lang w:val="nl-NL"/>
              </w:rPr>
              <w:t>n</w:t>
            </w:r>
            <w:r w:rsidR="797AA689" w:rsidRPr="0965366A">
              <w:rPr>
                <w:lang w:val="nl-NL"/>
              </w:rPr>
              <w:t xml:space="preserve">iet </w:t>
            </w:r>
            <w:r w:rsidR="797AA689" w:rsidRPr="0965366A">
              <w:rPr>
                <w:rFonts w:ascii="Calibri Light" w:hAnsi="Calibri Light" w:cs="Calibri Light"/>
                <w:lang w:val="nl-NL"/>
              </w:rPr>
              <w:t>goed voor zichzelf</w:t>
            </w:r>
            <w:r w:rsidR="6FC256E2" w:rsidRPr="0965366A">
              <w:rPr>
                <w:rFonts w:ascii="Calibri Light" w:hAnsi="Calibri Light" w:cs="Calibri Light"/>
                <w:lang w:val="nl-NL"/>
              </w:rPr>
              <w:t xml:space="preserve"> of anderen</w:t>
            </w:r>
            <w:r w:rsidR="21338FF0" w:rsidRPr="0965366A">
              <w:rPr>
                <w:rFonts w:ascii="Calibri Light" w:hAnsi="Calibri Light" w:cs="Calibri Light"/>
                <w:lang w:val="nl-NL"/>
              </w:rPr>
              <w:t xml:space="preserve"> kunnen</w:t>
            </w:r>
            <w:r w:rsidR="797AA689" w:rsidRPr="0965366A">
              <w:rPr>
                <w:rFonts w:ascii="Calibri Light" w:hAnsi="Calibri Light" w:cs="Calibri Light"/>
                <w:lang w:val="nl-NL"/>
              </w:rPr>
              <w:t xml:space="preserve"> zorgen</w:t>
            </w:r>
            <w:r w:rsidRPr="0965366A">
              <w:rPr>
                <w:rFonts w:ascii="Calibri Light" w:hAnsi="Calibri Light" w:cs="Calibri Light"/>
                <w:lang w:val="nl-NL"/>
              </w:rPr>
              <w:t xml:space="preserve">)        </w:t>
            </w:r>
          </w:p>
        </w:tc>
        <w:tc>
          <w:tcPr>
            <w:tcW w:w="2394" w:type="dxa"/>
          </w:tcPr>
          <w:p w14:paraId="0412FFF5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67F21352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4CDC2F44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9A2F1D" w14:paraId="623AED7F" w14:textId="77777777" w:rsidTr="096536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5A1106D1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vrijwilligerswerk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2394" w:type="dxa"/>
          </w:tcPr>
          <w:p w14:paraId="5A3F6BE5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394" w:type="dxa"/>
          </w:tcPr>
          <w:p w14:paraId="4E1B2694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394" w:type="dxa"/>
          </w:tcPr>
          <w:p w14:paraId="02A3D54F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14:paraId="09B60B04" w14:textId="77777777" w:rsidR="00D93DAA" w:rsidRPr="009A2F1D" w:rsidRDefault="00D93DAA">
      <w:pPr>
        <w:rPr>
          <w:rFonts w:ascii="Calibri Light" w:hAnsi="Calibri Light" w:cs="Calibri Light"/>
        </w:rPr>
      </w:pPr>
    </w:p>
    <w:p w14:paraId="4E533148" w14:textId="77777777" w:rsidR="00C26EA9" w:rsidRPr="009A2F1D" w:rsidRDefault="00C26EA9" w:rsidP="00C26EA9">
      <w:pPr>
        <w:pStyle w:val="QuestionSeparator"/>
        <w:rPr>
          <w:rFonts w:ascii="Calibri Light" w:hAnsi="Calibri Light" w:cs="Calibri Light"/>
          <w:lang w:val="nl-NL"/>
        </w:rPr>
      </w:pPr>
    </w:p>
    <w:p w14:paraId="27D155D2" w14:textId="77777777" w:rsidR="00D93DAA" w:rsidRPr="009A2F1D" w:rsidRDefault="00D93DAA">
      <w:pPr>
        <w:rPr>
          <w:rFonts w:ascii="Calibri Light" w:hAnsi="Calibri Light" w:cs="Calibri Light"/>
        </w:rPr>
      </w:pPr>
    </w:p>
    <w:p w14:paraId="076F1AB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C6087FE" w14:textId="45965063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F0346C9">
        <w:rPr>
          <w:rFonts w:ascii="Calibri Light" w:hAnsi="Calibri Light" w:cs="Calibri Light"/>
          <w:b/>
          <w:bCs/>
          <w:lang w:val="nl-NL"/>
        </w:rPr>
        <w:t>zw07</w:t>
      </w:r>
      <w:r w:rsidRPr="0F0346C9">
        <w:rPr>
          <w:rFonts w:ascii="Calibri Light" w:hAnsi="Calibri Light" w:cs="Calibri Light"/>
          <w:lang w:val="nl-NL"/>
        </w:rPr>
        <w:t xml:space="preserve"> Wilt u vrijwilligerswerk (blijven) doen</w:t>
      </w:r>
      <w:r w:rsidR="009F68EE" w:rsidRPr="0F0346C9">
        <w:rPr>
          <w:rFonts w:ascii="Calibri Light" w:hAnsi="Calibri Light" w:cs="Calibri Light"/>
          <w:lang w:val="nl-NL"/>
        </w:rPr>
        <w:t>, zolang het kan</w:t>
      </w:r>
      <w:r w:rsidRPr="0F0346C9">
        <w:rPr>
          <w:rFonts w:ascii="Calibri Light" w:hAnsi="Calibri Light" w:cs="Calibri Light"/>
          <w:lang w:val="nl-NL"/>
        </w:rPr>
        <w:t>?</w:t>
      </w:r>
    </w:p>
    <w:p w14:paraId="2E4DE6E1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zeker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7D9F03C7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misschien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5860D26B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   </w:t>
      </w:r>
    </w:p>
    <w:p w14:paraId="157526B8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A5B1E23" w14:textId="77777777" w:rsidR="00D93DAA" w:rsidRPr="009A2F1D" w:rsidRDefault="00D93DAA">
      <w:pPr>
        <w:rPr>
          <w:rFonts w:ascii="Calibri Light" w:hAnsi="Calibri Light" w:cs="Calibri Light"/>
        </w:rPr>
      </w:pPr>
    </w:p>
    <w:p w14:paraId="249FEE85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5172F87D" w14:textId="77777777" w:rsidR="00D93DAA" w:rsidRPr="009A2F1D" w:rsidRDefault="00D93DAA">
      <w:pPr>
        <w:rPr>
          <w:rFonts w:ascii="Calibri Light" w:hAnsi="Calibri Light" w:cs="Calibri Light"/>
        </w:rPr>
      </w:pPr>
    </w:p>
    <w:p w14:paraId="42B3A30F" w14:textId="0A5C8044" w:rsidR="00D93DAA" w:rsidRPr="00741903" w:rsidRDefault="001059C7">
      <w:pPr>
        <w:keepNext/>
        <w:rPr>
          <w:rFonts w:ascii="Calibri Light" w:hAnsi="Calibri Light" w:cs="Calibri Light"/>
          <w:lang w:val="nl-NL"/>
        </w:rPr>
      </w:pPr>
      <w:r w:rsidRPr="00107A94">
        <w:rPr>
          <w:rFonts w:ascii="Calibri Light" w:hAnsi="Calibri Light" w:cs="Calibri Light"/>
          <w:b/>
          <w:bCs/>
          <w:highlight w:val="red"/>
          <w:lang w:val="nl-NL"/>
        </w:rPr>
        <w:t>zw08</w:t>
      </w:r>
      <w:r w:rsidRPr="009A2F1D">
        <w:rPr>
          <w:rFonts w:ascii="Calibri Light" w:hAnsi="Calibri Light" w:cs="Calibri Light"/>
          <w:lang w:val="nl-NL"/>
        </w:rPr>
        <w:t xml:space="preserve"> [OPTIONEEL] Wat is de reden om geen vrijwilligerswerk te doen?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r w:rsidRPr="00741903">
        <w:rPr>
          <w:rFonts w:ascii="Calibri Light" w:hAnsi="Calibri Light" w:cs="Calibri Light"/>
          <w:lang w:val="nl-NL"/>
        </w:rPr>
        <w:t>(</w:t>
      </w:r>
      <w:r w:rsidR="007838F4">
        <w:rPr>
          <w:rFonts w:ascii="Calibri Light" w:hAnsi="Calibri Light" w:cs="Calibri Light"/>
          <w:lang w:val="nl-NL"/>
        </w:rPr>
        <w:t>meer antwoorden mogelijk</w:t>
      </w:r>
      <w:r w:rsidRPr="00741903">
        <w:rPr>
          <w:rFonts w:ascii="Calibri Light" w:hAnsi="Calibri Light" w:cs="Calibri Light"/>
          <w:lang w:val="nl-NL"/>
        </w:rPr>
        <w:t>)</w:t>
      </w:r>
    </w:p>
    <w:p w14:paraId="4FBAE10B" w14:textId="77777777" w:rsidR="003D436E" w:rsidRDefault="001059C7">
      <w:pPr>
        <w:pStyle w:val="Lijstalinea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interesse/</w:t>
      </w:r>
      <w:proofErr w:type="spellStart"/>
      <w:r w:rsidRPr="009A2F1D">
        <w:rPr>
          <w:rFonts w:ascii="Calibri Light" w:hAnsi="Calibri Light" w:cs="Calibri Light"/>
        </w:rPr>
        <w:t>behoefte</w:t>
      </w:r>
      <w:proofErr w:type="spellEnd"/>
    </w:p>
    <w:p w14:paraId="00835384" w14:textId="60CC72E7" w:rsidR="00D93DAA" w:rsidRPr="005557F3" w:rsidRDefault="003D436E" w:rsidP="0965366A">
      <w:pPr>
        <w:pStyle w:val="Lijstalinea"/>
        <w:keepNext/>
        <w:numPr>
          <w:ilvl w:val="0"/>
          <w:numId w:val="3"/>
        </w:numPr>
        <w:spacing w:line="240" w:lineRule="auto"/>
        <w:rPr>
          <w:rFonts w:ascii="Calibri Light" w:hAnsi="Calibri Light" w:cs="Calibri Light"/>
          <w:lang w:val="nl-NL"/>
        </w:rPr>
      </w:pPr>
      <w:r w:rsidRPr="0965366A">
        <w:rPr>
          <w:rFonts w:ascii="Calibri Light" w:hAnsi="Calibri Light" w:cs="Calibri Light"/>
          <w:lang w:val="nl-NL"/>
        </w:rPr>
        <w:t xml:space="preserve">wil niet ergens aan vast zitten  </w:t>
      </w:r>
    </w:p>
    <w:p w14:paraId="492792FE" w14:textId="58F6AF44" w:rsidR="00D93DAA" w:rsidRPr="009A2F1D" w:rsidRDefault="00AF0170">
      <w:pPr>
        <w:pStyle w:val="Lijstalinea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965366A">
        <w:rPr>
          <w:rFonts w:ascii="Calibri Light" w:hAnsi="Calibri Light" w:cs="Calibri Light"/>
          <w:lang w:val="nl-NL"/>
        </w:rPr>
        <w:t xml:space="preserve">te weinig </w:t>
      </w:r>
      <w:r w:rsidR="001059C7" w:rsidRPr="0965366A">
        <w:rPr>
          <w:rFonts w:ascii="Calibri Light" w:hAnsi="Calibri Light" w:cs="Calibri Light"/>
          <w:lang w:val="nl-NL"/>
        </w:rPr>
        <w:t>tijd</w:t>
      </w:r>
      <w:r w:rsidR="00287864" w:rsidRPr="0965366A">
        <w:rPr>
          <w:rFonts w:ascii="Calibri Light" w:hAnsi="Calibri Light" w:cs="Calibri Light"/>
          <w:lang w:val="nl-NL"/>
        </w:rPr>
        <w:t xml:space="preserve"> of </w:t>
      </w:r>
      <w:r w:rsidR="001059C7" w:rsidRPr="0965366A">
        <w:rPr>
          <w:rFonts w:ascii="Calibri Light" w:hAnsi="Calibri Light" w:cs="Calibri Light"/>
          <w:lang w:val="nl-NL"/>
        </w:rPr>
        <w:t>te druk (vanwege baan,</w:t>
      </w:r>
      <w:r w:rsidR="483EE9D8" w:rsidRPr="0965366A">
        <w:rPr>
          <w:rFonts w:ascii="Calibri Light" w:hAnsi="Calibri Light" w:cs="Calibri Light"/>
          <w:lang w:val="nl-NL"/>
        </w:rPr>
        <w:t xml:space="preserve"> </w:t>
      </w:r>
      <w:r w:rsidR="00895629" w:rsidRPr="0965366A">
        <w:rPr>
          <w:rFonts w:ascii="Calibri Light" w:hAnsi="Calibri Light" w:cs="Calibri Light"/>
          <w:lang w:val="nl-NL"/>
        </w:rPr>
        <w:t>gezin of familie</w:t>
      </w:r>
      <w:r w:rsidR="001059C7" w:rsidRPr="0965366A">
        <w:rPr>
          <w:rFonts w:ascii="Calibri Light" w:hAnsi="Calibri Light" w:cs="Calibri Light"/>
          <w:lang w:val="nl-NL"/>
        </w:rPr>
        <w:t xml:space="preserve">)  </w:t>
      </w:r>
    </w:p>
    <w:p w14:paraId="591F8111" w14:textId="77777777" w:rsidR="007933AD" w:rsidRDefault="001059C7">
      <w:pPr>
        <w:pStyle w:val="Lijstalinea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gezondheid</w:t>
      </w:r>
      <w:proofErr w:type="spellEnd"/>
    </w:p>
    <w:p w14:paraId="2247213B" w14:textId="77777777" w:rsidR="00D93DAA" w:rsidRPr="009A2F1D" w:rsidRDefault="001059C7">
      <w:pPr>
        <w:pStyle w:val="Lijstalinea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weet niet wat voor vrijwilligerswerk ik kan doen  </w:t>
      </w:r>
    </w:p>
    <w:p w14:paraId="1DD29A32" w14:textId="77777777" w:rsidR="00D93DAA" w:rsidRPr="009A2F1D" w:rsidRDefault="001059C7">
      <w:pPr>
        <w:pStyle w:val="Lijstalinea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weet niet hoe ik aan vrijwilligerswerk kan komen   </w:t>
      </w:r>
    </w:p>
    <w:p w14:paraId="337227C3" w14:textId="77777777" w:rsidR="00D93DAA" w:rsidRPr="009A2F1D" w:rsidRDefault="001059C7">
      <w:pPr>
        <w:pStyle w:val="Lijstalinea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kan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geschikt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vrijwilligerswerk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vinden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3D6C3523" w14:textId="77777777" w:rsidR="00D93DAA" w:rsidRPr="009A2F1D" w:rsidRDefault="001059C7">
      <w:pPr>
        <w:pStyle w:val="Lijstalinea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anders</w:t>
      </w:r>
      <w:proofErr w:type="spellEnd"/>
      <w:r w:rsidRPr="009A2F1D">
        <w:rPr>
          <w:rFonts w:ascii="Calibri Light" w:hAnsi="Calibri Light" w:cs="Calibri Light"/>
        </w:rPr>
        <w:t xml:space="preserve">, </w:t>
      </w:r>
      <w:proofErr w:type="spellStart"/>
      <w:r w:rsidRPr="009A2F1D">
        <w:rPr>
          <w:rFonts w:ascii="Calibri Light" w:hAnsi="Calibri Light" w:cs="Calibri Light"/>
        </w:rPr>
        <w:t>namelijk</w:t>
      </w:r>
      <w:proofErr w:type="spellEnd"/>
      <w:r w:rsidRPr="009A2F1D">
        <w:rPr>
          <w:rFonts w:ascii="Calibri Light" w:hAnsi="Calibri Light" w:cs="Calibri Light"/>
        </w:rPr>
        <w:t xml:space="preserve"> ________________________________________________</w:t>
      </w:r>
    </w:p>
    <w:p w14:paraId="7B3F5C9F" w14:textId="75892BEA" w:rsidR="00D93DAA" w:rsidRPr="009A2F1D" w:rsidRDefault="00D93DAA">
      <w:pPr>
        <w:rPr>
          <w:rFonts w:ascii="Calibri Light" w:hAnsi="Calibri Light" w:cs="Calibri Light"/>
        </w:rPr>
      </w:pPr>
    </w:p>
    <w:p w14:paraId="1D1C16A6" w14:textId="77777777" w:rsidR="00741903" w:rsidRPr="009A2F1D" w:rsidRDefault="00741903" w:rsidP="00741903">
      <w:pPr>
        <w:pStyle w:val="QuestionSeparator"/>
        <w:rPr>
          <w:rFonts w:ascii="Calibri Light" w:hAnsi="Calibri Light" w:cs="Calibri Light"/>
          <w:lang w:val="nl-NL"/>
        </w:rPr>
      </w:pPr>
    </w:p>
    <w:p w14:paraId="2789367F" w14:textId="02DB6F1B" w:rsidR="0633175D" w:rsidRDefault="0633175D" w:rsidP="0633175D">
      <w:pPr>
        <w:rPr>
          <w:rFonts w:ascii="Calibri Light" w:hAnsi="Calibri Light" w:cs="Calibri Light"/>
        </w:rPr>
      </w:pPr>
    </w:p>
    <w:p w14:paraId="02DD75A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99760A6" w14:textId="576E69CF" w:rsidR="00E37389" w:rsidRDefault="001059C7">
      <w:pPr>
        <w:keepNext/>
        <w:rPr>
          <w:rFonts w:ascii="Calibri Light" w:hAnsi="Calibri Light" w:cs="Calibri Light"/>
          <w:lang w:val="nl-NL"/>
        </w:rPr>
      </w:pPr>
      <w:r w:rsidRPr="00467181">
        <w:rPr>
          <w:rFonts w:ascii="Calibri Light" w:hAnsi="Calibri Light" w:cs="Calibri Light"/>
          <w:b/>
          <w:bCs/>
          <w:lang w:val="nl-NL"/>
        </w:rPr>
        <w:lastRenderedPageBreak/>
        <w:t>zw13</w:t>
      </w:r>
      <w:r w:rsidRPr="009A2F1D">
        <w:rPr>
          <w:rFonts w:ascii="Calibri Light" w:hAnsi="Calibri Light" w:cs="Calibri Light"/>
          <w:lang w:val="nl-NL"/>
        </w:rPr>
        <w:t xml:space="preserve"> [OPTIONEEL] </w:t>
      </w:r>
    </w:p>
    <w:p w14:paraId="04F72CD6" w14:textId="0DF7B7CF" w:rsidR="00D93DAA" w:rsidRPr="009A2F1D" w:rsidRDefault="00E37389">
      <w:pPr>
        <w:keepNext/>
        <w:rPr>
          <w:rFonts w:ascii="Calibri Light" w:hAnsi="Calibri Light" w:cs="Calibri Light"/>
        </w:rPr>
      </w:pPr>
      <w:r>
        <w:rPr>
          <w:rFonts w:ascii="Calibri Light" w:hAnsi="Calibri Light" w:cs="Calibri Light"/>
          <w:lang w:val="nl-NL"/>
        </w:rPr>
        <w:t xml:space="preserve">Waar zou u uw </w:t>
      </w:r>
      <w:r w:rsidR="003270B0">
        <w:rPr>
          <w:rFonts w:ascii="Calibri Light" w:hAnsi="Calibri Light" w:cs="Calibri Light"/>
          <w:lang w:val="nl-NL"/>
        </w:rPr>
        <w:t xml:space="preserve">buren </w:t>
      </w:r>
      <w:r w:rsidR="00312584">
        <w:rPr>
          <w:rFonts w:ascii="Calibri Light" w:hAnsi="Calibri Light" w:cs="Calibri Light"/>
          <w:lang w:val="nl-NL"/>
        </w:rPr>
        <w:t>mee</w:t>
      </w:r>
      <w:r w:rsidR="003270B0">
        <w:rPr>
          <w:rFonts w:ascii="Calibri Light" w:hAnsi="Calibri Light" w:cs="Calibri Light"/>
          <w:lang w:val="nl-NL"/>
        </w:rPr>
        <w:t xml:space="preserve"> willen helpen</w:t>
      </w:r>
      <w:r w:rsidR="00442454">
        <w:rPr>
          <w:rFonts w:ascii="Calibri Light" w:hAnsi="Calibri Light" w:cs="Calibri Light"/>
          <w:lang w:val="nl-NL"/>
        </w:rPr>
        <w:t xml:space="preserve"> </w:t>
      </w:r>
      <w:r w:rsidR="00442454" w:rsidRPr="5CACD928">
        <w:rPr>
          <w:rFonts w:ascii="Calibri Light" w:hAnsi="Calibri Light" w:cs="Calibri Light"/>
          <w:lang w:val="nl-NL"/>
        </w:rPr>
        <w:t>als dat nodig is</w:t>
      </w:r>
      <w:r w:rsidR="003270B0">
        <w:rPr>
          <w:rFonts w:ascii="Calibri Light" w:hAnsi="Calibri Light" w:cs="Calibri Light"/>
          <w:lang w:val="nl-NL"/>
        </w:rPr>
        <w:t>?</w:t>
      </w:r>
      <w:r w:rsidR="001059C7" w:rsidRPr="009A2F1D">
        <w:rPr>
          <w:rFonts w:ascii="Calibri Light" w:hAnsi="Calibri Light" w:cs="Calibri Light"/>
          <w:lang w:val="nl-NL"/>
        </w:rPr>
        <w:br/>
      </w:r>
      <w:r w:rsidR="001059C7" w:rsidRPr="009A2F1D">
        <w:rPr>
          <w:rFonts w:ascii="Calibri Light" w:hAnsi="Calibri Light" w:cs="Calibri Light"/>
          <w:lang w:val="nl-NL"/>
        </w:rPr>
        <w:br/>
      </w:r>
      <w:r w:rsidR="001059C7" w:rsidRPr="009A2F1D">
        <w:rPr>
          <w:rFonts w:ascii="Calibri Light" w:hAnsi="Calibri Light" w:cs="Calibri Light"/>
          <w:lang w:val="nl-NL"/>
        </w:rPr>
        <w:br/>
      </w:r>
      <w:r w:rsidR="001059C7" w:rsidRPr="009A2F1D">
        <w:rPr>
          <w:rFonts w:ascii="Calibri Light" w:hAnsi="Calibri Light" w:cs="Calibri Light"/>
        </w:rPr>
        <w:t>(</w:t>
      </w:r>
      <w:proofErr w:type="spellStart"/>
      <w:r w:rsidR="007838F4">
        <w:rPr>
          <w:rFonts w:ascii="Calibri Light" w:hAnsi="Calibri Light" w:cs="Calibri Light"/>
        </w:rPr>
        <w:t>meer</w:t>
      </w:r>
      <w:proofErr w:type="spellEnd"/>
      <w:r w:rsidR="007838F4">
        <w:rPr>
          <w:rFonts w:ascii="Calibri Light" w:hAnsi="Calibri Light" w:cs="Calibri Light"/>
        </w:rPr>
        <w:t xml:space="preserve"> </w:t>
      </w:r>
      <w:proofErr w:type="spellStart"/>
      <w:r w:rsidR="007838F4">
        <w:rPr>
          <w:rFonts w:ascii="Calibri Light" w:hAnsi="Calibri Light" w:cs="Calibri Light"/>
        </w:rPr>
        <w:t>antwoorden</w:t>
      </w:r>
      <w:proofErr w:type="spellEnd"/>
      <w:r w:rsidR="007838F4">
        <w:rPr>
          <w:rFonts w:ascii="Calibri Light" w:hAnsi="Calibri Light" w:cs="Calibri Light"/>
        </w:rPr>
        <w:t xml:space="preserve"> </w:t>
      </w:r>
      <w:proofErr w:type="spellStart"/>
      <w:r w:rsidR="007838F4">
        <w:rPr>
          <w:rFonts w:ascii="Calibri Light" w:hAnsi="Calibri Light" w:cs="Calibri Light"/>
        </w:rPr>
        <w:t>mogelijk</w:t>
      </w:r>
      <w:proofErr w:type="spellEnd"/>
      <w:r w:rsidR="001059C7" w:rsidRPr="009A2F1D">
        <w:rPr>
          <w:rFonts w:ascii="Calibri Light" w:hAnsi="Calibri Light" w:cs="Calibri Light"/>
        </w:rPr>
        <w:t>)</w:t>
      </w:r>
    </w:p>
    <w:p w14:paraId="197FC4D2" w14:textId="73533911" w:rsidR="00D93DAA" w:rsidRPr="009A2F1D" w:rsidRDefault="001059C7">
      <w:pPr>
        <w:pStyle w:val="Lijstalinea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boodschappen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="00252989">
        <w:rPr>
          <w:rFonts w:ascii="Calibri Light" w:hAnsi="Calibri Light" w:cs="Calibri Light"/>
        </w:rPr>
        <w:t>doen</w:t>
      </w:r>
      <w:proofErr w:type="spellEnd"/>
    </w:p>
    <w:p w14:paraId="55AE63CD" w14:textId="5AC13C35" w:rsidR="00D93DAA" w:rsidRPr="009A2F1D" w:rsidRDefault="001059C7">
      <w:pPr>
        <w:pStyle w:val="Lijstalinea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vervoer</w:t>
      </w:r>
      <w:proofErr w:type="spellEnd"/>
      <w:r w:rsidRPr="009A2F1D">
        <w:rPr>
          <w:rFonts w:ascii="Calibri Light" w:hAnsi="Calibri Light" w:cs="Calibri Light"/>
        </w:rPr>
        <w:t xml:space="preserve">  </w:t>
      </w:r>
    </w:p>
    <w:p w14:paraId="1E3790EB" w14:textId="77777777" w:rsidR="00D93DAA" w:rsidRPr="009A2F1D" w:rsidRDefault="001059C7">
      <w:pPr>
        <w:pStyle w:val="Lijstalinea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oogje</w:t>
      </w:r>
      <w:proofErr w:type="spellEnd"/>
      <w:r w:rsidRPr="009A2F1D">
        <w:rPr>
          <w:rFonts w:ascii="Calibri Light" w:hAnsi="Calibri Light" w:cs="Calibri Light"/>
        </w:rPr>
        <w:t xml:space="preserve"> in het </w:t>
      </w:r>
      <w:proofErr w:type="spellStart"/>
      <w:r w:rsidRPr="009A2F1D">
        <w:rPr>
          <w:rFonts w:ascii="Calibri Light" w:hAnsi="Calibri Light" w:cs="Calibri Light"/>
        </w:rPr>
        <w:t>zeil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houden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4BF56A5" w14:textId="77777777" w:rsidR="00D93DAA" w:rsidRPr="009A2F1D" w:rsidRDefault="001059C7">
      <w:pPr>
        <w:pStyle w:val="Lijstalinea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huis </w:t>
      </w:r>
      <w:proofErr w:type="spellStart"/>
      <w:r w:rsidRPr="009A2F1D">
        <w:rPr>
          <w:rFonts w:ascii="Calibri Light" w:hAnsi="Calibri Light" w:cs="Calibri Light"/>
        </w:rPr>
        <w:t>schoonhouden</w:t>
      </w:r>
      <w:proofErr w:type="spellEnd"/>
      <w:r w:rsidRPr="009A2F1D">
        <w:rPr>
          <w:rFonts w:ascii="Calibri Light" w:hAnsi="Calibri Light" w:cs="Calibri Light"/>
        </w:rPr>
        <w:t xml:space="preserve"> of </w:t>
      </w:r>
      <w:proofErr w:type="spellStart"/>
      <w:r w:rsidRPr="009A2F1D">
        <w:rPr>
          <w:rFonts w:ascii="Calibri Light" w:hAnsi="Calibri Light" w:cs="Calibri Light"/>
        </w:rPr>
        <w:t>koken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B6BD886" w14:textId="77777777" w:rsidR="00D93DAA" w:rsidRPr="009A2F1D" w:rsidRDefault="001059C7">
      <w:pPr>
        <w:pStyle w:val="Lijstalinea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klusjes in of rond het huis </w:t>
      </w:r>
    </w:p>
    <w:p w14:paraId="035E6BB1" w14:textId="422FA0FC" w:rsidR="00D93DAA" w:rsidRPr="009A2F1D" w:rsidRDefault="001059C7">
      <w:pPr>
        <w:pStyle w:val="Lijstalinea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medicijnen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78A7358E">
        <w:rPr>
          <w:rFonts w:ascii="Calibri Light" w:hAnsi="Calibri Light" w:cs="Calibri Light"/>
        </w:rPr>
        <w:t>geven</w:t>
      </w:r>
      <w:proofErr w:type="spellEnd"/>
      <w:r w:rsidRPr="009A2F1D">
        <w:rPr>
          <w:rFonts w:ascii="Calibri Light" w:hAnsi="Calibri Light" w:cs="Calibri Light"/>
        </w:rPr>
        <w:t xml:space="preserve"> of </w:t>
      </w:r>
      <w:proofErr w:type="spellStart"/>
      <w:r w:rsidRPr="009A2F1D">
        <w:rPr>
          <w:rFonts w:ascii="Calibri Light" w:hAnsi="Calibri Light" w:cs="Calibri Light"/>
        </w:rPr>
        <w:t>persoonlijke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verzorging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8562510" w14:textId="5B76757B" w:rsidR="00D93DAA" w:rsidRPr="009A2F1D" w:rsidRDefault="001059C7">
      <w:pPr>
        <w:pStyle w:val="Lijstalinea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opvangen</w:t>
      </w:r>
      <w:proofErr w:type="spellEnd"/>
      <w:r w:rsidRPr="009A2F1D">
        <w:rPr>
          <w:rFonts w:ascii="Calibri Light" w:hAnsi="Calibri Light" w:cs="Calibri Light"/>
        </w:rPr>
        <w:t xml:space="preserve"> van </w:t>
      </w:r>
      <w:proofErr w:type="spellStart"/>
      <w:r w:rsidRPr="009A2F1D">
        <w:rPr>
          <w:rFonts w:ascii="Calibri Light" w:hAnsi="Calibri Light" w:cs="Calibri Light"/>
        </w:rPr>
        <w:t>kinderen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r w:rsidR="00280C48">
        <w:rPr>
          <w:rFonts w:ascii="Calibri Light" w:hAnsi="Calibri Light" w:cs="Calibri Light"/>
        </w:rPr>
        <w:t xml:space="preserve">of </w:t>
      </w:r>
      <w:proofErr w:type="spellStart"/>
      <w:r w:rsidR="00280C48">
        <w:rPr>
          <w:rFonts w:ascii="Calibri Light" w:hAnsi="Calibri Light" w:cs="Calibri Light"/>
        </w:rPr>
        <w:t>huisdier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7BD8C6C1" w14:textId="7EF58048" w:rsidR="00D93DAA" w:rsidRPr="009A2F1D" w:rsidRDefault="0041280E">
      <w:pPr>
        <w:pStyle w:val="Lijstalinea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 xml:space="preserve">informatie en advies bij </w:t>
      </w:r>
      <w:r w:rsidR="001059C7" w:rsidRPr="5CACD928">
        <w:rPr>
          <w:rFonts w:ascii="Calibri Light" w:hAnsi="Calibri Light" w:cs="Calibri Light"/>
          <w:lang w:val="nl-NL"/>
        </w:rPr>
        <w:t xml:space="preserve">aanvraag, administratie of computer </w:t>
      </w:r>
    </w:p>
    <w:p w14:paraId="464DC230" w14:textId="77777777" w:rsidR="00D93DAA" w:rsidRPr="009A2F1D" w:rsidRDefault="001059C7">
      <w:pPr>
        <w:pStyle w:val="Lijstalinea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anders</w:t>
      </w:r>
      <w:proofErr w:type="spellEnd"/>
      <w:r w:rsidRPr="009A2F1D">
        <w:rPr>
          <w:rFonts w:ascii="Calibri Light" w:hAnsi="Calibri Light" w:cs="Calibri Light"/>
        </w:rPr>
        <w:t xml:space="preserve">, </w:t>
      </w:r>
      <w:proofErr w:type="spellStart"/>
      <w:r w:rsidRPr="009A2F1D">
        <w:rPr>
          <w:rFonts w:ascii="Calibri Light" w:hAnsi="Calibri Light" w:cs="Calibri Light"/>
        </w:rPr>
        <w:t>namelijk</w:t>
      </w:r>
      <w:proofErr w:type="spellEnd"/>
      <w:r w:rsidRPr="009A2F1D">
        <w:rPr>
          <w:rFonts w:ascii="Calibri Light" w:hAnsi="Calibri Light" w:cs="Calibri Light"/>
        </w:rPr>
        <w:t xml:space="preserve">   ________________________________________________</w:t>
      </w:r>
    </w:p>
    <w:p w14:paraId="301F90D1" w14:textId="356AF5E0" w:rsidR="00D93DAA" w:rsidRPr="009A2F1D" w:rsidRDefault="001059C7">
      <w:pPr>
        <w:pStyle w:val="Lijstalinea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geen, ik kan </w:t>
      </w:r>
      <w:r w:rsidR="002F4A37">
        <w:rPr>
          <w:rFonts w:ascii="Calibri Light" w:hAnsi="Calibri Light" w:cs="Calibri Light"/>
          <w:lang w:val="nl-NL"/>
        </w:rPr>
        <w:t>door</w:t>
      </w:r>
      <w:r w:rsidR="00E32EFD">
        <w:rPr>
          <w:rFonts w:ascii="Calibri Light" w:hAnsi="Calibri Light" w:cs="Calibri Light"/>
          <w:lang w:val="nl-NL"/>
        </w:rPr>
        <w:t xml:space="preserve"> mijn situatie</w:t>
      </w:r>
      <w:r w:rsidRPr="009A2F1D">
        <w:rPr>
          <w:rFonts w:ascii="Calibri Light" w:hAnsi="Calibri Light" w:cs="Calibri Light"/>
          <w:lang w:val="nl-NL"/>
        </w:rPr>
        <w:t xml:space="preserve"> geen hulp geven </w:t>
      </w:r>
      <w:r w:rsidR="001915B4">
        <w:rPr>
          <w:rFonts w:ascii="Calibri Light" w:hAnsi="Calibri Light" w:cs="Calibri Light"/>
          <w:lang w:val="nl-NL"/>
        </w:rPr>
        <w:t>aan buren</w:t>
      </w:r>
      <w:r w:rsidRPr="009A2F1D">
        <w:rPr>
          <w:rFonts w:ascii="Calibri Light" w:hAnsi="Calibri Light" w:cs="Calibri Light"/>
          <w:lang w:val="nl-NL"/>
        </w:rPr>
        <w:t xml:space="preserve">  </w:t>
      </w:r>
    </w:p>
    <w:p w14:paraId="4603728C" w14:textId="63675DFA" w:rsidR="00D93DAA" w:rsidRPr="009A2F1D" w:rsidRDefault="001059C7">
      <w:pPr>
        <w:pStyle w:val="Lijstalinea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geen, ik wil geen hulp geven </w:t>
      </w:r>
      <w:r w:rsidR="001915B4">
        <w:rPr>
          <w:rFonts w:ascii="Calibri Light" w:hAnsi="Calibri Light" w:cs="Calibri Light"/>
          <w:lang w:val="nl-NL"/>
        </w:rPr>
        <w:t>aan buren</w:t>
      </w:r>
    </w:p>
    <w:p w14:paraId="0D4E4FC9" w14:textId="77777777" w:rsidR="00D93DAA" w:rsidRDefault="00D93DAA">
      <w:pPr>
        <w:rPr>
          <w:rFonts w:ascii="Calibri Light" w:hAnsi="Calibri Light" w:cs="Calibri Light"/>
          <w:lang w:val="nl-NL"/>
        </w:rPr>
      </w:pPr>
    </w:p>
    <w:p w14:paraId="49FC7A2B" w14:textId="77777777" w:rsidR="00C6710F" w:rsidRPr="009A2F1D" w:rsidRDefault="00C6710F" w:rsidP="00C6710F">
      <w:pPr>
        <w:pStyle w:val="QuestionSeparator"/>
        <w:rPr>
          <w:rFonts w:ascii="Calibri Light" w:hAnsi="Calibri Light" w:cs="Calibri Light"/>
          <w:lang w:val="nl-NL"/>
        </w:rPr>
      </w:pPr>
    </w:p>
    <w:p w14:paraId="1B7DF3BE" w14:textId="77777777" w:rsidR="00C6710F" w:rsidRPr="009A2F1D" w:rsidRDefault="00C6710F">
      <w:pPr>
        <w:rPr>
          <w:rFonts w:ascii="Calibri Light" w:hAnsi="Calibri Light" w:cs="Calibri Light"/>
          <w:lang w:val="nl-NL"/>
        </w:rPr>
      </w:pPr>
    </w:p>
    <w:p w14:paraId="578F53F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0950B64" w14:textId="666ECA26" w:rsidR="00D93DAA" w:rsidRPr="009A2F1D" w:rsidRDefault="00FC3D8A">
      <w:pPr>
        <w:keepNext/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>Als</w:t>
      </w:r>
      <w:r w:rsidR="001059C7" w:rsidRPr="231CF24D">
        <w:rPr>
          <w:rFonts w:ascii="Calibri Light" w:hAnsi="Calibri Light" w:cs="Calibri Light"/>
          <w:lang w:val="nl-NL"/>
        </w:rPr>
        <w:t xml:space="preserve"> u geen zorg </w:t>
      </w:r>
      <w:r w:rsidR="00DE5771" w:rsidRPr="231CF24D">
        <w:rPr>
          <w:rFonts w:ascii="Calibri Light" w:hAnsi="Calibri Light" w:cs="Calibri Light"/>
          <w:lang w:val="nl-NL"/>
        </w:rPr>
        <w:t xml:space="preserve">geeft aan een </w:t>
      </w:r>
      <w:r w:rsidR="005F08E1" w:rsidRPr="231CF24D">
        <w:rPr>
          <w:rFonts w:ascii="Calibri Light" w:hAnsi="Calibri Light" w:cs="Calibri Light"/>
          <w:lang w:val="nl-NL"/>
        </w:rPr>
        <w:t>familielid, vriend of kennis</w:t>
      </w:r>
      <w:r w:rsidR="00DE5771" w:rsidRPr="231CF24D">
        <w:rPr>
          <w:rFonts w:ascii="Calibri Light" w:hAnsi="Calibri Light" w:cs="Calibri Light"/>
          <w:lang w:val="nl-NL"/>
        </w:rPr>
        <w:t xml:space="preserve"> die hulp nodig heeft</w:t>
      </w:r>
      <w:r w:rsidR="001059C7" w:rsidRPr="231CF24D">
        <w:rPr>
          <w:rFonts w:ascii="Calibri Light" w:hAnsi="Calibri Light" w:cs="Calibri Light"/>
          <w:lang w:val="nl-NL"/>
        </w:rPr>
        <w:t>, dan kunt u deze vraag overslaan.</w:t>
      </w:r>
    </w:p>
    <w:p w14:paraId="752A918E" w14:textId="510AC015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7D1EE4E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540568C" w14:textId="6890AD6D" w:rsidR="00D93DAA" w:rsidRDefault="001059C7">
      <w:pPr>
        <w:keepNext/>
        <w:rPr>
          <w:rFonts w:ascii="Calibri Light" w:hAnsi="Calibri Light" w:cs="Calibri Light"/>
          <w:lang w:val="nl-NL"/>
        </w:rPr>
      </w:pPr>
      <w:r w:rsidRPr="00264488">
        <w:rPr>
          <w:rFonts w:ascii="Calibri Light" w:hAnsi="Calibri Light" w:cs="Calibri Light"/>
          <w:b/>
          <w:bCs/>
          <w:highlight w:val="red"/>
          <w:lang w:val="nl-NL"/>
        </w:rPr>
        <w:lastRenderedPageBreak/>
        <w:t>zw09</w:t>
      </w:r>
      <w:r w:rsidRPr="2CCE4FB4">
        <w:rPr>
          <w:rFonts w:ascii="Calibri Light" w:hAnsi="Calibri Light" w:cs="Calibri Light"/>
          <w:lang w:val="nl-NL"/>
        </w:rPr>
        <w:t xml:space="preserve"> </w:t>
      </w:r>
    </w:p>
    <w:p w14:paraId="355C28C4" w14:textId="692ABB0F" w:rsidR="00FE0501" w:rsidRPr="00B971C4" w:rsidRDefault="00FE0501">
      <w:pPr>
        <w:keepNext/>
        <w:rPr>
          <w:rFonts w:ascii="Calibri Light" w:hAnsi="Calibri Light" w:cs="Calibri Light"/>
          <w:lang w:val="nl-NL"/>
        </w:rPr>
      </w:pPr>
      <w:r w:rsidRPr="00FC4A85">
        <w:rPr>
          <w:rFonts w:ascii="Calibri Light" w:hAnsi="Calibri Light" w:cs="Calibri Light"/>
          <w:lang w:val="nl-NL"/>
        </w:rPr>
        <w:t>Heeft u het gevoel dat u door het geven van zorg aan iemand die hulp nodig heeft, minder of onvoldoende tijd heeft voor u</w:t>
      </w:r>
      <w:r w:rsidR="00B971C4" w:rsidRPr="00FC4A85">
        <w:rPr>
          <w:rFonts w:ascii="Calibri Light" w:hAnsi="Calibri Light" w:cs="Calibri Light"/>
          <w:lang w:val="nl-NL"/>
        </w:rPr>
        <w:t>w</w:t>
      </w:r>
      <w:r w:rsidRPr="00FC4A85">
        <w:rPr>
          <w:rFonts w:ascii="Calibri Light" w:hAnsi="Calibri Light" w:cs="Calibri Light"/>
          <w:lang w:val="nl-NL"/>
        </w:rPr>
        <w:t xml:space="preserve"> eigen bezigheden?</w:t>
      </w:r>
    </w:p>
    <w:p w14:paraId="3045109A" w14:textId="4752D33A" w:rsidR="00D93DAA" w:rsidRPr="009A2F1D" w:rsidRDefault="00FE27B9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n</w:t>
      </w:r>
      <w:r w:rsidR="00802EA7">
        <w:rPr>
          <w:rFonts w:ascii="Calibri Light" w:hAnsi="Calibri Light" w:cs="Calibri Light"/>
        </w:rPr>
        <w:t xml:space="preserve">ee, </w:t>
      </w:r>
      <w:r w:rsidR="001059C7" w:rsidRPr="009A2F1D">
        <w:rPr>
          <w:rFonts w:ascii="Calibri Light" w:hAnsi="Calibri Light" w:cs="Calibri Light"/>
        </w:rPr>
        <w:t>(</w:t>
      </w:r>
      <w:proofErr w:type="spellStart"/>
      <w:r w:rsidR="00C141EF">
        <w:rPr>
          <w:rFonts w:ascii="Calibri Light" w:hAnsi="Calibri Light" w:cs="Calibri Light"/>
        </w:rPr>
        <w:t>bijna</w:t>
      </w:r>
      <w:proofErr w:type="spellEnd"/>
      <w:r w:rsidR="001059C7" w:rsidRPr="009A2F1D">
        <w:rPr>
          <w:rFonts w:ascii="Calibri Light" w:hAnsi="Calibri Light" w:cs="Calibri Light"/>
        </w:rPr>
        <w:t xml:space="preserve">) nooit </w:t>
      </w:r>
    </w:p>
    <w:p w14:paraId="649AB252" w14:textId="4F7E4205" w:rsidR="00D93DAA" w:rsidRPr="009A2F1D" w:rsidRDefault="00E3378B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ja, </w:t>
      </w:r>
      <w:proofErr w:type="spellStart"/>
      <w:r>
        <w:rPr>
          <w:rFonts w:ascii="Calibri Light" w:hAnsi="Calibri Light" w:cs="Calibri Light"/>
        </w:rPr>
        <w:t>soms</w:t>
      </w:r>
      <w:proofErr w:type="spellEnd"/>
      <w:r w:rsidR="001059C7" w:rsidRPr="009A2F1D">
        <w:rPr>
          <w:rFonts w:ascii="Calibri Light" w:hAnsi="Calibri Light" w:cs="Calibri Light"/>
        </w:rPr>
        <w:t xml:space="preserve">   </w:t>
      </w:r>
    </w:p>
    <w:p w14:paraId="1DB7CD7B" w14:textId="39B78D83" w:rsidR="00D93DAA" w:rsidRPr="009A2F1D" w:rsidRDefault="00FE27B9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ja, </w:t>
      </w:r>
      <w:proofErr w:type="spellStart"/>
      <w:r>
        <w:rPr>
          <w:rFonts w:ascii="Calibri Light" w:hAnsi="Calibri Light" w:cs="Calibri Light"/>
        </w:rPr>
        <w:t>vaak</w:t>
      </w:r>
      <w:proofErr w:type="spellEnd"/>
      <w:r w:rsidR="001059C7" w:rsidRPr="009A2F1D">
        <w:rPr>
          <w:rFonts w:ascii="Calibri Light" w:hAnsi="Calibri Light" w:cs="Calibri Light"/>
        </w:rPr>
        <w:t xml:space="preserve">   </w:t>
      </w:r>
    </w:p>
    <w:p w14:paraId="2F52AB6C" w14:textId="5FFBC830" w:rsidR="00D93DAA" w:rsidRPr="009A2F1D" w:rsidRDefault="00FE27B9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ja, heel </w:t>
      </w:r>
      <w:proofErr w:type="spellStart"/>
      <w:r w:rsidR="001059C7" w:rsidRPr="009A2F1D">
        <w:rPr>
          <w:rFonts w:ascii="Calibri Light" w:hAnsi="Calibri Light" w:cs="Calibri Light"/>
        </w:rPr>
        <w:t>vaak</w:t>
      </w:r>
      <w:proofErr w:type="spellEnd"/>
      <w:r w:rsidR="001059C7" w:rsidRPr="009A2F1D">
        <w:rPr>
          <w:rFonts w:ascii="Calibri Light" w:hAnsi="Calibri Light" w:cs="Calibri Light"/>
        </w:rPr>
        <w:t xml:space="preserve">   </w:t>
      </w:r>
    </w:p>
    <w:p w14:paraId="11870981" w14:textId="51BCB04F" w:rsidR="00D93DAA" w:rsidRPr="00E3378B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E3378B">
        <w:rPr>
          <w:rFonts w:ascii="Calibri Light" w:hAnsi="Calibri Light" w:cs="Calibri Light"/>
          <w:lang w:val="nl-NL"/>
        </w:rPr>
        <w:t>wil ik niet zeggen / weet niet</w:t>
      </w:r>
    </w:p>
    <w:p w14:paraId="04846758" w14:textId="77777777" w:rsidR="00D93DAA" w:rsidRDefault="00D93DAA">
      <w:pPr>
        <w:rPr>
          <w:rFonts w:ascii="Calibri Light" w:hAnsi="Calibri Light" w:cs="Calibri Light"/>
          <w:lang w:val="nl-NL"/>
        </w:rPr>
      </w:pPr>
    </w:p>
    <w:p w14:paraId="75E79BA9" w14:textId="77777777" w:rsidR="00C6710F" w:rsidRPr="009A2F1D" w:rsidRDefault="00C6710F" w:rsidP="00C6710F">
      <w:pPr>
        <w:pStyle w:val="QuestionSeparator"/>
        <w:rPr>
          <w:rFonts w:ascii="Calibri Light" w:hAnsi="Calibri Light" w:cs="Calibri Light"/>
          <w:lang w:val="nl-NL"/>
        </w:rPr>
      </w:pPr>
    </w:p>
    <w:p w14:paraId="14DABA38" w14:textId="77777777" w:rsidR="00FE27B9" w:rsidRPr="00E3378B" w:rsidRDefault="00FE27B9">
      <w:pPr>
        <w:rPr>
          <w:rFonts w:ascii="Calibri Light" w:hAnsi="Calibri Light" w:cs="Calibri Light"/>
          <w:lang w:val="nl-NL"/>
        </w:rPr>
      </w:pPr>
    </w:p>
    <w:p w14:paraId="05D960D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F6502F3" w14:textId="6D8ABE91" w:rsidR="00D93DAA" w:rsidRPr="009A2F1D" w:rsidRDefault="00875AD5">
      <w:pPr>
        <w:keepNext/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 xml:space="preserve">In hoeverre bent u het </w:t>
      </w:r>
      <w:r w:rsidR="001222BA">
        <w:rPr>
          <w:rFonts w:ascii="Calibri Light" w:hAnsi="Calibri Light" w:cs="Calibri Light"/>
          <w:lang w:val="nl-NL"/>
        </w:rPr>
        <w:t xml:space="preserve">eens </w:t>
      </w:r>
      <w:r>
        <w:rPr>
          <w:rFonts w:ascii="Calibri Light" w:hAnsi="Calibri Light" w:cs="Calibri Light"/>
          <w:lang w:val="nl-NL"/>
        </w:rPr>
        <w:t xml:space="preserve">met de volgende </w:t>
      </w:r>
      <w:r w:rsidR="00497C1D">
        <w:rPr>
          <w:rFonts w:ascii="Calibri Light" w:hAnsi="Calibri Light" w:cs="Calibri Light"/>
          <w:lang w:val="nl-NL"/>
        </w:rPr>
        <w:t>uitspraken</w:t>
      </w:r>
      <w:r w:rsidR="001059C7" w:rsidRPr="009A2F1D">
        <w:rPr>
          <w:rFonts w:ascii="Calibri Light" w:hAnsi="Calibri Light" w:cs="Calibri Light"/>
          <w:lang w:val="nl-NL"/>
        </w:rPr>
        <w:t>?</w:t>
      </w:r>
    </w:p>
    <w:p w14:paraId="68B41323" w14:textId="5A3360FB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5F4F0339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53B95EB" w14:textId="77777777" w:rsidR="00D93DAA" w:rsidRPr="001D71DA" w:rsidRDefault="001059C7">
      <w:pPr>
        <w:keepNext/>
        <w:rPr>
          <w:rFonts w:ascii="Calibri Light" w:hAnsi="Calibri Light" w:cs="Calibri Light"/>
          <w:b/>
          <w:bCs/>
        </w:rPr>
      </w:pPr>
      <w:r w:rsidRPr="001D71DA">
        <w:rPr>
          <w:rFonts w:ascii="Calibri Light" w:hAnsi="Calibri Light" w:cs="Calibri Light"/>
          <w:b/>
          <w:bCs/>
        </w:rPr>
        <w:lastRenderedPageBreak/>
        <w:t>zw19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60"/>
        <w:gridCol w:w="1343"/>
        <w:gridCol w:w="1313"/>
        <w:gridCol w:w="1338"/>
        <w:gridCol w:w="1331"/>
        <w:gridCol w:w="1343"/>
        <w:gridCol w:w="1332"/>
      </w:tblGrid>
      <w:tr w:rsidR="00D93DAA" w:rsidRPr="009A2F1D" w14:paraId="364310C4" w14:textId="77777777" w:rsidTr="5CACD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9F34E03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5604837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06340C7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15CE75A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</w:p>
        </w:tc>
        <w:tc>
          <w:tcPr>
            <w:tcW w:w="1368" w:type="dxa"/>
          </w:tcPr>
          <w:p w14:paraId="2C84C517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7C89BE0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4B4BCEA3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C2469E" w14:paraId="5F1EA362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5E708F8" w14:textId="7EBDA58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 xml:space="preserve">Ik pak de draad makkelijk op als het even </w:t>
            </w:r>
            <w:r w:rsidR="00AC5D00">
              <w:rPr>
                <w:rFonts w:ascii="Calibri Light" w:hAnsi="Calibri Light" w:cs="Calibri Light"/>
                <w:lang w:val="nl-NL"/>
              </w:rPr>
              <w:t xml:space="preserve">tegen </w:t>
            </w:r>
            <w:r w:rsidRPr="5CACD928">
              <w:rPr>
                <w:rFonts w:ascii="Calibri Light" w:hAnsi="Calibri Light" w:cs="Calibri Light"/>
                <w:lang w:val="nl-NL"/>
              </w:rPr>
              <w:t xml:space="preserve">heeft gezeten </w:t>
            </w:r>
          </w:p>
        </w:tc>
        <w:tc>
          <w:tcPr>
            <w:tcW w:w="1368" w:type="dxa"/>
          </w:tcPr>
          <w:p w14:paraId="4B4FDCCC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1D65B9E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785B09D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ED5464F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6F72548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25E1A2B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C2469E" w14:paraId="39F919FE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56ED68C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sla me makkelijk door moeilijke tijden heen </w:t>
            </w:r>
          </w:p>
        </w:tc>
        <w:tc>
          <w:tcPr>
            <w:tcW w:w="1368" w:type="dxa"/>
          </w:tcPr>
          <w:p w14:paraId="78297A92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A501857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DC2B1A0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1250FCE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5DC3305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B9E10D9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C2469E" w14:paraId="6CC67E65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466F1DA" w14:textId="02B6E043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 xml:space="preserve">Ik regel makkelijk zelf hulp als dat nodig is </w:t>
            </w:r>
          </w:p>
        </w:tc>
        <w:tc>
          <w:tcPr>
            <w:tcW w:w="1368" w:type="dxa"/>
          </w:tcPr>
          <w:p w14:paraId="1C59041A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DFF0D00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CA26B47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DFA580F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8112C69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5E1A6BC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C2469E" w14:paraId="1DBCE97E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5EBCB86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raak snel van slag als iets tegenzit of onduidelijk is </w:t>
            </w:r>
          </w:p>
        </w:tc>
        <w:tc>
          <w:tcPr>
            <w:tcW w:w="1368" w:type="dxa"/>
          </w:tcPr>
          <w:p w14:paraId="11EB9DA3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70B3468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3E64A7B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C41C36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27B210F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8AFDCF8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C2469E" w14:paraId="4CCA0453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356579E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heb vertrouwen in de toekomst </w:t>
            </w:r>
          </w:p>
        </w:tc>
        <w:tc>
          <w:tcPr>
            <w:tcW w:w="1368" w:type="dxa"/>
          </w:tcPr>
          <w:p w14:paraId="526C483A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F1BAE6A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3FEEE14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6003960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1A5F5FC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6DAA3C8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7D14C7B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13F3A2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1A60518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291E1BE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321FB0A" w14:textId="3CC621A3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E17771">
        <w:rPr>
          <w:rFonts w:ascii="Calibri Light" w:hAnsi="Calibri Light" w:cs="Calibri Light"/>
          <w:b/>
          <w:bCs/>
          <w:lang w:val="nl-NL"/>
        </w:rPr>
        <w:lastRenderedPageBreak/>
        <w:t>zw10</w:t>
      </w:r>
      <w:r w:rsidRPr="43A2B355">
        <w:rPr>
          <w:rFonts w:ascii="Calibri Light" w:hAnsi="Calibri Light" w:cs="Calibri Light"/>
          <w:lang w:val="nl-NL"/>
        </w:rPr>
        <w:t xml:space="preserve"> Wanneer u</w:t>
      </w:r>
      <w:r w:rsidR="00376E89" w:rsidRPr="43A2B355">
        <w:rPr>
          <w:rFonts w:ascii="Calibri Light" w:hAnsi="Calibri Light" w:cs="Calibri Light"/>
          <w:lang w:val="nl-NL"/>
        </w:rPr>
        <w:t xml:space="preserve"> zelf</w:t>
      </w:r>
      <w:r w:rsidRPr="43A2B355">
        <w:rPr>
          <w:rFonts w:ascii="Calibri Light" w:hAnsi="Calibri Light" w:cs="Calibri Light"/>
          <w:lang w:val="nl-NL"/>
        </w:rPr>
        <w:t xml:space="preserve"> hulp of zorg nodig heeft, </w:t>
      </w:r>
      <w:r w:rsidR="00376E89" w:rsidRPr="43A2B355">
        <w:rPr>
          <w:rFonts w:ascii="Calibri Light" w:hAnsi="Calibri Light" w:cs="Calibri Light"/>
          <w:lang w:val="nl-NL"/>
        </w:rPr>
        <w:t xml:space="preserve">wie </w:t>
      </w:r>
      <w:r w:rsidR="00E52C67">
        <w:rPr>
          <w:rFonts w:ascii="Calibri Light" w:hAnsi="Calibri Light" w:cs="Calibri Light"/>
          <w:lang w:val="nl-NL"/>
        </w:rPr>
        <w:t>kunt u dan vragen?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881"/>
        <w:gridCol w:w="1864"/>
        <w:gridCol w:w="1894"/>
        <w:gridCol w:w="1858"/>
        <w:gridCol w:w="1863"/>
      </w:tblGrid>
      <w:tr w:rsidR="00D93DAA" w:rsidRPr="009C443B" w14:paraId="17E4B311" w14:textId="77777777" w:rsidTr="04D5F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49A85AFD" w14:textId="77777777" w:rsidR="00D93DAA" w:rsidRPr="009A2F1D" w:rsidRDefault="00D93DAA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915" w:type="dxa"/>
          </w:tcPr>
          <w:p w14:paraId="5AB78A2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ja, </w:t>
            </w:r>
            <w:proofErr w:type="spellStart"/>
            <w:r w:rsidRPr="009A2F1D">
              <w:rPr>
                <w:rFonts w:ascii="Calibri Light" w:hAnsi="Calibri Light" w:cs="Calibri Light"/>
              </w:rPr>
              <w:t>zeker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915" w:type="dxa"/>
          </w:tcPr>
          <w:p w14:paraId="4E3B0C3F" w14:textId="1D5B726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waarschijnlijk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="00264747">
              <w:rPr>
                <w:rFonts w:ascii="Calibri Light" w:hAnsi="Calibri Light" w:cs="Calibri Light"/>
              </w:rPr>
              <w:t>wel</w:t>
            </w:r>
            <w:proofErr w:type="spellEnd"/>
          </w:p>
        </w:tc>
        <w:tc>
          <w:tcPr>
            <w:tcW w:w="1915" w:type="dxa"/>
          </w:tcPr>
          <w:p w14:paraId="4A51BB2E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nee </w:t>
            </w:r>
          </w:p>
        </w:tc>
        <w:tc>
          <w:tcPr>
            <w:tcW w:w="1915" w:type="dxa"/>
          </w:tcPr>
          <w:p w14:paraId="3C86BBF0" w14:textId="58408B52" w:rsidR="00D93DAA" w:rsidRPr="009A2F1D" w:rsidRDefault="4A5B09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r w:rsidRPr="04D5FEE6">
              <w:rPr>
                <w:rFonts w:ascii="Calibri Light" w:hAnsi="Calibri Light" w:cs="Calibri Light"/>
                <w:lang w:val="nl-NL"/>
              </w:rPr>
              <w:t>weet niet</w:t>
            </w:r>
          </w:p>
        </w:tc>
      </w:tr>
      <w:tr w:rsidR="00D93DAA" w:rsidRPr="009A2F1D" w14:paraId="07CC9E36" w14:textId="77777777" w:rsidTr="04D5F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3BB65497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familie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915" w:type="dxa"/>
          </w:tcPr>
          <w:p w14:paraId="5CD7EE49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62DD40A8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5D065A93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57CDA8AB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93DAA" w:rsidRPr="009A2F1D" w14:paraId="66C0937F" w14:textId="77777777" w:rsidTr="04D5F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4FDE3B48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vrienden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of </w:t>
            </w:r>
            <w:proofErr w:type="spellStart"/>
            <w:r w:rsidRPr="009A2F1D">
              <w:rPr>
                <w:rFonts w:ascii="Calibri Light" w:hAnsi="Calibri Light" w:cs="Calibri Light"/>
              </w:rPr>
              <w:t>kennissen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915" w:type="dxa"/>
          </w:tcPr>
          <w:p w14:paraId="1B9525CE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43D811D9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53318CA5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2EED757A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93DAA" w:rsidRPr="009A2F1D" w14:paraId="2D90670B" w14:textId="77777777" w:rsidTr="04D5F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04E76899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mensen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in de </w:t>
            </w:r>
            <w:proofErr w:type="spellStart"/>
            <w:r w:rsidRPr="009A2F1D">
              <w:rPr>
                <w:rFonts w:ascii="Calibri Light" w:hAnsi="Calibri Light" w:cs="Calibri Light"/>
              </w:rPr>
              <w:t>buurt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915" w:type="dxa"/>
          </w:tcPr>
          <w:p w14:paraId="3CA479EB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0CE5F907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6D8F2E0C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28E67E84" w14:textId="77777777" w:rsidR="00D93DAA" w:rsidRPr="009A2F1D" w:rsidRDefault="00D93DAA">
            <w:pPr>
              <w:pStyle w:val="Lijstalinea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14:paraId="17CDE9B7" w14:textId="77777777" w:rsidR="00D93DAA" w:rsidRPr="009A2F1D" w:rsidRDefault="00D93DAA">
      <w:pPr>
        <w:rPr>
          <w:rFonts w:ascii="Calibri Light" w:hAnsi="Calibri Light" w:cs="Calibri Light"/>
        </w:rPr>
      </w:pPr>
    </w:p>
    <w:p w14:paraId="514B8CA4" w14:textId="77777777" w:rsidR="00C6710F" w:rsidRPr="009A2F1D" w:rsidRDefault="00C6710F" w:rsidP="00C6710F">
      <w:pPr>
        <w:pStyle w:val="QuestionSeparator"/>
        <w:rPr>
          <w:rFonts w:ascii="Calibri Light" w:hAnsi="Calibri Light" w:cs="Calibri Light"/>
          <w:lang w:val="nl-NL"/>
        </w:rPr>
      </w:pPr>
    </w:p>
    <w:p w14:paraId="518BC75A" w14:textId="77777777" w:rsidR="00D93DAA" w:rsidRPr="009A2F1D" w:rsidRDefault="00D93DAA">
      <w:pPr>
        <w:rPr>
          <w:rFonts w:ascii="Calibri Light" w:hAnsi="Calibri Light" w:cs="Calibri Light"/>
        </w:rPr>
      </w:pPr>
    </w:p>
    <w:p w14:paraId="11934EBE" w14:textId="0012D969" w:rsidR="00D93DAA" w:rsidRPr="009A2F1D" w:rsidRDefault="00D93DAA" w:rsidP="0633175D">
      <w:pPr>
        <w:rPr>
          <w:rFonts w:ascii="Calibri Light" w:hAnsi="Calibri Light" w:cs="Calibri Light"/>
        </w:rPr>
      </w:pPr>
    </w:p>
    <w:p w14:paraId="5B4082F3" w14:textId="39276B7F" w:rsidR="00D93DAA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[SUGGESTIE: deel B van de module 'samenredzaamheid']</w:t>
      </w:r>
    </w:p>
    <w:p w14:paraId="55A1BDE6" w14:textId="77777777" w:rsidR="00C6710F" w:rsidRPr="009A2F1D" w:rsidRDefault="00C6710F">
      <w:pPr>
        <w:keepNext/>
        <w:rPr>
          <w:rFonts w:ascii="Calibri Light" w:hAnsi="Calibri Light" w:cs="Calibri Light"/>
          <w:lang w:val="nl-NL"/>
        </w:rPr>
      </w:pPr>
    </w:p>
    <w:p w14:paraId="0EF9FEB9" w14:textId="2059EFFC" w:rsidR="00D93DAA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17D7B9C8" w14:textId="77777777" w:rsidR="00C6710F" w:rsidRPr="009A2F1D" w:rsidRDefault="00C6710F">
      <w:pPr>
        <w:pStyle w:val="QuestionSeparator"/>
        <w:rPr>
          <w:rFonts w:ascii="Calibri Light" w:hAnsi="Calibri Light" w:cs="Calibri Light"/>
          <w:lang w:val="nl-NL"/>
        </w:rPr>
      </w:pPr>
    </w:p>
    <w:p w14:paraId="27ADA95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C456569" w14:textId="3F2DA194" w:rsidR="00D93DAA" w:rsidRPr="009A2F1D" w:rsidRDefault="4A5B095C">
      <w:pPr>
        <w:keepNext/>
        <w:rPr>
          <w:rFonts w:ascii="Calibri Light" w:hAnsi="Calibri Light" w:cs="Calibri Light"/>
          <w:lang w:val="nl-NL"/>
        </w:rPr>
      </w:pPr>
      <w:r w:rsidRPr="00B353F8">
        <w:rPr>
          <w:rFonts w:ascii="Calibri Light" w:hAnsi="Calibri Light" w:cs="Calibri Light"/>
          <w:b/>
          <w:bCs/>
          <w:lang w:val="nl-NL"/>
        </w:rPr>
        <w:t>zw11</w:t>
      </w:r>
      <w:r w:rsidRPr="04D5FEE6">
        <w:rPr>
          <w:rFonts w:ascii="Calibri Light" w:hAnsi="Calibri Light" w:cs="Calibri Light"/>
          <w:lang w:val="nl-NL"/>
        </w:rPr>
        <w:t xml:space="preserve"> [OPTIONEEL] Welke ideeën  wilt u de gemeente meegeven om mensen te helpen, te laten meedoen </w:t>
      </w:r>
      <w:r w:rsidR="00E17771">
        <w:rPr>
          <w:rFonts w:ascii="Calibri Light" w:hAnsi="Calibri Light" w:cs="Calibri Light"/>
          <w:lang w:val="nl-NL"/>
        </w:rPr>
        <w:t>of</w:t>
      </w:r>
      <w:r w:rsidRPr="04D5FEE6">
        <w:rPr>
          <w:rFonts w:ascii="Calibri Light" w:hAnsi="Calibri Light" w:cs="Calibri Light"/>
          <w:lang w:val="nl-NL"/>
        </w:rPr>
        <w:t xml:space="preserve"> te laten meetellen?</w:t>
      </w:r>
    </w:p>
    <w:p w14:paraId="06AE0277" w14:textId="69496EAF" w:rsidR="04D5FEE6" w:rsidRDefault="04D5FEE6" w:rsidP="04D5FEE6">
      <w:pPr>
        <w:keepNext/>
        <w:rPr>
          <w:rFonts w:ascii="Calibri Light" w:hAnsi="Calibri Light" w:cs="Calibri Light"/>
          <w:lang w:val="nl-NL"/>
        </w:rPr>
      </w:pPr>
    </w:p>
    <w:p w14:paraId="1D5056F2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2E2447A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C3CF491" w14:textId="77777777" w:rsidR="00123E58" w:rsidRPr="009A2F1D" w:rsidRDefault="00123E58" w:rsidP="00123E58">
      <w:pPr>
        <w:pStyle w:val="QuestionSeparator"/>
        <w:rPr>
          <w:rFonts w:ascii="Calibri Light" w:hAnsi="Calibri Light" w:cs="Calibri Light"/>
          <w:lang w:val="nl-NL"/>
        </w:rPr>
      </w:pPr>
    </w:p>
    <w:p w14:paraId="52A90C6C" w14:textId="4DE9AB93" w:rsidR="0633175D" w:rsidRDefault="0633175D" w:rsidP="0633175D">
      <w:pPr>
        <w:rPr>
          <w:rFonts w:ascii="Calibri Light" w:hAnsi="Calibri Light" w:cs="Calibri Light"/>
          <w:lang w:val="nl-NL"/>
        </w:rPr>
      </w:pPr>
    </w:p>
    <w:p w14:paraId="6D2C675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B8697C1" w14:textId="7C327D51" w:rsidR="00D93DAA" w:rsidRPr="009A2F1D" w:rsidRDefault="4A5B095C">
      <w:pPr>
        <w:keepNext/>
        <w:rPr>
          <w:rFonts w:ascii="Calibri Light" w:hAnsi="Calibri Light" w:cs="Calibri Light"/>
          <w:lang w:val="nl-NL"/>
        </w:rPr>
      </w:pPr>
      <w:r w:rsidRPr="0965366A">
        <w:rPr>
          <w:rFonts w:ascii="Calibri Light" w:hAnsi="Calibri Light" w:cs="Calibri Light"/>
          <w:b/>
          <w:bCs/>
          <w:lang w:val="nl-NL"/>
        </w:rPr>
        <w:t>zw12</w:t>
      </w:r>
      <w:r w:rsidRPr="0965366A">
        <w:rPr>
          <w:rFonts w:ascii="Calibri Light" w:hAnsi="Calibri Light" w:cs="Calibri Light"/>
          <w:lang w:val="nl-NL"/>
        </w:rPr>
        <w:t xml:space="preserve"> Wat vindt u van de moeite die uw gemeente neemt om inwoners te laten meedoen en meetellen in de gemeente?</w:t>
      </w:r>
      <w:r w:rsidRPr="00107A94">
        <w:rPr>
          <w:lang w:val="nl-NL"/>
        </w:rPr>
        <w:br/>
      </w:r>
      <w:r w:rsidRPr="00107A94">
        <w:rPr>
          <w:lang w:val="nl-NL"/>
        </w:rPr>
        <w:br/>
      </w:r>
      <w:r w:rsidRPr="0965366A">
        <w:rPr>
          <w:rFonts w:ascii="Calibri Light" w:hAnsi="Calibri Light" w:cs="Calibri Light"/>
          <w:lang w:val="nl-NL"/>
        </w:rPr>
        <w:t>Het gaat hier om mensen met een beperking, of mensen in een moeilijke situatie.</w:t>
      </w:r>
      <w:r w:rsidRPr="00107A94">
        <w:rPr>
          <w:lang w:val="nl-NL"/>
        </w:rPr>
        <w:br/>
      </w:r>
      <w:r w:rsidRPr="00107A94">
        <w:rPr>
          <w:lang w:val="nl-NL"/>
        </w:rPr>
        <w:lastRenderedPageBreak/>
        <w:br/>
      </w:r>
      <w:r w:rsidRPr="0965366A">
        <w:rPr>
          <w:rFonts w:ascii="Calibri Light" w:hAnsi="Calibri Light" w:cs="Calibri Light"/>
          <w:lang w:val="nl-NL"/>
        </w:rPr>
        <w:t>Geef dit aan met een rapportcijfer van 1 (zeer slecht) tot en met 10 (zeer goed)</w:t>
      </w:r>
    </w:p>
    <w:p w14:paraId="5578A4D9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1058FB97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40B892C4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03E34AEA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41BDA117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22D9BE08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165C081C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63AFCD6C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6A688B5D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47B7548A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5F32FF3C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276771D" w14:textId="77777777" w:rsidR="00D93DAA" w:rsidRPr="009A2F1D" w:rsidRDefault="00D93DAA">
      <w:pPr>
        <w:rPr>
          <w:rFonts w:ascii="Calibri Light" w:hAnsi="Calibri Light" w:cs="Calibri Light"/>
        </w:rPr>
      </w:pPr>
    </w:p>
    <w:p w14:paraId="55C476F7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Welzijn en zorg</w:t>
      </w:r>
    </w:p>
    <w:p w14:paraId="6D14BCFE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4FA33F41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overall</w:t>
      </w:r>
    </w:p>
    <w:p w14:paraId="44BE788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A21C92C" w14:textId="4D4E2995" w:rsidR="00D93DAA" w:rsidRPr="009A2F1D" w:rsidRDefault="001059C7" w:rsidP="5EF2C007">
      <w:pPr>
        <w:keepNext/>
        <w:rPr>
          <w:rFonts w:ascii="Calibri Light" w:hAnsi="Calibri Light" w:cs="Calibri Light"/>
          <w:lang w:val="nl-NL"/>
        </w:rPr>
      </w:pPr>
      <w:r w:rsidRPr="0965366A">
        <w:rPr>
          <w:rFonts w:ascii="Calibri Light" w:hAnsi="Calibri Light" w:cs="Calibri Light"/>
          <w:b/>
          <w:bCs/>
          <w:lang w:val="nl-NL"/>
        </w:rPr>
        <w:lastRenderedPageBreak/>
        <w:t>sc02</w:t>
      </w:r>
      <w:r w:rsidRPr="0965366A">
        <w:rPr>
          <w:rFonts w:ascii="Calibri Light" w:hAnsi="Calibri Light" w:cs="Calibri Light"/>
          <w:lang w:val="nl-NL"/>
        </w:rPr>
        <w:t xml:space="preserve"> Wat vindt u van alle moeite die uw gemeente neemt voor inwoners?</w:t>
      </w:r>
      <w:r w:rsidRPr="00107A94">
        <w:rPr>
          <w:lang w:val="nl-NL"/>
        </w:rPr>
        <w:br/>
      </w:r>
      <w:r w:rsidRPr="00107A94">
        <w:rPr>
          <w:lang w:val="nl-NL"/>
        </w:rPr>
        <w:br/>
      </w:r>
      <w:r w:rsidRPr="0965366A">
        <w:rPr>
          <w:rFonts w:ascii="Calibri Light" w:hAnsi="Calibri Light" w:cs="Calibri Light"/>
          <w:lang w:val="nl-NL"/>
        </w:rPr>
        <w:t xml:space="preserve">Geef dit aan met een </w:t>
      </w:r>
      <w:r w:rsidR="4A5B095C" w:rsidRPr="0965366A">
        <w:rPr>
          <w:rFonts w:ascii="Calibri Light" w:hAnsi="Calibri Light" w:cs="Calibri Light"/>
          <w:lang w:val="nl-NL"/>
        </w:rPr>
        <w:t>rapportcijfer van 1 (zeer slecht) tot en met 10 (zeer goed)</w:t>
      </w:r>
    </w:p>
    <w:p w14:paraId="5D2F94CB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056C1A99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1F4513CF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3815B6D4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3413B98F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73C274EB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060C50A3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217E3B08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02AB7621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06DF89C3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48B4B30B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745761E" w14:textId="77777777" w:rsidR="00D93DAA" w:rsidRPr="009A2F1D" w:rsidRDefault="00D93DAA">
      <w:pPr>
        <w:rPr>
          <w:rFonts w:ascii="Calibri Light" w:hAnsi="Calibri Light" w:cs="Calibri Light"/>
        </w:rPr>
      </w:pPr>
    </w:p>
    <w:p w14:paraId="1ED1323E" w14:textId="77777777" w:rsidR="00D93DAA" w:rsidRPr="009A2F1D" w:rsidRDefault="001059C7">
      <w:pPr>
        <w:pStyle w:val="BlockEnd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End of Block: overall</w:t>
      </w:r>
    </w:p>
    <w:p w14:paraId="5A814A17" w14:textId="77777777" w:rsidR="00D93DAA" w:rsidRPr="009A2F1D" w:rsidRDefault="00D93DAA">
      <w:pPr>
        <w:pStyle w:val="BlockSeparator"/>
        <w:rPr>
          <w:rFonts w:ascii="Calibri Light" w:hAnsi="Calibri Light" w:cs="Calibri Light"/>
        </w:rPr>
      </w:pPr>
    </w:p>
    <w:p w14:paraId="2D043ED4" w14:textId="77777777" w:rsidR="00D93DAA" w:rsidRPr="009A2F1D" w:rsidRDefault="001059C7">
      <w:pPr>
        <w:pStyle w:val="BlockStart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Start of Block: </w:t>
      </w:r>
      <w:proofErr w:type="spellStart"/>
      <w:r w:rsidRPr="009A2F1D">
        <w:rPr>
          <w:rFonts w:ascii="Calibri Light" w:hAnsi="Calibri Light" w:cs="Calibri Light"/>
        </w:rPr>
        <w:t>achtergrond</w:t>
      </w:r>
      <w:proofErr w:type="spellEnd"/>
    </w:p>
    <w:p w14:paraId="16EB2921" w14:textId="77777777" w:rsidR="00D93DAA" w:rsidRPr="009A2F1D" w:rsidRDefault="00D93DAA">
      <w:pPr>
        <w:rPr>
          <w:rFonts w:ascii="Calibri Light" w:hAnsi="Calibri Light" w:cs="Calibri Light"/>
        </w:rPr>
      </w:pPr>
    </w:p>
    <w:p w14:paraId="32C8558E" w14:textId="77777777" w:rsidR="007B2681" w:rsidRDefault="007B2681">
      <w:pPr>
        <w:rPr>
          <w:rFonts w:ascii="Calibri Light" w:hAnsi="Calibri Light" w:cs="Calibri Light"/>
          <w:b/>
          <w:bCs/>
          <w:lang w:val="nl-NL"/>
        </w:rPr>
      </w:pPr>
      <w:r>
        <w:rPr>
          <w:rFonts w:ascii="Calibri Light" w:hAnsi="Calibri Light" w:cs="Calibri Light"/>
          <w:b/>
          <w:bCs/>
          <w:lang w:val="nl-NL"/>
        </w:rPr>
        <w:br w:type="page"/>
      </w:r>
    </w:p>
    <w:p w14:paraId="56958FDC" w14:textId="6CE89C7D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B353F8">
        <w:rPr>
          <w:rFonts w:ascii="Calibri Light" w:hAnsi="Calibri Light" w:cs="Calibri Light"/>
          <w:b/>
          <w:bCs/>
          <w:lang w:val="nl-NL"/>
        </w:rPr>
        <w:lastRenderedPageBreak/>
        <w:t>ch01</w:t>
      </w:r>
      <w:r w:rsidRPr="009A2F1D">
        <w:rPr>
          <w:rFonts w:ascii="Calibri Light" w:hAnsi="Calibri Light" w:cs="Calibri Light"/>
          <w:lang w:val="nl-NL"/>
        </w:rPr>
        <w:t xml:space="preserve">  Wat is uw geslacht?</w:t>
      </w:r>
    </w:p>
    <w:p w14:paraId="42BCBF97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man </w:t>
      </w:r>
    </w:p>
    <w:p w14:paraId="67451B2E" w14:textId="2B6131ED" w:rsidR="000E2ACC" w:rsidRDefault="000E2ACC" w:rsidP="78A7358E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2CCE4FB4">
        <w:rPr>
          <w:rFonts w:ascii="Calibri Light" w:hAnsi="Calibri Light" w:cs="Calibri Light"/>
        </w:rPr>
        <w:t>vrouw</w:t>
      </w:r>
    </w:p>
    <w:p w14:paraId="7CD17685" w14:textId="4AC517E8" w:rsidR="00D93DAA" w:rsidRDefault="00163ED0" w:rsidP="00B35D5D">
      <w:pPr>
        <w:pStyle w:val="Lijstalinea"/>
        <w:keepNext/>
        <w:numPr>
          <w:ilvl w:val="0"/>
          <w:numId w:val="5"/>
        </w:numPr>
        <w:spacing w:before="0"/>
      </w:pPr>
      <w:proofErr w:type="spellStart"/>
      <w:r w:rsidRPr="2CCE4FB4">
        <w:rPr>
          <w:rFonts w:ascii="Calibri Light" w:hAnsi="Calibri Light" w:cs="Calibri Light"/>
        </w:rPr>
        <w:t>anders</w:t>
      </w:r>
      <w:proofErr w:type="spellEnd"/>
    </w:p>
    <w:p w14:paraId="50869CA8" w14:textId="403703DC" w:rsidR="009B1C05" w:rsidRPr="00260555" w:rsidRDefault="009B1C05" w:rsidP="00260555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260555">
        <w:rPr>
          <w:rFonts w:ascii="Calibri Light" w:hAnsi="Calibri Light" w:cs="Calibri Light"/>
          <w:lang w:val="nl-NL"/>
        </w:rPr>
        <w:t xml:space="preserve">wil ik </w:t>
      </w:r>
      <w:r w:rsidR="003363B9" w:rsidRPr="00260555">
        <w:rPr>
          <w:rFonts w:ascii="Calibri Light" w:hAnsi="Calibri Light" w:cs="Calibri Light"/>
          <w:lang w:val="nl-NL"/>
        </w:rPr>
        <w:t xml:space="preserve">liever </w:t>
      </w:r>
      <w:r w:rsidRPr="00260555">
        <w:rPr>
          <w:rFonts w:ascii="Calibri Light" w:hAnsi="Calibri Light" w:cs="Calibri Light"/>
          <w:lang w:val="nl-NL"/>
        </w:rPr>
        <w:t>niet zeggen</w:t>
      </w:r>
    </w:p>
    <w:p w14:paraId="08AA6E5F" w14:textId="77777777" w:rsidR="003A0151" w:rsidRPr="00260555" w:rsidRDefault="003A0151">
      <w:pPr>
        <w:rPr>
          <w:rFonts w:ascii="Calibri Light" w:hAnsi="Calibri Light" w:cs="Calibri Light"/>
          <w:lang w:val="nl-NL"/>
        </w:rPr>
      </w:pPr>
    </w:p>
    <w:p w14:paraId="0ABCCD6C" w14:textId="77777777" w:rsidR="00D93DAA" w:rsidRPr="00260555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08215A84" w14:textId="77777777" w:rsidR="00D93DAA" w:rsidRPr="00260555" w:rsidRDefault="00D93DAA">
      <w:pPr>
        <w:rPr>
          <w:rFonts w:ascii="Calibri Light" w:hAnsi="Calibri Light" w:cs="Calibri Light"/>
          <w:lang w:val="nl-NL"/>
        </w:rPr>
      </w:pPr>
    </w:p>
    <w:p w14:paraId="029A28DD" w14:textId="36A2FD7D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2CCE4FB4">
        <w:rPr>
          <w:rFonts w:ascii="Calibri Light" w:hAnsi="Calibri Light" w:cs="Calibri Light"/>
          <w:b/>
          <w:bCs/>
          <w:lang w:val="nl-NL"/>
        </w:rPr>
        <w:t>ch02</w:t>
      </w:r>
      <w:r w:rsidRPr="2CCE4FB4">
        <w:rPr>
          <w:rFonts w:ascii="Calibri Light" w:hAnsi="Calibri Light" w:cs="Calibri Light"/>
          <w:lang w:val="nl-NL"/>
        </w:rPr>
        <w:t xml:space="preserve"> Wat is uw </w:t>
      </w:r>
      <w:r w:rsidR="00006144" w:rsidRPr="2CCE4FB4">
        <w:rPr>
          <w:rFonts w:ascii="Calibri Light" w:hAnsi="Calibri Light" w:cs="Calibri Light"/>
          <w:lang w:val="nl-NL"/>
        </w:rPr>
        <w:t>leeftijd?</w:t>
      </w:r>
    </w:p>
    <w:p w14:paraId="6F1E4E85" w14:textId="37775D15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5EF2C007">
        <w:rPr>
          <w:rFonts w:ascii="Calibri Light" w:hAnsi="Calibri Light" w:cs="Calibri Light"/>
        </w:rPr>
        <w:t xml:space="preserve">18 tot </w:t>
      </w:r>
      <w:proofErr w:type="spellStart"/>
      <w:r w:rsidRPr="5EF2C007">
        <w:rPr>
          <w:rFonts w:ascii="Calibri Light" w:hAnsi="Calibri Light" w:cs="Calibri Light"/>
        </w:rPr>
        <w:t>en</w:t>
      </w:r>
      <w:proofErr w:type="spellEnd"/>
      <w:r w:rsidRPr="5EF2C007">
        <w:rPr>
          <w:rFonts w:ascii="Calibri Light" w:hAnsi="Calibri Light" w:cs="Calibri Light"/>
        </w:rPr>
        <w:t xml:space="preserve"> met 29 </w:t>
      </w:r>
      <w:proofErr w:type="spellStart"/>
      <w:r w:rsidRPr="5EF2C007">
        <w:rPr>
          <w:rFonts w:ascii="Calibri Light" w:hAnsi="Calibri Light" w:cs="Calibri Light"/>
        </w:rPr>
        <w:t>jaar</w:t>
      </w:r>
      <w:proofErr w:type="spellEnd"/>
      <w:r w:rsidRPr="5EF2C007">
        <w:rPr>
          <w:rFonts w:ascii="Calibri Light" w:hAnsi="Calibri Light" w:cs="Calibri Light"/>
        </w:rPr>
        <w:t xml:space="preserve"> </w:t>
      </w:r>
    </w:p>
    <w:p w14:paraId="78B732E9" w14:textId="0632EBB6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5EF2C007">
        <w:rPr>
          <w:rFonts w:ascii="Calibri Light" w:hAnsi="Calibri Light" w:cs="Calibri Light"/>
        </w:rPr>
        <w:t xml:space="preserve">30 tot </w:t>
      </w:r>
      <w:proofErr w:type="spellStart"/>
      <w:r w:rsidRPr="5EF2C007">
        <w:rPr>
          <w:rFonts w:ascii="Calibri Light" w:hAnsi="Calibri Light" w:cs="Calibri Light"/>
        </w:rPr>
        <w:t>en</w:t>
      </w:r>
      <w:proofErr w:type="spellEnd"/>
      <w:r w:rsidRPr="5EF2C007">
        <w:rPr>
          <w:rFonts w:ascii="Calibri Light" w:hAnsi="Calibri Light" w:cs="Calibri Light"/>
        </w:rPr>
        <w:t xml:space="preserve"> met 39 </w:t>
      </w:r>
      <w:proofErr w:type="spellStart"/>
      <w:r w:rsidRPr="5EF2C007">
        <w:rPr>
          <w:rFonts w:ascii="Calibri Light" w:hAnsi="Calibri Light" w:cs="Calibri Light"/>
        </w:rPr>
        <w:t>jaar</w:t>
      </w:r>
      <w:proofErr w:type="spellEnd"/>
    </w:p>
    <w:p w14:paraId="27290976" w14:textId="0794F9F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5EF2C007">
        <w:rPr>
          <w:rFonts w:ascii="Calibri Light" w:hAnsi="Calibri Light" w:cs="Calibri Light"/>
        </w:rPr>
        <w:t xml:space="preserve">40 tot </w:t>
      </w:r>
      <w:proofErr w:type="spellStart"/>
      <w:r w:rsidRPr="5EF2C007">
        <w:rPr>
          <w:rFonts w:ascii="Calibri Light" w:hAnsi="Calibri Light" w:cs="Calibri Light"/>
        </w:rPr>
        <w:t>en</w:t>
      </w:r>
      <w:proofErr w:type="spellEnd"/>
      <w:r w:rsidRPr="5EF2C007">
        <w:rPr>
          <w:rFonts w:ascii="Calibri Light" w:hAnsi="Calibri Light" w:cs="Calibri Light"/>
        </w:rPr>
        <w:t xml:space="preserve"> met 54 </w:t>
      </w:r>
      <w:proofErr w:type="spellStart"/>
      <w:r w:rsidRPr="5EF2C007">
        <w:rPr>
          <w:rFonts w:ascii="Calibri Light" w:hAnsi="Calibri Light" w:cs="Calibri Light"/>
        </w:rPr>
        <w:t>jaar</w:t>
      </w:r>
      <w:proofErr w:type="spellEnd"/>
    </w:p>
    <w:p w14:paraId="6C5CAE3C" w14:textId="75D81566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5EF2C007">
        <w:rPr>
          <w:rFonts w:ascii="Calibri Light" w:hAnsi="Calibri Light" w:cs="Calibri Light"/>
        </w:rPr>
        <w:t xml:space="preserve">55 tot </w:t>
      </w:r>
      <w:proofErr w:type="spellStart"/>
      <w:r w:rsidRPr="5EF2C007">
        <w:rPr>
          <w:rFonts w:ascii="Calibri Light" w:hAnsi="Calibri Light" w:cs="Calibri Light"/>
        </w:rPr>
        <w:t>en</w:t>
      </w:r>
      <w:proofErr w:type="spellEnd"/>
      <w:r w:rsidRPr="5EF2C007">
        <w:rPr>
          <w:rFonts w:ascii="Calibri Light" w:hAnsi="Calibri Light" w:cs="Calibri Light"/>
        </w:rPr>
        <w:t xml:space="preserve"> met 64 </w:t>
      </w:r>
      <w:proofErr w:type="spellStart"/>
      <w:r w:rsidRPr="5EF2C007">
        <w:rPr>
          <w:rFonts w:ascii="Calibri Light" w:hAnsi="Calibri Light" w:cs="Calibri Light"/>
        </w:rPr>
        <w:t>jaar</w:t>
      </w:r>
      <w:proofErr w:type="spellEnd"/>
      <w:r w:rsidRPr="5EF2C007">
        <w:rPr>
          <w:rFonts w:ascii="Calibri Light" w:hAnsi="Calibri Light" w:cs="Calibri Light"/>
        </w:rPr>
        <w:t xml:space="preserve"> </w:t>
      </w:r>
    </w:p>
    <w:p w14:paraId="3A9520BE" w14:textId="6A896315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5EF2C007">
        <w:rPr>
          <w:rFonts w:ascii="Calibri Light" w:hAnsi="Calibri Light" w:cs="Calibri Light"/>
        </w:rPr>
        <w:t xml:space="preserve">65 tot </w:t>
      </w:r>
      <w:proofErr w:type="spellStart"/>
      <w:r w:rsidRPr="5EF2C007">
        <w:rPr>
          <w:rFonts w:ascii="Calibri Light" w:hAnsi="Calibri Light" w:cs="Calibri Light"/>
        </w:rPr>
        <w:t>en</w:t>
      </w:r>
      <w:proofErr w:type="spellEnd"/>
      <w:r w:rsidRPr="5EF2C007">
        <w:rPr>
          <w:rFonts w:ascii="Calibri Light" w:hAnsi="Calibri Light" w:cs="Calibri Light"/>
        </w:rPr>
        <w:t xml:space="preserve"> met 74 </w:t>
      </w:r>
      <w:proofErr w:type="spellStart"/>
      <w:r w:rsidRPr="5EF2C007">
        <w:rPr>
          <w:rFonts w:ascii="Calibri Light" w:hAnsi="Calibri Light" w:cs="Calibri Light"/>
        </w:rPr>
        <w:t>jaar</w:t>
      </w:r>
      <w:proofErr w:type="spellEnd"/>
    </w:p>
    <w:p w14:paraId="0615F710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75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ouder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13B3D2B8" w14:textId="77777777" w:rsidR="00D93DAA" w:rsidRPr="009A2F1D" w:rsidRDefault="00D93DAA">
      <w:pPr>
        <w:rPr>
          <w:rFonts w:ascii="Calibri Light" w:hAnsi="Calibri Light" w:cs="Calibri Light"/>
        </w:rPr>
      </w:pPr>
    </w:p>
    <w:p w14:paraId="497F671F" w14:textId="77777777" w:rsidR="00123E58" w:rsidRPr="009A2F1D" w:rsidRDefault="00123E58" w:rsidP="00123E58">
      <w:pPr>
        <w:pStyle w:val="QuestionSeparator"/>
        <w:rPr>
          <w:rFonts w:ascii="Calibri Light" w:hAnsi="Calibri Light" w:cs="Calibri Light"/>
          <w:lang w:val="nl-NL"/>
        </w:rPr>
      </w:pPr>
    </w:p>
    <w:p w14:paraId="5B302D45" w14:textId="4E39D86C" w:rsidR="00D93DAA" w:rsidRPr="009A2F1D" w:rsidRDefault="00D93DAA" w:rsidP="0633175D">
      <w:pPr>
        <w:rPr>
          <w:rFonts w:ascii="Calibri Light" w:hAnsi="Calibri Light" w:cs="Calibri Light"/>
        </w:rPr>
      </w:pPr>
    </w:p>
    <w:p w14:paraId="62459CC9" w14:textId="38A449D4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B812A6">
        <w:rPr>
          <w:rFonts w:ascii="Calibri Light" w:hAnsi="Calibri Light" w:cs="Calibri Light"/>
          <w:b/>
          <w:bCs/>
          <w:lang w:val="nl-NL"/>
        </w:rPr>
        <w:lastRenderedPageBreak/>
        <w:t>ch03</w:t>
      </w:r>
      <w:r w:rsidRPr="25DACF53">
        <w:rPr>
          <w:rFonts w:ascii="Calibri Light" w:hAnsi="Calibri Light" w:cs="Calibri Light"/>
          <w:lang w:val="nl-NL"/>
        </w:rPr>
        <w:t xml:space="preserve"> [OPTIONEEL] Wat is uw hoogst afgeronde opleiding?</w:t>
      </w:r>
    </w:p>
    <w:p w14:paraId="239CBA5D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lagere</w:t>
      </w:r>
      <w:proofErr w:type="spellEnd"/>
      <w:r w:rsidRPr="009A2F1D">
        <w:rPr>
          <w:rFonts w:ascii="Calibri Light" w:hAnsi="Calibri Light" w:cs="Calibri Light"/>
        </w:rPr>
        <w:t xml:space="preserve"> school / </w:t>
      </w:r>
      <w:proofErr w:type="spellStart"/>
      <w:r w:rsidRPr="009A2F1D">
        <w:rPr>
          <w:rFonts w:ascii="Calibri Light" w:hAnsi="Calibri Light" w:cs="Calibri Light"/>
        </w:rPr>
        <w:t>basisonderwijs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onderwijs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4EA6587A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vmbo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mavo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E9D203A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vwo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havo</w:t>
      </w:r>
      <w:proofErr w:type="spellEnd"/>
      <w:r w:rsidRPr="009A2F1D">
        <w:rPr>
          <w:rFonts w:ascii="Calibri Light" w:hAnsi="Calibri Light" w:cs="Calibri Light"/>
        </w:rPr>
        <w:t xml:space="preserve">  </w:t>
      </w:r>
    </w:p>
    <w:p w14:paraId="4CEA3E17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middelbaar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beroepsonderwijs</w:t>
      </w:r>
      <w:proofErr w:type="spellEnd"/>
      <w:r w:rsidRPr="009A2F1D">
        <w:rPr>
          <w:rFonts w:ascii="Calibri Light" w:hAnsi="Calibri Light" w:cs="Calibri Light"/>
        </w:rPr>
        <w:t xml:space="preserve"> (</w:t>
      </w:r>
      <w:proofErr w:type="spellStart"/>
      <w:r w:rsidRPr="009A2F1D">
        <w:rPr>
          <w:rFonts w:ascii="Calibri Light" w:hAnsi="Calibri Light" w:cs="Calibri Light"/>
        </w:rPr>
        <w:t>mbo</w:t>
      </w:r>
      <w:proofErr w:type="spellEnd"/>
      <w:r w:rsidRPr="009A2F1D">
        <w:rPr>
          <w:rFonts w:ascii="Calibri Light" w:hAnsi="Calibri Light" w:cs="Calibri Light"/>
        </w:rPr>
        <w:t xml:space="preserve">) </w:t>
      </w:r>
    </w:p>
    <w:p w14:paraId="515CDD35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hoger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beroepsonderwijs</w:t>
      </w:r>
      <w:proofErr w:type="spellEnd"/>
      <w:r w:rsidRPr="009A2F1D">
        <w:rPr>
          <w:rFonts w:ascii="Calibri Light" w:hAnsi="Calibri Light" w:cs="Calibri Light"/>
        </w:rPr>
        <w:t xml:space="preserve"> (</w:t>
      </w:r>
      <w:proofErr w:type="spellStart"/>
      <w:r w:rsidRPr="009A2F1D">
        <w:rPr>
          <w:rFonts w:ascii="Calibri Light" w:hAnsi="Calibri Light" w:cs="Calibri Light"/>
        </w:rPr>
        <w:t>hbo</w:t>
      </w:r>
      <w:proofErr w:type="spellEnd"/>
      <w:r w:rsidRPr="009A2F1D">
        <w:rPr>
          <w:rFonts w:ascii="Calibri Light" w:hAnsi="Calibri Light" w:cs="Calibri Light"/>
        </w:rPr>
        <w:t xml:space="preserve">)  </w:t>
      </w:r>
    </w:p>
    <w:p w14:paraId="729F26D2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wetenschappelijk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onderwijs</w:t>
      </w:r>
      <w:proofErr w:type="spellEnd"/>
      <w:r w:rsidRPr="009A2F1D">
        <w:rPr>
          <w:rFonts w:ascii="Calibri Light" w:hAnsi="Calibri Light" w:cs="Calibri Light"/>
        </w:rPr>
        <w:t xml:space="preserve"> (</w:t>
      </w:r>
      <w:proofErr w:type="spellStart"/>
      <w:r w:rsidRPr="009A2F1D">
        <w:rPr>
          <w:rFonts w:ascii="Calibri Light" w:hAnsi="Calibri Light" w:cs="Calibri Light"/>
        </w:rPr>
        <w:t>universiteit</w:t>
      </w:r>
      <w:proofErr w:type="spellEnd"/>
      <w:r w:rsidRPr="009A2F1D">
        <w:rPr>
          <w:rFonts w:ascii="Calibri Light" w:hAnsi="Calibri Light" w:cs="Calibri Light"/>
        </w:rPr>
        <w:t xml:space="preserve">) </w:t>
      </w:r>
    </w:p>
    <w:p w14:paraId="5EA14E0F" w14:textId="77777777" w:rsidR="00D93DAA" w:rsidRPr="009A2F1D" w:rsidRDefault="00D93DAA">
      <w:pPr>
        <w:rPr>
          <w:rFonts w:ascii="Calibri Light" w:hAnsi="Calibri Light" w:cs="Calibri Light"/>
        </w:rPr>
      </w:pPr>
    </w:p>
    <w:p w14:paraId="37A3E143" w14:textId="77777777" w:rsidR="00123E58" w:rsidRPr="009A2F1D" w:rsidRDefault="00123E58" w:rsidP="00123E58">
      <w:pPr>
        <w:pStyle w:val="QuestionSeparator"/>
        <w:rPr>
          <w:rFonts w:ascii="Calibri Light" w:hAnsi="Calibri Light" w:cs="Calibri Light"/>
          <w:lang w:val="nl-NL"/>
        </w:rPr>
      </w:pPr>
    </w:p>
    <w:p w14:paraId="4349B2C3" w14:textId="175A7542" w:rsidR="00D93DAA" w:rsidRPr="009A2F1D" w:rsidRDefault="00D93DAA" w:rsidP="0633175D">
      <w:pPr>
        <w:rPr>
          <w:rFonts w:ascii="Calibri Light" w:hAnsi="Calibri Light" w:cs="Calibri Light"/>
        </w:rPr>
      </w:pPr>
    </w:p>
    <w:p w14:paraId="7D5BB0B0" w14:textId="33AAFEC9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B812A6">
        <w:rPr>
          <w:rFonts w:ascii="Calibri Light" w:hAnsi="Calibri Light" w:cs="Calibri Light"/>
          <w:b/>
          <w:bCs/>
          <w:lang w:val="nl-NL"/>
        </w:rPr>
        <w:t>ch04</w:t>
      </w:r>
      <w:r w:rsidRPr="349E07B5">
        <w:rPr>
          <w:rFonts w:ascii="Calibri Light" w:hAnsi="Calibri Light" w:cs="Calibri Light"/>
          <w:lang w:val="nl-NL"/>
        </w:rPr>
        <w:t xml:space="preserve"> Welke situatie is het </w:t>
      </w:r>
      <w:r w:rsidR="00471A28">
        <w:rPr>
          <w:rFonts w:ascii="Calibri Light" w:hAnsi="Calibri Light" w:cs="Calibri Light"/>
          <w:lang w:val="nl-NL"/>
        </w:rPr>
        <w:t>b</w:t>
      </w:r>
      <w:r w:rsidR="000B77F7">
        <w:rPr>
          <w:rFonts w:ascii="Calibri Light" w:hAnsi="Calibri Light" w:cs="Calibri Light"/>
          <w:lang w:val="nl-NL"/>
        </w:rPr>
        <w:t>est</w:t>
      </w:r>
      <w:r w:rsidR="00471A28" w:rsidRPr="349E07B5">
        <w:rPr>
          <w:rFonts w:ascii="Calibri Light" w:hAnsi="Calibri Light" w:cs="Calibri Light"/>
          <w:lang w:val="nl-NL"/>
        </w:rPr>
        <w:t xml:space="preserve"> </w:t>
      </w:r>
      <w:r w:rsidRPr="349E07B5">
        <w:rPr>
          <w:rFonts w:ascii="Calibri Light" w:hAnsi="Calibri Light" w:cs="Calibri Light"/>
          <w:lang w:val="nl-NL"/>
        </w:rPr>
        <w:t>op u van toepassing?</w:t>
      </w:r>
      <w:r w:rsidR="00612723" w:rsidRPr="349E07B5">
        <w:rPr>
          <w:rFonts w:ascii="Calibri Light" w:hAnsi="Calibri Light" w:cs="Calibri Light"/>
          <w:lang w:val="nl-NL"/>
        </w:rPr>
        <w:t xml:space="preserve"> Ik be</w:t>
      </w:r>
      <w:r w:rsidR="007F046B" w:rsidRPr="349E07B5">
        <w:rPr>
          <w:rFonts w:ascii="Calibri Light" w:hAnsi="Calibri Light" w:cs="Calibri Light"/>
          <w:lang w:val="nl-NL"/>
        </w:rPr>
        <w:t>n...</w:t>
      </w:r>
    </w:p>
    <w:p w14:paraId="41964593" w14:textId="41FD3CE9" w:rsidR="00D93DAA" w:rsidRPr="00C42613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C42613">
        <w:rPr>
          <w:rFonts w:ascii="Calibri Light" w:hAnsi="Calibri Light" w:cs="Calibri Light"/>
          <w:lang w:val="nl-NL"/>
        </w:rPr>
        <w:t>in loondienst</w:t>
      </w:r>
      <w:r w:rsidR="00544F27" w:rsidRPr="00C42613">
        <w:rPr>
          <w:rFonts w:ascii="Calibri Light" w:hAnsi="Calibri Light" w:cs="Calibri Light"/>
          <w:lang w:val="nl-NL"/>
        </w:rPr>
        <w:t xml:space="preserve"> (betaald werk voor een baas)</w:t>
      </w:r>
    </w:p>
    <w:p w14:paraId="3CF7F923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zelfstandige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zonder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personeel</w:t>
      </w:r>
      <w:proofErr w:type="spellEnd"/>
      <w:r w:rsidRPr="009A2F1D">
        <w:rPr>
          <w:rFonts w:ascii="Calibri Light" w:hAnsi="Calibri Light" w:cs="Calibri Light"/>
        </w:rPr>
        <w:t xml:space="preserve"> (</w:t>
      </w:r>
      <w:proofErr w:type="spellStart"/>
      <w:r w:rsidRPr="009A2F1D">
        <w:rPr>
          <w:rFonts w:ascii="Calibri Light" w:hAnsi="Calibri Light" w:cs="Calibri Light"/>
        </w:rPr>
        <w:t>zzp</w:t>
      </w:r>
      <w:proofErr w:type="spellEnd"/>
      <w:r w:rsidRPr="009A2F1D">
        <w:rPr>
          <w:rFonts w:ascii="Calibri Light" w:hAnsi="Calibri Light" w:cs="Calibri Light"/>
        </w:rPr>
        <w:t xml:space="preserve">) </w:t>
      </w:r>
    </w:p>
    <w:p w14:paraId="101D7A4D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ondernemer</w:t>
      </w:r>
      <w:proofErr w:type="spellEnd"/>
      <w:r w:rsidRPr="009A2F1D">
        <w:rPr>
          <w:rFonts w:ascii="Calibri Light" w:hAnsi="Calibri Light" w:cs="Calibri Light"/>
        </w:rPr>
        <w:t xml:space="preserve"> met </w:t>
      </w:r>
      <w:proofErr w:type="spellStart"/>
      <w:r w:rsidRPr="009A2F1D">
        <w:rPr>
          <w:rFonts w:ascii="Calibri Light" w:hAnsi="Calibri Light" w:cs="Calibri Light"/>
        </w:rPr>
        <w:t>personeel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5E9937E" w14:textId="2B1692F5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werkloos</w:t>
      </w:r>
      <w:proofErr w:type="spellEnd"/>
      <w:r w:rsidR="000210B1">
        <w:rPr>
          <w:rFonts w:ascii="Calibri Light" w:hAnsi="Calibri Light" w:cs="Calibri Light"/>
        </w:rPr>
        <w:t xml:space="preserve"> of </w:t>
      </w:r>
      <w:proofErr w:type="spellStart"/>
      <w:r w:rsidRPr="009A2F1D">
        <w:rPr>
          <w:rFonts w:ascii="Calibri Light" w:hAnsi="Calibri Light" w:cs="Calibri Light"/>
        </w:rPr>
        <w:t>werkzoekend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7CCC3976" w14:textId="1C109274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(</w:t>
      </w:r>
      <w:proofErr w:type="spellStart"/>
      <w:r w:rsidR="000210B1">
        <w:rPr>
          <w:rFonts w:ascii="Calibri Light" w:hAnsi="Calibri Light" w:cs="Calibri Light"/>
        </w:rPr>
        <w:t>voor</w:t>
      </w:r>
      <w:proofErr w:type="spellEnd"/>
      <w:r w:rsidR="000210B1">
        <w:rPr>
          <w:rFonts w:ascii="Calibri Light" w:hAnsi="Calibri Light" w:cs="Calibri Light"/>
        </w:rPr>
        <w:t xml:space="preserve"> </w:t>
      </w:r>
      <w:proofErr w:type="spellStart"/>
      <w:r w:rsidR="000210B1">
        <w:rPr>
          <w:rFonts w:ascii="Calibri Light" w:hAnsi="Calibri Light" w:cs="Calibri Light"/>
        </w:rPr>
        <w:t>een</w:t>
      </w:r>
      <w:proofErr w:type="spellEnd"/>
      <w:r w:rsidR="000210B1">
        <w:rPr>
          <w:rFonts w:ascii="Calibri Light" w:hAnsi="Calibri Light" w:cs="Calibri Light"/>
        </w:rPr>
        <w:t xml:space="preserve"> </w:t>
      </w:r>
      <w:proofErr w:type="spellStart"/>
      <w:r w:rsidR="000210B1">
        <w:rPr>
          <w:rFonts w:ascii="Calibri Light" w:hAnsi="Calibri Light" w:cs="Calibri Light"/>
        </w:rPr>
        <w:t>deel</w:t>
      </w:r>
      <w:proofErr w:type="spellEnd"/>
      <w:r w:rsidRPr="009A2F1D">
        <w:rPr>
          <w:rFonts w:ascii="Calibri Light" w:hAnsi="Calibri Light" w:cs="Calibri Light"/>
        </w:rPr>
        <w:t xml:space="preserve">) </w:t>
      </w:r>
      <w:proofErr w:type="spellStart"/>
      <w:r w:rsidRPr="009A2F1D">
        <w:rPr>
          <w:rFonts w:ascii="Calibri Light" w:hAnsi="Calibri Light" w:cs="Calibri Light"/>
        </w:rPr>
        <w:t>arbeidsongeschikt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41C56B43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gepensioneerd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4DB0CBDF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huisvrouw</w:t>
      </w:r>
      <w:proofErr w:type="spellEnd"/>
      <w:r w:rsidRPr="009A2F1D">
        <w:rPr>
          <w:rFonts w:ascii="Calibri Light" w:hAnsi="Calibri Light" w:cs="Calibri Light"/>
        </w:rPr>
        <w:t xml:space="preserve">/-man </w:t>
      </w:r>
    </w:p>
    <w:p w14:paraId="1289FE62" w14:textId="42CF30A0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scholier</w:t>
      </w:r>
      <w:proofErr w:type="spellEnd"/>
      <w:r w:rsidR="000210B1">
        <w:rPr>
          <w:rFonts w:ascii="Calibri Light" w:hAnsi="Calibri Light" w:cs="Calibri Light"/>
        </w:rPr>
        <w:t xml:space="preserve"> of </w:t>
      </w:r>
      <w:r w:rsidRPr="009A2F1D">
        <w:rPr>
          <w:rFonts w:ascii="Calibri Light" w:hAnsi="Calibri Light" w:cs="Calibri Light"/>
        </w:rPr>
        <w:t xml:space="preserve">student </w:t>
      </w:r>
    </w:p>
    <w:p w14:paraId="52F0BD4F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anders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789B5304" w14:textId="77777777" w:rsidR="00D93DAA" w:rsidRPr="009A2F1D" w:rsidRDefault="00D93DAA">
      <w:pPr>
        <w:rPr>
          <w:rFonts w:ascii="Calibri Light" w:hAnsi="Calibri Light" w:cs="Calibri Light"/>
        </w:rPr>
      </w:pPr>
    </w:p>
    <w:p w14:paraId="25058861" w14:textId="77777777" w:rsidR="00123E58" w:rsidRPr="009A2F1D" w:rsidRDefault="00123E58" w:rsidP="00123E58">
      <w:pPr>
        <w:pStyle w:val="QuestionSeparator"/>
        <w:rPr>
          <w:rFonts w:ascii="Calibri Light" w:hAnsi="Calibri Light" w:cs="Calibri Light"/>
          <w:lang w:val="nl-NL"/>
        </w:rPr>
      </w:pPr>
    </w:p>
    <w:p w14:paraId="2C0F0706" w14:textId="77777777" w:rsidR="00D93DAA" w:rsidRPr="009A2F1D" w:rsidRDefault="00D93DAA">
      <w:pPr>
        <w:rPr>
          <w:rFonts w:ascii="Calibri Light" w:hAnsi="Calibri Light" w:cs="Calibri Light"/>
        </w:rPr>
      </w:pPr>
    </w:p>
    <w:p w14:paraId="578D2EFF" w14:textId="218944B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630CD9">
        <w:rPr>
          <w:rFonts w:ascii="Calibri Light" w:hAnsi="Calibri Light" w:cs="Calibri Light"/>
          <w:b/>
          <w:bCs/>
          <w:lang w:val="nl-NL"/>
        </w:rPr>
        <w:lastRenderedPageBreak/>
        <w:t>ch05</w:t>
      </w:r>
      <w:r w:rsidRPr="009A2F1D">
        <w:rPr>
          <w:rFonts w:ascii="Calibri Light" w:hAnsi="Calibri Light" w:cs="Calibri Light"/>
          <w:lang w:val="nl-NL"/>
        </w:rPr>
        <w:t xml:space="preserve"> Hoe ziet uw huishouden er uit?</w:t>
      </w:r>
    </w:p>
    <w:p w14:paraId="5E50C0DB" w14:textId="2A1DEB1C" w:rsidR="00D93DAA" w:rsidRPr="009A2F1D" w:rsidRDefault="009F4275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>
        <w:rPr>
          <w:rFonts w:ascii="Calibri Light" w:hAnsi="Calibri Light" w:cs="Calibri Light"/>
        </w:rPr>
        <w:t>ik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woon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alleen</w:t>
      </w:r>
      <w:proofErr w:type="spellEnd"/>
    </w:p>
    <w:p w14:paraId="5B0371B1" w14:textId="58D167B6" w:rsidR="00D93DAA" w:rsidRPr="009A2F1D" w:rsidRDefault="009F4275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C520B7">
        <w:rPr>
          <w:rFonts w:ascii="Calibri Light" w:hAnsi="Calibri Light" w:cs="Calibri Light"/>
          <w:lang w:val="nl-NL"/>
        </w:rPr>
        <w:t xml:space="preserve">ik woon met </w:t>
      </w:r>
      <w:r w:rsidR="00C520B7" w:rsidRPr="00196985">
        <w:rPr>
          <w:rFonts w:ascii="Calibri Light" w:hAnsi="Calibri Light" w:cs="Calibri Light"/>
          <w:lang w:val="nl-NL"/>
        </w:rPr>
        <w:t>éé</w:t>
      </w:r>
      <w:r w:rsidRPr="00C520B7">
        <w:rPr>
          <w:rFonts w:ascii="Calibri Light" w:hAnsi="Calibri Light" w:cs="Calibri Light"/>
          <w:lang w:val="nl-NL"/>
        </w:rPr>
        <w:t>n andere volwassene samen</w:t>
      </w:r>
      <w:r w:rsidR="001059C7" w:rsidRPr="009A2F1D">
        <w:rPr>
          <w:rFonts w:ascii="Calibri Light" w:hAnsi="Calibri Light" w:cs="Calibri Light"/>
          <w:lang w:val="nl-NL"/>
        </w:rPr>
        <w:t xml:space="preserve"> </w:t>
      </w:r>
      <w:r w:rsidR="001678E5">
        <w:rPr>
          <w:rFonts w:ascii="Calibri Light" w:hAnsi="Calibri Light" w:cs="Calibri Light"/>
          <w:lang w:val="nl-NL"/>
        </w:rPr>
        <w:t>(</w:t>
      </w:r>
      <w:r w:rsidR="00DD6F81">
        <w:rPr>
          <w:rFonts w:ascii="Calibri Light" w:hAnsi="Calibri Light" w:cs="Calibri Light"/>
          <w:lang w:val="nl-NL"/>
        </w:rPr>
        <w:t>zonder kinderen</w:t>
      </w:r>
      <w:r w:rsidR="001678E5">
        <w:rPr>
          <w:rFonts w:ascii="Calibri Light" w:hAnsi="Calibri Light" w:cs="Calibri Light"/>
          <w:lang w:val="nl-NL"/>
        </w:rPr>
        <w:t>)</w:t>
      </w:r>
    </w:p>
    <w:p w14:paraId="2E2D6EDD" w14:textId="7484A973" w:rsidR="00D93DAA" w:rsidRPr="009A2F1D" w:rsidRDefault="00195144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 xml:space="preserve">ik woon met een andere volwassene samen en </w:t>
      </w:r>
      <w:r w:rsidR="004E49FF">
        <w:rPr>
          <w:rFonts w:ascii="Calibri Light" w:hAnsi="Calibri Light" w:cs="Calibri Light"/>
          <w:lang w:val="nl-NL"/>
        </w:rPr>
        <w:t>(</w:t>
      </w:r>
      <w:r>
        <w:rPr>
          <w:rFonts w:ascii="Calibri Light" w:hAnsi="Calibri Light" w:cs="Calibri Light"/>
          <w:lang w:val="nl-NL"/>
        </w:rPr>
        <w:t>mijn</w:t>
      </w:r>
      <w:r w:rsidR="004E49FF">
        <w:rPr>
          <w:rFonts w:ascii="Calibri Light" w:hAnsi="Calibri Light" w:cs="Calibri Light"/>
          <w:lang w:val="nl-NL"/>
        </w:rPr>
        <w:t>)</w:t>
      </w:r>
      <w:r>
        <w:rPr>
          <w:rFonts w:ascii="Calibri Light" w:hAnsi="Calibri Light" w:cs="Calibri Light"/>
          <w:lang w:val="nl-NL"/>
        </w:rPr>
        <w:t xml:space="preserve"> kind(eren)</w:t>
      </w:r>
    </w:p>
    <w:p w14:paraId="2002ECC7" w14:textId="2065960B" w:rsidR="00D93DAA" w:rsidRPr="009A2F1D" w:rsidRDefault="06FACD7B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4D5FEE6">
        <w:rPr>
          <w:rFonts w:ascii="Calibri Light" w:hAnsi="Calibri Light" w:cs="Calibri Light"/>
          <w:lang w:val="nl-NL"/>
        </w:rPr>
        <w:t xml:space="preserve">ik woon samen met </w:t>
      </w:r>
      <w:r w:rsidR="44667559" w:rsidRPr="04D5FEE6">
        <w:rPr>
          <w:rFonts w:ascii="Calibri Light" w:hAnsi="Calibri Light" w:cs="Calibri Light"/>
          <w:lang w:val="nl-NL"/>
        </w:rPr>
        <w:t>(</w:t>
      </w:r>
      <w:r w:rsidRPr="04D5FEE6">
        <w:rPr>
          <w:rFonts w:ascii="Calibri Light" w:hAnsi="Calibri Light" w:cs="Calibri Light"/>
          <w:lang w:val="nl-NL"/>
        </w:rPr>
        <w:t>mijn</w:t>
      </w:r>
      <w:r w:rsidR="44667559" w:rsidRPr="04D5FEE6">
        <w:rPr>
          <w:rFonts w:ascii="Calibri Light" w:hAnsi="Calibri Light" w:cs="Calibri Light"/>
          <w:lang w:val="nl-NL"/>
        </w:rPr>
        <w:t>)</w:t>
      </w:r>
      <w:r w:rsidRPr="04D5FEE6">
        <w:rPr>
          <w:rFonts w:ascii="Calibri Light" w:hAnsi="Calibri Light" w:cs="Calibri Light"/>
          <w:lang w:val="nl-NL"/>
        </w:rPr>
        <w:t xml:space="preserve"> kind(eren) (eenoudergezin)</w:t>
      </w:r>
    </w:p>
    <w:p w14:paraId="2B4255A0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anders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2186262F" w14:textId="77777777" w:rsidR="00123E58" w:rsidRPr="009A2F1D" w:rsidRDefault="00123E58">
      <w:pPr>
        <w:pStyle w:val="QuestionSeparator"/>
        <w:rPr>
          <w:rFonts w:ascii="Calibri Light" w:hAnsi="Calibri Light" w:cs="Calibri Light"/>
        </w:rPr>
      </w:pPr>
    </w:p>
    <w:p w14:paraId="4D38722E" w14:textId="77777777" w:rsidR="00D93DAA" w:rsidRPr="009A2F1D" w:rsidRDefault="00D93DAA">
      <w:pPr>
        <w:rPr>
          <w:rFonts w:ascii="Calibri Light" w:hAnsi="Calibri Light" w:cs="Calibri Light"/>
        </w:rPr>
      </w:pPr>
    </w:p>
    <w:p w14:paraId="09813451" w14:textId="7439E1CF" w:rsidR="00D93DAA" w:rsidRDefault="001059C7">
      <w:pPr>
        <w:keepNext/>
        <w:rPr>
          <w:rFonts w:ascii="Calibri Light" w:hAnsi="Calibri Light" w:cs="Calibri Light"/>
          <w:lang w:val="nl-NL"/>
        </w:rPr>
      </w:pPr>
      <w:r w:rsidRPr="001503D0">
        <w:rPr>
          <w:rFonts w:ascii="Calibri Light" w:hAnsi="Calibri Light" w:cs="Calibri Light"/>
          <w:b/>
          <w:bCs/>
          <w:lang w:val="nl-NL"/>
        </w:rPr>
        <w:t>ch06</w:t>
      </w:r>
      <w:r w:rsidRPr="25DACF53">
        <w:rPr>
          <w:rFonts w:ascii="Calibri Light" w:hAnsi="Calibri Light" w:cs="Calibri Light"/>
          <w:lang w:val="nl-NL"/>
        </w:rPr>
        <w:t xml:space="preserve"> [OPTIONEEL] Wat is het totale netto maandinkomen van u en uw mogelijke partner?</w:t>
      </w:r>
    </w:p>
    <w:p w14:paraId="294C9E6C" w14:textId="77777777" w:rsidR="00C42613" w:rsidRDefault="00C42613">
      <w:pPr>
        <w:keepNext/>
        <w:rPr>
          <w:rFonts w:ascii="Calibri Light" w:hAnsi="Calibri Light" w:cs="Calibri Light"/>
          <w:lang w:val="nl-NL"/>
        </w:rPr>
      </w:pPr>
    </w:p>
    <w:p w14:paraId="5917FE8E" w14:textId="4B7A2E3C" w:rsidR="000103E1" w:rsidRPr="000103E1" w:rsidRDefault="000103E1">
      <w:pPr>
        <w:keepNext/>
        <w:rPr>
          <w:rFonts w:ascii="Calibri Light" w:hAnsi="Calibri Light" w:cs="Calibri Light"/>
          <w:lang w:val="nl-NL"/>
        </w:rPr>
      </w:pPr>
      <w:r w:rsidRPr="000103E1">
        <w:rPr>
          <w:rFonts w:ascii="Calibri Light" w:hAnsi="Calibri Light" w:cs="Calibri Light"/>
          <w:lang w:val="nl-NL"/>
        </w:rPr>
        <w:t>Hierbij gaat het ook om bijvoorbeeld uitkeringen, pensioen en alimentatie. Toeslagen van de Belastingdienst tellen niet mee, zoals zorgtoeslag en huurtoeslag</w:t>
      </w:r>
      <w:r w:rsidR="00E520CD">
        <w:rPr>
          <w:rFonts w:ascii="Calibri Light" w:hAnsi="Calibri Light" w:cs="Calibri Light"/>
          <w:lang w:val="nl-NL"/>
        </w:rPr>
        <w:t>.</w:t>
      </w:r>
    </w:p>
    <w:p w14:paraId="3CC0C697" w14:textId="6B98BCC8" w:rsidR="00D93DAA" w:rsidRPr="009A2F1D" w:rsidRDefault="00E92904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m</w:t>
      </w:r>
      <w:r w:rsidR="001059C7" w:rsidRPr="009A2F1D">
        <w:rPr>
          <w:rFonts w:ascii="Calibri Light" w:hAnsi="Calibri Light" w:cs="Calibri Light"/>
        </w:rPr>
        <w:t xml:space="preserve">inder dan € 900 </w:t>
      </w:r>
    </w:p>
    <w:p w14:paraId="4A8F6D6A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€ 900 tot € 1300 </w:t>
      </w:r>
    </w:p>
    <w:p w14:paraId="7B655E2F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€ 1300 tot € 1800 </w:t>
      </w:r>
    </w:p>
    <w:p w14:paraId="7ADB39BD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€ 1800 tot € 2700  </w:t>
      </w:r>
    </w:p>
    <w:p w14:paraId="474313DA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€ 2700 tot € 3200   </w:t>
      </w:r>
    </w:p>
    <w:p w14:paraId="694CB4B5" w14:textId="5D44FA13" w:rsidR="00422859" w:rsidRPr="00C11E34" w:rsidRDefault="001059C7" w:rsidP="349E07B5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49E07B5">
        <w:rPr>
          <w:rFonts w:ascii="Calibri Light" w:hAnsi="Calibri Light" w:cs="Calibri Light"/>
        </w:rPr>
        <w:t>meer</w:t>
      </w:r>
      <w:proofErr w:type="spellEnd"/>
      <w:r w:rsidRPr="349E07B5">
        <w:rPr>
          <w:rFonts w:ascii="Calibri Light" w:hAnsi="Calibri Light" w:cs="Calibri Light"/>
        </w:rPr>
        <w:t xml:space="preserve"> dan € 3200 </w:t>
      </w:r>
    </w:p>
    <w:p w14:paraId="5EA3FC0C" w14:textId="596B4DF3" w:rsidR="00422859" w:rsidRDefault="00422859" w:rsidP="349E07B5">
      <w:pPr>
        <w:pStyle w:val="Lijstalinea"/>
        <w:keepNext/>
        <w:numPr>
          <w:ilvl w:val="0"/>
          <w:numId w:val="5"/>
        </w:numPr>
        <w:rPr>
          <w:lang w:val="nl-NL"/>
        </w:rPr>
      </w:pPr>
      <w:r w:rsidRPr="349E07B5">
        <w:rPr>
          <w:rFonts w:ascii="Calibri Light" w:hAnsi="Calibri Light" w:cs="Calibri Light"/>
          <w:lang w:val="nl-NL"/>
        </w:rPr>
        <w:t>Ik heb (nog) geen inkomen</w:t>
      </w:r>
    </w:p>
    <w:p w14:paraId="395C93A2" w14:textId="03B87F1F" w:rsidR="00422859" w:rsidRPr="009A2F1D" w:rsidRDefault="001059C7" w:rsidP="349E07B5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349E07B5">
        <w:rPr>
          <w:rFonts w:ascii="Calibri Light" w:hAnsi="Calibri Light" w:cs="Calibri Light"/>
          <w:lang w:val="nl-NL"/>
        </w:rPr>
        <w:t xml:space="preserve">wil ik niet zeggen / weet niet </w:t>
      </w:r>
    </w:p>
    <w:p w14:paraId="6DC0956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4FB728F" w14:textId="77777777" w:rsidR="00123E58" w:rsidRPr="009A2F1D" w:rsidRDefault="00123E58" w:rsidP="00123E58">
      <w:pPr>
        <w:pStyle w:val="QuestionSeparator"/>
        <w:rPr>
          <w:rFonts w:ascii="Calibri Light" w:hAnsi="Calibri Light" w:cs="Calibri Light"/>
          <w:lang w:val="nl-NL"/>
        </w:rPr>
      </w:pPr>
    </w:p>
    <w:p w14:paraId="040C5BE9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92EA134" w14:textId="5D8F24CA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1503D0">
        <w:rPr>
          <w:rFonts w:ascii="Calibri Light" w:hAnsi="Calibri Light" w:cs="Calibri Light"/>
          <w:b/>
          <w:bCs/>
          <w:lang w:val="nl-NL"/>
        </w:rPr>
        <w:lastRenderedPageBreak/>
        <w:t>ch07</w:t>
      </w:r>
      <w:r w:rsidRPr="009A2F1D">
        <w:rPr>
          <w:rFonts w:ascii="Calibri Light" w:hAnsi="Calibri Light" w:cs="Calibri Light"/>
          <w:lang w:val="nl-NL"/>
        </w:rPr>
        <w:t xml:space="preserve"> Hoe lang woont u </w:t>
      </w:r>
      <w:r w:rsidR="00D96FF4">
        <w:rPr>
          <w:rFonts w:ascii="Calibri Light" w:hAnsi="Calibri Light" w:cs="Calibri Light"/>
          <w:lang w:val="nl-NL"/>
        </w:rPr>
        <w:t xml:space="preserve">al </w:t>
      </w:r>
      <w:r w:rsidRPr="009A2F1D">
        <w:rPr>
          <w:rFonts w:ascii="Calibri Light" w:hAnsi="Calibri Light" w:cs="Calibri Light"/>
          <w:lang w:val="nl-NL"/>
        </w:rPr>
        <w:t>in deze buurt?</w:t>
      </w:r>
    </w:p>
    <w:p w14:paraId="3CEB447F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korter</w:t>
      </w:r>
      <w:proofErr w:type="spellEnd"/>
      <w:r w:rsidRPr="009A2F1D">
        <w:rPr>
          <w:rFonts w:ascii="Calibri Light" w:hAnsi="Calibri Light" w:cs="Calibri Light"/>
        </w:rPr>
        <w:t xml:space="preserve"> dan 2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28AF989A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tot 5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737E04F7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tot 10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4915A56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tot 15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17437095" w14:textId="77777777" w:rsidR="00D93DAA" w:rsidRPr="009A2F1D" w:rsidRDefault="001059C7">
      <w:pPr>
        <w:pStyle w:val="Lijstalinea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15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of </w:t>
      </w:r>
      <w:proofErr w:type="spellStart"/>
      <w:r w:rsidRPr="009A2F1D">
        <w:rPr>
          <w:rFonts w:ascii="Calibri Light" w:hAnsi="Calibri Light" w:cs="Calibri Light"/>
        </w:rPr>
        <w:t>langer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9F48B2D" w14:textId="1C6836B0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458C1311" w14:textId="77777777" w:rsidR="00D93DAA" w:rsidRPr="009A2F1D" w:rsidRDefault="00D93DAA">
      <w:pPr>
        <w:rPr>
          <w:rFonts w:ascii="Calibri Light" w:hAnsi="Calibri Light" w:cs="Calibri Light"/>
        </w:rPr>
      </w:pPr>
    </w:p>
    <w:p w14:paraId="29C44539" w14:textId="57833505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1503D0">
        <w:rPr>
          <w:rFonts w:ascii="Calibri Light" w:hAnsi="Calibri Light" w:cs="Calibri Light"/>
          <w:b/>
          <w:bCs/>
          <w:lang w:val="nl-NL"/>
        </w:rPr>
        <w:t>ch09</w:t>
      </w:r>
      <w:r w:rsidRPr="009A2F1D">
        <w:rPr>
          <w:rFonts w:ascii="Calibri Light" w:hAnsi="Calibri Light" w:cs="Calibri Light"/>
          <w:lang w:val="nl-NL"/>
        </w:rPr>
        <w:t xml:space="preserve"> [OPTIONEEL] In welke wijk woont u?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</w:p>
    <w:p w14:paraId="69A07193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________________________________________________________________</w:t>
      </w:r>
    </w:p>
    <w:p w14:paraId="4B31F463" w14:textId="77777777" w:rsidR="00D93DAA" w:rsidRPr="009A2F1D" w:rsidRDefault="00D93DAA">
      <w:pPr>
        <w:rPr>
          <w:rFonts w:ascii="Calibri Light" w:hAnsi="Calibri Light" w:cs="Calibri Light"/>
        </w:rPr>
      </w:pPr>
    </w:p>
    <w:p w14:paraId="56794797" w14:textId="77777777" w:rsidR="00D93DAA" w:rsidRPr="009A2F1D" w:rsidRDefault="001059C7">
      <w:pPr>
        <w:pStyle w:val="BlockEnd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End of Block: </w:t>
      </w:r>
      <w:proofErr w:type="spellStart"/>
      <w:r w:rsidRPr="009A2F1D">
        <w:rPr>
          <w:rFonts w:ascii="Calibri Light" w:hAnsi="Calibri Light" w:cs="Calibri Light"/>
        </w:rPr>
        <w:t>achtergrond</w:t>
      </w:r>
      <w:proofErr w:type="spellEnd"/>
    </w:p>
    <w:p w14:paraId="05BC4C97" w14:textId="77777777" w:rsidR="00D93DAA" w:rsidRPr="009A2F1D" w:rsidRDefault="00D93DAA">
      <w:pPr>
        <w:pStyle w:val="BlockSeparator"/>
        <w:rPr>
          <w:rFonts w:ascii="Calibri Light" w:hAnsi="Calibri Light" w:cs="Calibri Light"/>
        </w:rPr>
      </w:pPr>
    </w:p>
    <w:p w14:paraId="36C0B0A7" w14:textId="73C33495" w:rsidR="00D93DAA" w:rsidRPr="009C0D66" w:rsidRDefault="001059C7" w:rsidP="0633175D">
      <w:pPr>
        <w:pStyle w:val="BlockStartLabel"/>
        <w:rPr>
          <w:rFonts w:ascii="Calibri Light" w:hAnsi="Calibri Light" w:cs="Calibri Light"/>
        </w:rPr>
      </w:pPr>
      <w:r w:rsidRPr="009C0D66">
        <w:rPr>
          <w:rFonts w:ascii="Calibri Light" w:hAnsi="Calibri Light" w:cs="Calibri Light"/>
        </w:rPr>
        <w:t xml:space="preserve">End of Block: </w:t>
      </w:r>
      <w:proofErr w:type="spellStart"/>
      <w:r w:rsidRPr="009C0D66">
        <w:rPr>
          <w:rFonts w:ascii="Calibri Light" w:hAnsi="Calibri Light" w:cs="Calibri Light"/>
        </w:rPr>
        <w:t>Burgerpeiling</w:t>
      </w:r>
      <w:proofErr w:type="spellEnd"/>
    </w:p>
    <w:p w14:paraId="23D30371" w14:textId="5B5914FC" w:rsidR="00D93DAA" w:rsidRPr="009A2F1D" w:rsidRDefault="00D93DAA" w:rsidP="0633175D">
      <w:pPr>
        <w:rPr>
          <w:rFonts w:ascii="Calibri Light" w:hAnsi="Calibri Light" w:cs="Calibri Light"/>
        </w:rPr>
      </w:pPr>
    </w:p>
    <w:sectPr w:rsidR="00D93DAA" w:rsidRPr="009A2F1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43C9BA" w14:textId="77777777" w:rsidR="000E72E8" w:rsidRDefault="000E72E8">
      <w:pPr>
        <w:spacing w:line="240" w:lineRule="auto"/>
      </w:pPr>
      <w:r>
        <w:separator/>
      </w:r>
    </w:p>
  </w:endnote>
  <w:endnote w:type="continuationSeparator" w:id="0">
    <w:p w14:paraId="2DA4D52B" w14:textId="77777777" w:rsidR="000E72E8" w:rsidRDefault="000E72E8">
      <w:pPr>
        <w:spacing w:line="240" w:lineRule="auto"/>
      </w:pPr>
      <w:r>
        <w:continuationSeparator/>
      </w:r>
    </w:p>
  </w:endnote>
  <w:endnote w:type="continuationNotice" w:id="1">
    <w:p w14:paraId="3E3D1B94" w14:textId="77777777" w:rsidR="000E72E8" w:rsidRDefault="000E72E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19AC52" w14:textId="77777777" w:rsidR="005B61DE" w:rsidRDefault="001059C7" w:rsidP="005B61DE">
    <w:pPr>
      <w:pStyle w:val="Voettekst"/>
      <w:framePr w:wrap="none" w:vAnchor="text" w:hAnchor="margin" w:xAlign="right" w:y="1"/>
      <w:rPr>
        <w:rStyle w:val="Paginanummer"/>
      </w:rPr>
    </w:pPr>
    <w:r>
      <w:t xml:space="preserve">Page </w:t>
    </w:r>
    <w:r>
      <w:rPr>
        <w:rStyle w:val="Paginanummer"/>
      </w:rPr>
      <w:fldChar w:fldCharType="begin"/>
    </w:r>
    <w:r>
      <w:rPr>
        <w:rStyle w:val="Paginanummer"/>
      </w:rPr>
      <w:instrText xml:space="preserve">PAGE \* MERGEFORMAT </w:instrText>
    </w:r>
    <w:r>
      <w:rPr>
        <w:rStyle w:val="Paginanummer"/>
      </w:rPr>
      <w:fldChar w:fldCharType="end"/>
    </w:r>
    <w:r>
      <w:t xml:space="preserve">of </w:t>
    </w:r>
    <w:r>
      <w:rPr>
        <w:rStyle w:val="Paginanummer"/>
      </w:rPr>
      <w:fldChar w:fldCharType="begin"/>
    </w:r>
    <w:r>
      <w:rPr>
        <w:rStyle w:val="Paginanummer"/>
      </w:rPr>
      <w:instrText xml:space="preserve">NUMPAGES \* MERGEFORMAT </w:instrText>
    </w:r>
    <w:r>
      <w:rPr>
        <w:rStyle w:val="Paginanummer"/>
      </w:rPr>
      <w:fldChar w:fldCharType="end"/>
    </w:r>
  </w:p>
  <w:p w14:paraId="33F49E9E" w14:textId="77777777" w:rsidR="005B61DE" w:rsidRDefault="005B61DE" w:rsidP="005B61DE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26B9D4" w14:textId="77777777" w:rsidR="005B61DE" w:rsidRDefault="001059C7" w:rsidP="005B61DE">
    <w:pPr>
      <w:pStyle w:val="Voettekst"/>
      <w:framePr w:wrap="none" w:vAnchor="text" w:hAnchor="margin" w:xAlign="right" w:y="1"/>
      <w:rPr>
        <w:rStyle w:val="Paginanummer"/>
      </w:rPr>
    </w:pPr>
    <w:r>
      <w:t xml:space="preserve">Page </w:t>
    </w:r>
    <w:r>
      <w:rPr>
        <w:rStyle w:val="Paginanummer"/>
      </w:rPr>
      <w:fldChar w:fldCharType="begin"/>
    </w:r>
    <w:r>
      <w:rPr>
        <w:rStyle w:val="Paginanummer"/>
      </w:rPr>
      <w:instrText xml:space="preserve">PAGE \* MERGEFORMAT </w:instrText>
    </w:r>
    <w:r>
      <w:rPr>
        <w:rStyle w:val="Paginanummer"/>
      </w:rPr>
      <w:fldChar w:fldCharType="separate"/>
    </w:r>
    <w:r>
      <w:rPr>
        <w:rStyle w:val="Paginanummer"/>
        <w:noProof/>
      </w:rPr>
      <w:t>1</w:t>
    </w:r>
    <w:r>
      <w:rPr>
        <w:rStyle w:val="Paginanummer"/>
      </w:rPr>
      <w:fldChar w:fldCharType="end"/>
    </w:r>
    <w:r>
      <w:t xml:space="preserve"> of </w:t>
    </w:r>
    <w:r>
      <w:rPr>
        <w:rStyle w:val="Paginanummer"/>
      </w:rPr>
      <w:fldChar w:fldCharType="begin"/>
    </w:r>
    <w:r>
      <w:rPr>
        <w:rStyle w:val="Paginanummer"/>
      </w:rPr>
      <w:instrText xml:space="preserve">NUMPAGES \* MERGEFORMAT </w:instrText>
    </w:r>
    <w:r>
      <w:rPr>
        <w:rStyle w:val="Paginanummer"/>
      </w:rPr>
      <w:fldChar w:fldCharType="separate"/>
    </w:r>
    <w:r>
      <w:rPr>
        <w:rStyle w:val="Paginanummer"/>
        <w:noProof/>
      </w:rPr>
      <w:t>20</w:t>
    </w:r>
    <w:r>
      <w:rPr>
        <w:rStyle w:val="Paginanummer"/>
      </w:rPr>
      <w:fldChar w:fldCharType="end"/>
    </w:r>
  </w:p>
  <w:p w14:paraId="70B3B20F" w14:textId="77777777" w:rsidR="005B61DE" w:rsidRDefault="005B61DE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7E5F93" w14:textId="77777777" w:rsidR="00604681" w:rsidRDefault="0060468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468A4F" w14:textId="77777777" w:rsidR="000E72E8" w:rsidRDefault="000E72E8">
      <w:pPr>
        <w:spacing w:line="240" w:lineRule="auto"/>
      </w:pPr>
      <w:r>
        <w:separator/>
      </w:r>
    </w:p>
  </w:footnote>
  <w:footnote w:type="continuationSeparator" w:id="0">
    <w:p w14:paraId="775A9D63" w14:textId="77777777" w:rsidR="000E72E8" w:rsidRDefault="000E72E8">
      <w:pPr>
        <w:spacing w:line="240" w:lineRule="auto"/>
      </w:pPr>
      <w:r>
        <w:continuationSeparator/>
      </w:r>
    </w:p>
  </w:footnote>
  <w:footnote w:type="continuationNotice" w:id="1">
    <w:p w14:paraId="56415816" w14:textId="77777777" w:rsidR="000E72E8" w:rsidRDefault="000E72E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F14A04" w14:textId="1CDD0480" w:rsidR="00604681" w:rsidRDefault="00000000">
    <w:pPr>
      <w:pStyle w:val="Koptekst"/>
    </w:pPr>
    <w:r>
      <w:rPr>
        <w:noProof/>
      </w:rPr>
      <w:pict w14:anchorId="63CF257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84372282" o:spid="_x0000_s1026" type="#_x0000_t136" style="position:absolute;margin-left:0;margin-top:0;width:439.9pt;height:219.95pt;rotation:315;z-index:-251658239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202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508396" w14:textId="6B66F864" w:rsidR="00A57E15" w:rsidRDefault="00000000">
    <w:r>
      <w:rPr>
        <w:noProof/>
      </w:rPr>
      <w:pict w14:anchorId="37E1C59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84372283" o:spid="_x0000_s1027" type="#_x0000_t136" style="position:absolute;margin-left:0;margin-top:0;width:439.9pt;height:219.95pt;rotation:315;z-index:-25165823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2022"/>
          <w10:wrap anchorx="margin" anchory="margin"/>
        </v:shape>
      </w:pict>
    </w:r>
    <w:r w:rsidR="001059C7">
      <w:c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13DA0" w14:textId="56C65628" w:rsidR="00604681" w:rsidRDefault="00000000">
    <w:pPr>
      <w:pStyle w:val="Koptekst"/>
    </w:pPr>
    <w:r>
      <w:rPr>
        <w:noProof/>
      </w:rPr>
      <w:pict w14:anchorId="02E99A0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84372281" o:spid="_x0000_s1025" type="#_x0000_t136" style="position:absolute;margin-left:0;margin-top:0;width:439.9pt;height:219.9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202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A0BF6"/>
    <w:multiLevelType w:val="hybrid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81872BE"/>
    <w:multiLevelType w:val="multilevel"/>
    <w:tmpl w:val="302EDFA2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/>
        <w:ind w:left="360"/>
      </w:pPr>
      <w:rPr>
        <w:rFonts w:ascii="Courier New" w:hAnsi="Courier New" w:hint="default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612514194">
    <w:abstractNumId w:val="3"/>
  </w:num>
  <w:num w:numId="2" w16cid:durableId="2146577106">
    <w:abstractNumId w:val="2"/>
  </w:num>
  <w:num w:numId="3" w16cid:durableId="508184188">
    <w:abstractNumId w:val="1"/>
  </w:num>
  <w:num w:numId="4" w16cid:durableId="329065184">
    <w:abstractNumId w:val="4"/>
  </w:num>
  <w:num w:numId="5" w16cid:durableId="23890468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ark Gremmen">
    <w15:presenceInfo w15:providerId="AD" w15:userId="S::mark.gremmen@vng.nl::0949db81-22cb-4bad-b492-224444a4e20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8"/>
  <w:embedSystemFonts/>
  <w:proofState w:spelling="clean"/>
  <w:trackRevisions/>
  <w:defaultTabStop w:val="720"/>
  <w:hyphenationZone w:val="425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15"/>
    <w:rsid w:val="00003CE6"/>
    <w:rsid w:val="000057B9"/>
    <w:rsid w:val="00006144"/>
    <w:rsid w:val="000103E1"/>
    <w:rsid w:val="0001124F"/>
    <w:rsid w:val="00011F5A"/>
    <w:rsid w:val="000125D2"/>
    <w:rsid w:val="000210B1"/>
    <w:rsid w:val="000218CD"/>
    <w:rsid w:val="00022588"/>
    <w:rsid w:val="00022657"/>
    <w:rsid w:val="00026C5A"/>
    <w:rsid w:val="000321AE"/>
    <w:rsid w:val="00032E42"/>
    <w:rsid w:val="00046F95"/>
    <w:rsid w:val="00052395"/>
    <w:rsid w:val="00055CE3"/>
    <w:rsid w:val="000634AE"/>
    <w:rsid w:val="00064998"/>
    <w:rsid w:val="00065DC4"/>
    <w:rsid w:val="0007121B"/>
    <w:rsid w:val="00071EE2"/>
    <w:rsid w:val="00074D3F"/>
    <w:rsid w:val="00077B16"/>
    <w:rsid w:val="00084B8E"/>
    <w:rsid w:val="00092B41"/>
    <w:rsid w:val="00097336"/>
    <w:rsid w:val="0009761A"/>
    <w:rsid w:val="000A00FB"/>
    <w:rsid w:val="000A18A9"/>
    <w:rsid w:val="000A1ACC"/>
    <w:rsid w:val="000A254B"/>
    <w:rsid w:val="000A2CDB"/>
    <w:rsid w:val="000B04FA"/>
    <w:rsid w:val="000B1B0E"/>
    <w:rsid w:val="000B3509"/>
    <w:rsid w:val="000B521C"/>
    <w:rsid w:val="000B6C9E"/>
    <w:rsid w:val="000B77F7"/>
    <w:rsid w:val="000C14A5"/>
    <w:rsid w:val="000C72BA"/>
    <w:rsid w:val="000D0305"/>
    <w:rsid w:val="000D2441"/>
    <w:rsid w:val="000D63D4"/>
    <w:rsid w:val="000E2ACC"/>
    <w:rsid w:val="000E5BC4"/>
    <w:rsid w:val="000E72E8"/>
    <w:rsid w:val="000F2080"/>
    <w:rsid w:val="001059C7"/>
    <w:rsid w:val="00105DA1"/>
    <w:rsid w:val="00107601"/>
    <w:rsid w:val="00107A94"/>
    <w:rsid w:val="00110552"/>
    <w:rsid w:val="001133E6"/>
    <w:rsid w:val="001222BA"/>
    <w:rsid w:val="00123E58"/>
    <w:rsid w:val="001241C4"/>
    <w:rsid w:val="00125A84"/>
    <w:rsid w:val="00127109"/>
    <w:rsid w:val="001332D5"/>
    <w:rsid w:val="00134337"/>
    <w:rsid w:val="00136B0C"/>
    <w:rsid w:val="001377DE"/>
    <w:rsid w:val="001410BA"/>
    <w:rsid w:val="001430B2"/>
    <w:rsid w:val="001447C1"/>
    <w:rsid w:val="001500FA"/>
    <w:rsid w:val="001503D0"/>
    <w:rsid w:val="00150E9D"/>
    <w:rsid w:val="001511A4"/>
    <w:rsid w:val="001615E6"/>
    <w:rsid w:val="00161662"/>
    <w:rsid w:val="00161AEC"/>
    <w:rsid w:val="0016212F"/>
    <w:rsid w:val="0016297E"/>
    <w:rsid w:val="00163ED0"/>
    <w:rsid w:val="001653F4"/>
    <w:rsid w:val="001658DF"/>
    <w:rsid w:val="00165EC8"/>
    <w:rsid w:val="0016629A"/>
    <w:rsid w:val="001678E5"/>
    <w:rsid w:val="00185B96"/>
    <w:rsid w:val="001860A5"/>
    <w:rsid w:val="001866E0"/>
    <w:rsid w:val="001915B4"/>
    <w:rsid w:val="00191B1A"/>
    <w:rsid w:val="00195144"/>
    <w:rsid w:val="00196985"/>
    <w:rsid w:val="00196F90"/>
    <w:rsid w:val="00197744"/>
    <w:rsid w:val="001A12E8"/>
    <w:rsid w:val="001A2774"/>
    <w:rsid w:val="001A5916"/>
    <w:rsid w:val="001A5EAB"/>
    <w:rsid w:val="001D6009"/>
    <w:rsid w:val="001D71DA"/>
    <w:rsid w:val="001D777E"/>
    <w:rsid w:val="001F0F1E"/>
    <w:rsid w:val="001F423C"/>
    <w:rsid w:val="002034F0"/>
    <w:rsid w:val="00206142"/>
    <w:rsid w:val="002130C3"/>
    <w:rsid w:val="00214881"/>
    <w:rsid w:val="00215532"/>
    <w:rsid w:val="0022287C"/>
    <w:rsid w:val="00224C4D"/>
    <w:rsid w:val="0022529A"/>
    <w:rsid w:val="00225CB3"/>
    <w:rsid w:val="002432CC"/>
    <w:rsid w:val="00243AD8"/>
    <w:rsid w:val="00245606"/>
    <w:rsid w:val="0024627B"/>
    <w:rsid w:val="00246CE5"/>
    <w:rsid w:val="00252989"/>
    <w:rsid w:val="00256459"/>
    <w:rsid w:val="00257328"/>
    <w:rsid w:val="00260555"/>
    <w:rsid w:val="00264488"/>
    <w:rsid w:val="00264747"/>
    <w:rsid w:val="00270D33"/>
    <w:rsid w:val="00275F95"/>
    <w:rsid w:val="0027643B"/>
    <w:rsid w:val="00280C48"/>
    <w:rsid w:val="00287864"/>
    <w:rsid w:val="002A5FD3"/>
    <w:rsid w:val="002B7E44"/>
    <w:rsid w:val="002C1D8F"/>
    <w:rsid w:val="002C27A2"/>
    <w:rsid w:val="002D1E38"/>
    <w:rsid w:val="002F0A87"/>
    <w:rsid w:val="002F1A32"/>
    <w:rsid w:val="002F4A37"/>
    <w:rsid w:val="003059A9"/>
    <w:rsid w:val="003070CC"/>
    <w:rsid w:val="00312584"/>
    <w:rsid w:val="003208C2"/>
    <w:rsid w:val="003229C2"/>
    <w:rsid w:val="003270B0"/>
    <w:rsid w:val="003363B9"/>
    <w:rsid w:val="0035260A"/>
    <w:rsid w:val="0035297F"/>
    <w:rsid w:val="00352BB2"/>
    <w:rsid w:val="00354469"/>
    <w:rsid w:val="003564FD"/>
    <w:rsid w:val="00365EB3"/>
    <w:rsid w:val="00371E85"/>
    <w:rsid w:val="00373101"/>
    <w:rsid w:val="00376144"/>
    <w:rsid w:val="00376E89"/>
    <w:rsid w:val="00385252"/>
    <w:rsid w:val="003860F9"/>
    <w:rsid w:val="00386C76"/>
    <w:rsid w:val="00395BBE"/>
    <w:rsid w:val="003A0151"/>
    <w:rsid w:val="003A3C2D"/>
    <w:rsid w:val="003A3F51"/>
    <w:rsid w:val="003A6A49"/>
    <w:rsid w:val="003B0303"/>
    <w:rsid w:val="003B0EA7"/>
    <w:rsid w:val="003B78A5"/>
    <w:rsid w:val="003D34E7"/>
    <w:rsid w:val="003D436E"/>
    <w:rsid w:val="003E0327"/>
    <w:rsid w:val="003E2245"/>
    <w:rsid w:val="003F11F5"/>
    <w:rsid w:val="003F2A88"/>
    <w:rsid w:val="003F472F"/>
    <w:rsid w:val="003F5334"/>
    <w:rsid w:val="003F6C16"/>
    <w:rsid w:val="00406A8D"/>
    <w:rsid w:val="004076D2"/>
    <w:rsid w:val="00407D87"/>
    <w:rsid w:val="0041280E"/>
    <w:rsid w:val="004167D1"/>
    <w:rsid w:val="00421C22"/>
    <w:rsid w:val="00421D25"/>
    <w:rsid w:val="00422859"/>
    <w:rsid w:val="00427368"/>
    <w:rsid w:val="004304A3"/>
    <w:rsid w:val="004312C8"/>
    <w:rsid w:val="0043210E"/>
    <w:rsid w:val="00433D13"/>
    <w:rsid w:val="00434EA7"/>
    <w:rsid w:val="00436625"/>
    <w:rsid w:val="00441B18"/>
    <w:rsid w:val="00442454"/>
    <w:rsid w:val="00442AE0"/>
    <w:rsid w:val="0044690B"/>
    <w:rsid w:val="0044695B"/>
    <w:rsid w:val="004477A6"/>
    <w:rsid w:val="004532EE"/>
    <w:rsid w:val="00453AAD"/>
    <w:rsid w:val="004550EE"/>
    <w:rsid w:val="00455D53"/>
    <w:rsid w:val="004626F1"/>
    <w:rsid w:val="00463381"/>
    <w:rsid w:val="00465635"/>
    <w:rsid w:val="00467181"/>
    <w:rsid w:val="00471A28"/>
    <w:rsid w:val="00475589"/>
    <w:rsid w:val="0048018C"/>
    <w:rsid w:val="00491B31"/>
    <w:rsid w:val="0049418E"/>
    <w:rsid w:val="00497C1D"/>
    <w:rsid w:val="004A0F12"/>
    <w:rsid w:val="004A31CB"/>
    <w:rsid w:val="004B4146"/>
    <w:rsid w:val="004C067C"/>
    <w:rsid w:val="004C1BDE"/>
    <w:rsid w:val="004C2B5C"/>
    <w:rsid w:val="004C5E9C"/>
    <w:rsid w:val="004D0031"/>
    <w:rsid w:val="004D04A7"/>
    <w:rsid w:val="004D22BB"/>
    <w:rsid w:val="004D2FC5"/>
    <w:rsid w:val="004D3029"/>
    <w:rsid w:val="004E49FF"/>
    <w:rsid w:val="004E6D56"/>
    <w:rsid w:val="004F05C2"/>
    <w:rsid w:val="004F1B8B"/>
    <w:rsid w:val="004F30B0"/>
    <w:rsid w:val="004F3D73"/>
    <w:rsid w:val="004F75B6"/>
    <w:rsid w:val="0050059E"/>
    <w:rsid w:val="00504263"/>
    <w:rsid w:val="00515D77"/>
    <w:rsid w:val="0051688F"/>
    <w:rsid w:val="0052098C"/>
    <w:rsid w:val="00520E55"/>
    <w:rsid w:val="00523827"/>
    <w:rsid w:val="00530382"/>
    <w:rsid w:val="00536612"/>
    <w:rsid w:val="0053748B"/>
    <w:rsid w:val="00537CFA"/>
    <w:rsid w:val="0054247A"/>
    <w:rsid w:val="00544F27"/>
    <w:rsid w:val="0055508C"/>
    <w:rsid w:val="00555392"/>
    <w:rsid w:val="005557F3"/>
    <w:rsid w:val="005558BB"/>
    <w:rsid w:val="00555DA7"/>
    <w:rsid w:val="00556A83"/>
    <w:rsid w:val="00562631"/>
    <w:rsid w:val="005645B1"/>
    <w:rsid w:val="0056641C"/>
    <w:rsid w:val="005676CC"/>
    <w:rsid w:val="00576D13"/>
    <w:rsid w:val="00584FEA"/>
    <w:rsid w:val="005873D4"/>
    <w:rsid w:val="005A379E"/>
    <w:rsid w:val="005A425C"/>
    <w:rsid w:val="005A63E7"/>
    <w:rsid w:val="005A6D55"/>
    <w:rsid w:val="005B0643"/>
    <w:rsid w:val="005B1327"/>
    <w:rsid w:val="005B3705"/>
    <w:rsid w:val="005B55D1"/>
    <w:rsid w:val="005B61DE"/>
    <w:rsid w:val="005B75D6"/>
    <w:rsid w:val="005C08E0"/>
    <w:rsid w:val="005C19FE"/>
    <w:rsid w:val="005D2822"/>
    <w:rsid w:val="005D61A7"/>
    <w:rsid w:val="005E3335"/>
    <w:rsid w:val="005F08E1"/>
    <w:rsid w:val="005F1225"/>
    <w:rsid w:val="005F2294"/>
    <w:rsid w:val="005F36B2"/>
    <w:rsid w:val="00601DB1"/>
    <w:rsid w:val="00602332"/>
    <w:rsid w:val="0060261D"/>
    <w:rsid w:val="00604681"/>
    <w:rsid w:val="0060585C"/>
    <w:rsid w:val="0060626B"/>
    <w:rsid w:val="00606903"/>
    <w:rsid w:val="00610A4F"/>
    <w:rsid w:val="00612723"/>
    <w:rsid w:val="00612EA1"/>
    <w:rsid w:val="00623A4A"/>
    <w:rsid w:val="00630CD9"/>
    <w:rsid w:val="00631696"/>
    <w:rsid w:val="00647274"/>
    <w:rsid w:val="00652F12"/>
    <w:rsid w:val="0065385E"/>
    <w:rsid w:val="00661706"/>
    <w:rsid w:val="00664057"/>
    <w:rsid w:val="006668DE"/>
    <w:rsid w:val="00666F5A"/>
    <w:rsid w:val="0067422F"/>
    <w:rsid w:val="00674987"/>
    <w:rsid w:val="00682B1F"/>
    <w:rsid w:val="006838DF"/>
    <w:rsid w:val="00685A73"/>
    <w:rsid w:val="00687428"/>
    <w:rsid w:val="00687EB3"/>
    <w:rsid w:val="00696760"/>
    <w:rsid w:val="006968B3"/>
    <w:rsid w:val="00696A03"/>
    <w:rsid w:val="00697064"/>
    <w:rsid w:val="006A631F"/>
    <w:rsid w:val="006B021B"/>
    <w:rsid w:val="006B1DCB"/>
    <w:rsid w:val="006B477E"/>
    <w:rsid w:val="006C081E"/>
    <w:rsid w:val="006C2470"/>
    <w:rsid w:val="006D0336"/>
    <w:rsid w:val="006D5143"/>
    <w:rsid w:val="006E33CD"/>
    <w:rsid w:val="006E70A6"/>
    <w:rsid w:val="006E7D71"/>
    <w:rsid w:val="006F080E"/>
    <w:rsid w:val="006F525F"/>
    <w:rsid w:val="00702C59"/>
    <w:rsid w:val="00705E63"/>
    <w:rsid w:val="00706418"/>
    <w:rsid w:val="00711291"/>
    <w:rsid w:val="007237ED"/>
    <w:rsid w:val="00726AA4"/>
    <w:rsid w:val="007313EF"/>
    <w:rsid w:val="00735671"/>
    <w:rsid w:val="00741903"/>
    <w:rsid w:val="00754892"/>
    <w:rsid w:val="00757EC9"/>
    <w:rsid w:val="0076602A"/>
    <w:rsid w:val="007717EF"/>
    <w:rsid w:val="00771935"/>
    <w:rsid w:val="00772ABA"/>
    <w:rsid w:val="007737FF"/>
    <w:rsid w:val="00773DC4"/>
    <w:rsid w:val="0077500D"/>
    <w:rsid w:val="0078257F"/>
    <w:rsid w:val="007838F4"/>
    <w:rsid w:val="0078783B"/>
    <w:rsid w:val="00787D16"/>
    <w:rsid w:val="007933AD"/>
    <w:rsid w:val="00796FE0"/>
    <w:rsid w:val="007A7F6E"/>
    <w:rsid w:val="007B2681"/>
    <w:rsid w:val="007B3562"/>
    <w:rsid w:val="007B47E5"/>
    <w:rsid w:val="007B497C"/>
    <w:rsid w:val="007B4DD0"/>
    <w:rsid w:val="007B59CD"/>
    <w:rsid w:val="007C2776"/>
    <w:rsid w:val="007C6A4A"/>
    <w:rsid w:val="007D04F9"/>
    <w:rsid w:val="007D35C5"/>
    <w:rsid w:val="007D7408"/>
    <w:rsid w:val="007D7967"/>
    <w:rsid w:val="007E3BFD"/>
    <w:rsid w:val="007E5672"/>
    <w:rsid w:val="007F046B"/>
    <w:rsid w:val="007F0F91"/>
    <w:rsid w:val="007F1330"/>
    <w:rsid w:val="007F1DB8"/>
    <w:rsid w:val="007F4851"/>
    <w:rsid w:val="007F6A2A"/>
    <w:rsid w:val="008017D1"/>
    <w:rsid w:val="00801C6D"/>
    <w:rsid w:val="00802EA7"/>
    <w:rsid w:val="00805D1F"/>
    <w:rsid w:val="00816FC2"/>
    <w:rsid w:val="008269A1"/>
    <w:rsid w:val="00826B91"/>
    <w:rsid w:val="0084077F"/>
    <w:rsid w:val="00845C28"/>
    <w:rsid w:val="008471D4"/>
    <w:rsid w:val="008519E4"/>
    <w:rsid w:val="0085581A"/>
    <w:rsid w:val="00856E3B"/>
    <w:rsid w:val="00864034"/>
    <w:rsid w:val="00866DA6"/>
    <w:rsid w:val="00872804"/>
    <w:rsid w:val="008737B7"/>
    <w:rsid w:val="00874455"/>
    <w:rsid w:val="00874E2D"/>
    <w:rsid w:val="00875AD5"/>
    <w:rsid w:val="008808FD"/>
    <w:rsid w:val="0088468A"/>
    <w:rsid w:val="00885D7C"/>
    <w:rsid w:val="008866D6"/>
    <w:rsid w:val="00886C65"/>
    <w:rsid w:val="00890364"/>
    <w:rsid w:val="00890C70"/>
    <w:rsid w:val="00893480"/>
    <w:rsid w:val="008940BA"/>
    <w:rsid w:val="00895629"/>
    <w:rsid w:val="008A0F6F"/>
    <w:rsid w:val="008A45B3"/>
    <w:rsid w:val="008A6C57"/>
    <w:rsid w:val="008A77EB"/>
    <w:rsid w:val="008B22CD"/>
    <w:rsid w:val="008B609F"/>
    <w:rsid w:val="008C169B"/>
    <w:rsid w:val="008C33A8"/>
    <w:rsid w:val="008C3458"/>
    <w:rsid w:val="008C7D28"/>
    <w:rsid w:val="008D15AD"/>
    <w:rsid w:val="008D2742"/>
    <w:rsid w:val="008D27DD"/>
    <w:rsid w:val="008D43BC"/>
    <w:rsid w:val="008D6671"/>
    <w:rsid w:val="008E2D30"/>
    <w:rsid w:val="008F11FC"/>
    <w:rsid w:val="008F2CDE"/>
    <w:rsid w:val="008F341C"/>
    <w:rsid w:val="008F6E77"/>
    <w:rsid w:val="008F7C37"/>
    <w:rsid w:val="00902057"/>
    <w:rsid w:val="0090230D"/>
    <w:rsid w:val="00906408"/>
    <w:rsid w:val="009074C0"/>
    <w:rsid w:val="009128C5"/>
    <w:rsid w:val="00921335"/>
    <w:rsid w:val="00930CDF"/>
    <w:rsid w:val="009344E6"/>
    <w:rsid w:val="00935779"/>
    <w:rsid w:val="009411F5"/>
    <w:rsid w:val="009413EC"/>
    <w:rsid w:val="009425AB"/>
    <w:rsid w:val="00952282"/>
    <w:rsid w:val="009525EC"/>
    <w:rsid w:val="00953090"/>
    <w:rsid w:val="009619A8"/>
    <w:rsid w:val="00962D3C"/>
    <w:rsid w:val="0096323C"/>
    <w:rsid w:val="00963521"/>
    <w:rsid w:val="0096508B"/>
    <w:rsid w:val="009673E5"/>
    <w:rsid w:val="009744AE"/>
    <w:rsid w:val="00975AC7"/>
    <w:rsid w:val="00976C3C"/>
    <w:rsid w:val="00977388"/>
    <w:rsid w:val="009860E7"/>
    <w:rsid w:val="009904B1"/>
    <w:rsid w:val="00995BE3"/>
    <w:rsid w:val="00997040"/>
    <w:rsid w:val="00997C0A"/>
    <w:rsid w:val="009A05B5"/>
    <w:rsid w:val="009A08DC"/>
    <w:rsid w:val="009A108F"/>
    <w:rsid w:val="009A2F1D"/>
    <w:rsid w:val="009A56DB"/>
    <w:rsid w:val="009A7410"/>
    <w:rsid w:val="009A7FB9"/>
    <w:rsid w:val="009B1C05"/>
    <w:rsid w:val="009B26EA"/>
    <w:rsid w:val="009B778B"/>
    <w:rsid w:val="009C0D66"/>
    <w:rsid w:val="009C1DA1"/>
    <w:rsid w:val="009C443B"/>
    <w:rsid w:val="009C45D6"/>
    <w:rsid w:val="009C465F"/>
    <w:rsid w:val="009D0330"/>
    <w:rsid w:val="009F4275"/>
    <w:rsid w:val="009F68EE"/>
    <w:rsid w:val="00A04280"/>
    <w:rsid w:val="00A07E30"/>
    <w:rsid w:val="00A10A71"/>
    <w:rsid w:val="00A131D5"/>
    <w:rsid w:val="00A216A7"/>
    <w:rsid w:val="00A216F8"/>
    <w:rsid w:val="00A21EBC"/>
    <w:rsid w:val="00A3092A"/>
    <w:rsid w:val="00A343DF"/>
    <w:rsid w:val="00A423F2"/>
    <w:rsid w:val="00A43E94"/>
    <w:rsid w:val="00A44EC8"/>
    <w:rsid w:val="00A451C0"/>
    <w:rsid w:val="00A47579"/>
    <w:rsid w:val="00A500D3"/>
    <w:rsid w:val="00A50669"/>
    <w:rsid w:val="00A54AC7"/>
    <w:rsid w:val="00A57E15"/>
    <w:rsid w:val="00A6105F"/>
    <w:rsid w:val="00A63569"/>
    <w:rsid w:val="00A64136"/>
    <w:rsid w:val="00A654C6"/>
    <w:rsid w:val="00A740DE"/>
    <w:rsid w:val="00A779FA"/>
    <w:rsid w:val="00A825D4"/>
    <w:rsid w:val="00A85B42"/>
    <w:rsid w:val="00A9209F"/>
    <w:rsid w:val="00A957D2"/>
    <w:rsid w:val="00A970CA"/>
    <w:rsid w:val="00A97786"/>
    <w:rsid w:val="00A97FEB"/>
    <w:rsid w:val="00AA24AF"/>
    <w:rsid w:val="00AA26DB"/>
    <w:rsid w:val="00AA68E9"/>
    <w:rsid w:val="00AA70D0"/>
    <w:rsid w:val="00AA7600"/>
    <w:rsid w:val="00AB125F"/>
    <w:rsid w:val="00AB4D82"/>
    <w:rsid w:val="00AB6FD4"/>
    <w:rsid w:val="00AC0D64"/>
    <w:rsid w:val="00AC2607"/>
    <w:rsid w:val="00AC449B"/>
    <w:rsid w:val="00AC56E6"/>
    <w:rsid w:val="00AC5D00"/>
    <w:rsid w:val="00AC7B89"/>
    <w:rsid w:val="00AE2163"/>
    <w:rsid w:val="00AE5F0B"/>
    <w:rsid w:val="00AE7F82"/>
    <w:rsid w:val="00AF0170"/>
    <w:rsid w:val="00AF3A60"/>
    <w:rsid w:val="00AF3E2B"/>
    <w:rsid w:val="00AF4DC6"/>
    <w:rsid w:val="00AF7DFC"/>
    <w:rsid w:val="00B02492"/>
    <w:rsid w:val="00B02B13"/>
    <w:rsid w:val="00B2137E"/>
    <w:rsid w:val="00B240E5"/>
    <w:rsid w:val="00B2451D"/>
    <w:rsid w:val="00B27B20"/>
    <w:rsid w:val="00B3389D"/>
    <w:rsid w:val="00B353F8"/>
    <w:rsid w:val="00B35D5D"/>
    <w:rsid w:val="00B376F2"/>
    <w:rsid w:val="00B3793B"/>
    <w:rsid w:val="00B37C2C"/>
    <w:rsid w:val="00B419EC"/>
    <w:rsid w:val="00B4243C"/>
    <w:rsid w:val="00B479A9"/>
    <w:rsid w:val="00B51F11"/>
    <w:rsid w:val="00B55953"/>
    <w:rsid w:val="00B60FEE"/>
    <w:rsid w:val="00B61F20"/>
    <w:rsid w:val="00B70267"/>
    <w:rsid w:val="00B7087F"/>
    <w:rsid w:val="00B70FCB"/>
    <w:rsid w:val="00B7576C"/>
    <w:rsid w:val="00B812A6"/>
    <w:rsid w:val="00B82640"/>
    <w:rsid w:val="00B87B8F"/>
    <w:rsid w:val="00B90355"/>
    <w:rsid w:val="00B93044"/>
    <w:rsid w:val="00B9420C"/>
    <w:rsid w:val="00B971C4"/>
    <w:rsid w:val="00BA3502"/>
    <w:rsid w:val="00BA77A8"/>
    <w:rsid w:val="00BB27FB"/>
    <w:rsid w:val="00BB40CD"/>
    <w:rsid w:val="00BB65B2"/>
    <w:rsid w:val="00BC1DCA"/>
    <w:rsid w:val="00BC2776"/>
    <w:rsid w:val="00BC6CD4"/>
    <w:rsid w:val="00BD094C"/>
    <w:rsid w:val="00BD5901"/>
    <w:rsid w:val="00BE03DC"/>
    <w:rsid w:val="00BE1225"/>
    <w:rsid w:val="00BE56CB"/>
    <w:rsid w:val="00BF34AA"/>
    <w:rsid w:val="00C0016A"/>
    <w:rsid w:val="00C02E0F"/>
    <w:rsid w:val="00C0337E"/>
    <w:rsid w:val="00C03A7F"/>
    <w:rsid w:val="00C06948"/>
    <w:rsid w:val="00C07743"/>
    <w:rsid w:val="00C11E34"/>
    <w:rsid w:val="00C141EF"/>
    <w:rsid w:val="00C169E4"/>
    <w:rsid w:val="00C21FC4"/>
    <w:rsid w:val="00C2469E"/>
    <w:rsid w:val="00C26EA9"/>
    <w:rsid w:val="00C32F4B"/>
    <w:rsid w:val="00C42613"/>
    <w:rsid w:val="00C4428C"/>
    <w:rsid w:val="00C508EC"/>
    <w:rsid w:val="00C520B7"/>
    <w:rsid w:val="00C62B61"/>
    <w:rsid w:val="00C6710F"/>
    <w:rsid w:val="00C714D1"/>
    <w:rsid w:val="00C72615"/>
    <w:rsid w:val="00C81019"/>
    <w:rsid w:val="00C82B29"/>
    <w:rsid w:val="00C84157"/>
    <w:rsid w:val="00C84177"/>
    <w:rsid w:val="00C91328"/>
    <w:rsid w:val="00C91684"/>
    <w:rsid w:val="00C9457D"/>
    <w:rsid w:val="00C96553"/>
    <w:rsid w:val="00CA191F"/>
    <w:rsid w:val="00CB0ECA"/>
    <w:rsid w:val="00CB4FAC"/>
    <w:rsid w:val="00CB4FD1"/>
    <w:rsid w:val="00CC1DEE"/>
    <w:rsid w:val="00CC54E6"/>
    <w:rsid w:val="00CD420B"/>
    <w:rsid w:val="00CD4BF4"/>
    <w:rsid w:val="00CD5F98"/>
    <w:rsid w:val="00CE063A"/>
    <w:rsid w:val="00CE1308"/>
    <w:rsid w:val="00CE29AE"/>
    <w:rsid w:val="00CE47A9"/>
    <w:rsid w:val="00CF1429"/>
    <w:rsid w:val="00CF1B9F"/>
    <w:rsid w:val="00CF3E94"/>
    <w:rsid w:val="00D13953"/>
    <w:rsid w:val="00D2079A"/>
    <w:rsid w:val="00D20D06"/>
    <w:rsid w:val="00D2375D"/>
    <w:rsid w:val="00D254CC"/>
    <w:rsid w:val="00D31936"/>
    <w:rsid w:val="00D32D9F"/>
    <w:rsid w:val="00D35C08"/>
    <w:rsid w:val="00D437E4"/>
    <w:rsid w:val="00D46F31"/>
    <w:rsid w:val="00D47E0C"/>
    <w:rsid w:val="00D531B2"/>
    <w:rsid w:val="00D54320"/>
    <w:rsid w:val="00D56AC4"/>
    <w:rsid w:val="00D6413C"/>
    <w:rsid w:val="00D6420C"/>
    <w:rsid w:val="00D648BC"/>
    <w:rsid w:val="00D7180B"/>
    <w:rsid w:val="00D72EAF"/>
    <w:rsid w:val="00D86069"/>
    <w:rsid w:val="00D93DAA"/>
    <w:rsid w:val="00D95D5E"/>
    <w:rsid w:val="00D96FF4"/>
    <w:rsid w:val="00DA2CDD"/>
    <w:rsid w:val="00DB79FF"/>
    <w:rsid w:val="00DC1B0B"/>
    <w:rsid w:val="00DC3F3C"/>
    <w:rsid w:val="00DC67C0"/>
    <w:rsid w:val="00DC6A2A"/>
    <w:rsid w:val="00DC7813"/>
    <w:rsid w:val="00DD4859"/>
    <w:rsid w:val="00DD6F81"/>
    <w:rsid w:val="00DE30A8"/>
    <w:rsid w:val="00DE5771"/>
    <w:rsid w:val="00DE7306"/>
    <w:rsid w:val="00DF1F58"/>
    <w:rsid w:val="00DF4CDB"/>
    <w:rsid w:val="00DF4DBC"/>
    <w:rsid w:val="00DF5C14"/>
    <w:rsid w:val="00DF79E4"/>
    <w:rsid w:val="00E057B2"/>
    <w:rsid w:val="00E12B1F"/>
    <w:rsid w:val="00E12F32"/>
    <w:rsid w:val="00E17771"/>
    <w:rsid w:val="00E201CB"/>
    <w:rsid w:val="00E231EA"/>
    <w:rsid w:val="00E31DC2"/>
    <w:rsid w:val="00E32EFD"/>
    <w:rsid w:val="00E3378B"/>
    <w:rsid w:val="00E37389"/>
    <w:rsid w:val="00E408F6"/>
    <w:rsid w:val="00E42383"/>
    <w:rsid w:val="00E50829"/>
    <w:rsid w:val="00E51AAF"/>
    <w:rsid w:val="00E520CD"/>
    <w:rsid w:val="00E52C67"/>
    <w:rsid w:val="00E53F77"/>
    <w:rsid w:val="00E56EF1"/>
    <w:rsid w:val="00E71798"/>
    <w:rsid w:val="00E73F76"/>
    <w:rsid w:val="00E82319"/>
    <w:rsid w:val="00E824AE"/>
    <w:rsid w:val="00E92904"/>
    <w:rsid w:val="00EA451D"/>
    <w:rsid w:val="00EB1DF4"/>
    <w:rsid w:val="00EB53EB"/>
    <w:rsid w:val="00EC320A"/>
    <w:rsid w:val="00ED0084"/>
    <w:rsid w:val="00ED471D"/>
    <w:rsid w:val="00ED67DA"/>
    <w:rsid w:val="00EE3B6D"/>
    <w:rsid w:val="00EE6A75"/>
    <w:rsid w:val="00EE6F4C"/>
    <w:rsid w:val="00EF6850"/>
    <w:rsid w:val="00F01C0F"/>
    <w:rsid w:val="00F05DE8"/>
    <w:rsid w:val="00F06FA3"/>
    <w:rsid w:val="00F075D3"/>
    <w:rsid w:val="00F127C0"/>
    <w:rsid w:val="00F142CE"/>
    <w:rsid w:val="00F16CF3"/>
    <w:rsid w:val="00F17255"/>
    <w:rsid w:val="00F22B15"/>
    <w:rsid w:val="00F351FA"/>
    <w:rsid w:val="00F379FA"/>
    <w:rsid w:val="00F50B27"/>
    <w:rsid w:val="00F51E61"/>
    <w:rsid w:val="00F55D54"/>
    <w:rsid w:val="00F604A6"/>
    <w:rsid w:val="00F6148C"/>
    <w:rsid w:val="00F63A27"/>
    <w:rsid w:val="00F70DC7"/>
    <w:rsid w:val="00F7204E"/>
    <w:rsid w:val="00F77591"/>
    <w:rsid w:val="00F80853"/>
    <w:rsid w:val="00F90CCE"/>
    <w:rsid w:val="00F91557"/>
    <w:rsid w:val="00F928D9"/>
    <w:rsid w:val="00F92BE6"/>
    <w:rsid w:val="00F94855"/>
    <w:rsid w:val="00FA02C4"/>
    <w:rsid w:val="00FA24E3"/>
    <w:rsid w:val="00FA2F4B"/>
    <w:rsid w:val="00FA5CCE"/>
    <w:rsid w:val="00FB0F55"/>
    <w:rsid w:val="00FC3D8A"/>
    <w:rsid w:val="00FC3E45"/>
    <w:rsid w:val="00FC4A85"/>
    <w:rsid w:val="00FD390E"/>
    <w:rsid w:val="00FD4C0B"/>
    <w:rsid w:val="00FD610B"/>
    <w:rsid w:val="00FE0501"/>
    <w:rsid w:val="00FE27B9"/>
    <w:rsid w:val="00FE594D"/>
    <w:rsid w:val="00FF3913"/>
    <w:rsid w:val="00FF4014"/>
    <w:rsid w:val="00FF45FC"/>
    <w:rsid w:val="00FF5072"/>
    <w:rsid w:val="00FF7516"/>
    <w:rsid w:val="01AF6980"/>
    <w:rsid w:val="01B1A5D2"/>
    <w:rsid w:val="01CA8812"/>
    <w:rsid w:val="0244FCC9"/>
    <w:rsid w:val="03766EA0"/>
    <w:rsid w:val="04A5CBC4"/>
    <w:rsid w:val="04D5FEE6"/>
    <w:rsid w:val="04F5CC39"/>
    <w:rsid w:val="0600EFAB"/>
    <w:rsid w:val="06297072"/>
    <w:rsid w:val="0633175D"/>
    <w:rsid w:val="06AE0F62"/>
    <w:rsid w:val="06B49A52"/>
    <w:rsid w:val="06FACD7B"/>
    <w:rsid w:val="079F3B9B"/>
    <w:rsid w:val="07EBFD49"/>
    <w:rsid w:val="07EF3255"/>
    <w:rsid w:val="08FF25DA"/>
    <w:rsid w:val="0965366A"/>
    <w:rsid w:val="09794872"/>
    <w:rsid w:val="0A27A349"/>
    <w:rsid w:val="0A4FE41F"/>
    <w:rsid w:val="0A596AFD"/>
    <w:rsid w:val="0AB30243"/>
    <w:rsid w:val="0BC513C7"/>
    <w:rsid w:val="0BD6EC91"/>
    <w:rsid w:val="0C3014CF"/>
    <w:rsid w:val="0C4E4997"/>
    <w:rsid w:val="0C67AA5B"/>
    <w:rsid w:val="0C83DCE7"/>
    <w:rsid w:val="0C8BC0C3"/>
    <w:rsid w:val="0CD7A890"/>
    <w:rsid w:val="0CF3809D"/>
    <w:rsid w:val="0D61D1A6"/>
    <w:rsid w:val="0D72BCF2"/>
    <w:rsid w:val="0EC4B1AE"/>
    <w:rsid w:val="0EE357B5"/>
    <w:rsid w:val="0F0250FB"/>
    <w:rsid w:val="0F0346C9"/>
    <w:rsid w:val="0F0972A1"/>
    <w:rsid w:val="0F0B6DFA"/>
    <w:rsid w:val="0F1B822E"/>
    <w:rsid w:val="100F426A"/>
    <w:rsid w:val="107F2816"/>
    <w:rsid w:val="10AECA2A"/>
    <w:rsid w:val="10BF4446"/>
    <w:rsid w:val="111E08C0"/>
    <w:rsid w:val="116D6AD0"/>
    <w:rsid w:val="11EB1672"/>
    <w:rsid w:val="13093B31"/>
    <w:rsid w:val="138A9BA5"/>
    <w:rsid w:val="1394B4F1"/>
    <w:rsid w:val="13EFAB10"/>
    <w:rsid w:val="143F0C87"/>
    <w:rsid w:val="14AC8A1C"/>
    <w:rsid w:val="14FE7F71"/>
    <w:rsid w:val="155F16AD"/>
    <w:rsid w:val="15716ECB"/>
    <w:rsid w:val="15B88CB2"/>
    <w:rsid w:val="15F7F38D"/>
    <w:rsid w:val="1658F855"/>
    <w:rsid w:val="16A41877"/>
    <w:rsid w:val="174D1363"/>
    <w:rsid w:val="1786CD2A"/>
    <w:rsid w:val="178A9B53"/>
    <w:rsid w:val="1884BF31"/>
    <w:rsid w:val="18C9B872"/>
    <w:rsid w:val="18E8E3C4"/>
    <w:rsid w:val="19878709"/>
    <w:rsid w:val="198FEDB2"/>
    <w:rsid w:val="1998B655"/>
    <w:rsid w:val="19C971E4"/>
    <w:rsid w:val="1A2CDE7E"/>
    <w:rsid w:val="1A432B2F"/>
    <w:rsid w:val="1A814F8E"/>
    <w:rsid w:val="1C392D8B"/>
    <w:rsid w:val="1C687FFC"/>
    <w:rsid w:val="1C94EAD1"/>
    <w:rsid w:val="1CC060ED"/>
    <w:rsid w:val="1CE457B5"/>
    <w:rsid w:val="1D647F40"/>
    <w:rsid w:val="1D849EF1"/>
    <w:rsid w:val="1E0B8F24"/>
    <w:rsid w:val="1FA2ED4F"/>
    <w:rsid w:val="2007F7D9"/>
    <w:rsid w:val="20334CBE"/>
    <w:rsid w:val="20481062"/>
    <w:rsid w:val="21338FF0"/>
    <w:rsid w:val="21640C6A"/>
    <w:rsid w:val="2189434A"/>
    <w:rsid w:val="21DDA46C"/>
    <w:rsid w:val="22FC0000"/>
    <w:rsid w:val="231CF24D"/>
    <w:rsid w:val="253BE1B7"/>
    <w:rsid w:val="259C4ACD"/>
    <w:rsid w:val="25CA87E0"/>
    <w:rsid w:val="25DACF53"/>
    <w:rsid w:val="2657FABB"/>
    <w:rsid w:val="268373C9"/>
    <w:rsid w:val="26BE5C24"/>
    <w:rsid w:val="273749F4"/>
    <w:rsid w:val="27B272D5"/>
    <w:rsid w:val="281F442A"/>
    <w:rsid w:val="2833B12E"/>
    <w:rsid w:val="28B74DEE"/>
    <w:rsid w:val="28C001E8"/>
    <w:rsid w:val="2964D4AA"/>
    <w:rsid w:val="29663CA3"/>
    <w:rsid w:val="2ABDC35C"/>
    <w:rsid w:val="2AC074FA"/>
    <w:rsid w:val="2B529806"/>
    <w:rsid w:val="2BEC6981"/>
    <w:rsid w:val="2C8142DF"/>
    <w:rsid w:val="2C90FD92"/>
    <w:rsid w:val="2CCE4FB4"/>
    <w:rsid w:val="2D68EA67"/>
    <w:rsid w:val="2D98DD41"/>
    <w:rsid w:val="2E21A7A8"/>
    <w:rsid w:val="2E7ACE0C"/>
    <w:rsid w:val="2F17B82A"/>
    <w:rsid w:val="2FA0F716"/>
    <w:rsid w:val="2FA9C83F"/>
    <w:rsid w:val="2FCE609C"/>
    <w:rsid w:val="3028F24C"/>
    <w:rsid w:val="3046B400"/>
    <w:rsid w:val="311DB15E"/>
    <w:rsid w:val="3188E2AA"/>
    <w:rsid w:val="31C9FB2B"/>
    <w:rsid w:val="33016E73"/>
    <w:rsid w:val="33859F1F"/>
    <w:rsid w:val="33CE0DC7"/>
    <w:rsid w:val="340657AA"/>
    <w:rsid w:val="349E07B5"/>
    <w:rsid w:val="34EDC388"/>
    <w:rsid w:val="3556E71F"/>
    <w:rsid w:val="3610BD93"/>
    <w:rsid w:val="361ADBC5"/>
    <w:rsid w:val="3693D31A"/>
    <w:rsid w:val="36F394F5"/>
    <w:rsid w:val="37104A79"/>
    <w:rsid w:val="3794B104"/>
    <w:rsid w:val="37D302DC"/>
    <w:rsid w:val="3816961E"/>
    <w:rsid w:val="3832765F"/>
    <w:rsid w:val="389C26F1"/>
    <w:rsid w:val="38A57213"/>
    <w:rsid w:val="39388055"/>
    <w:rsid w:val="39CAEC57"/>
    <w:rsid w:val="3A40ED7B"/>
    <w:rsid w:val="3C5E8289"/>
    <w:rsid w:val="3C8B1407"/>
    <w:rsid w:val="3CEA0741"/>
    <w:rsid w:val="3D76BF9D"/>
    <w:rsid w:val="3D969BA7"/>
    <w:rsid w:val="3DB877A1"/>
    <w:rsid w:val="3E74B568"/>
    <w:rsid w:val="3E8EC6C7"/>
    <w:rsid w:val="3F54D78E"/>
    <w:rsid w:val="3FD6F4F1"/>
    <w:rsid w:val="40304817"/>
    <w:rsid w:val="41164C89"/>
    <w:rsid w:val="41FCFB75"/>
    <w:rsid w:val="422074DE"/>
    <w:rsid w:val="43A2B355"/>
    <w:rsid w:val="44667559"/>
    <w:rsid w:val="44F8DD25"/>
    <w:rsid w:val="450D5B69"/>
    <w:rsid w:val="455166FD"/>
    <w:rsid w:val="459F2378"/>
    <w:rsid w:val="45FA799C"/>
    <w:rsid w:val="45FFD643"/>
    <w:rsid w:val="4610EBEB"/>
    <w:rsid w:val="46436070"/>
    <w:rsid w:val="46C3A001"/>
    <w:rsid w:val="470FF043"/>
    <w:rsid w:val="472E6080"/>
    <w:rsid w:val="4732A878"/>
    <w:rsid w:val="483EE9D8"/>
    <w:rsid w:val="48E66D28"/>
    <w:rsid w:val="49262654"/>
    <w:rsid w:val="493902B3"/>
    <w:rsid w:val="49436158"/>
    <w:rsid w:val="4990F8F3"/>
    <w:rsid w:val="4A5B095C"/>
    <w:rsid w:val="4B14ADBC"/>
    <w:rsid w:val="4B8F1F1B"/>
    <w:rsid w:val="4BBCBDFA"/>
    <w:rsid w:val="4BD7EAA9"/>
    <w:rsid w:val="4C6C4C63"/>
    <w:rsid w:val="4C8E3267"/>
    <w:rsid w:val="4D81A79F"/>
    <w:rsid w:val="4E906A0E"/>
    <w:rsid w:val="4EAF3A39"/>
    <w:rsid w:val="4ED6926F"/>
    <w:rsid w:val="4F51BD35"/>
    <w:rsid w:val="4F709F2D"/>
    <w:rsid w:val="4FE77E7D"/>
    <w:rsid w:val="50A178CC"/>
    <w:rsid w:val="51841938"/>
    <w:rsid w:val="52859406"/>
    <w:rsid w:val="529C724A"/>
    <w:rsid w:val="531D4411"/>
    <w:rsid w:val="53365E3A"/>
    <w:rsid w:val="533D40A4"/>
    <w:rsid w:val="53EC35B0"/>
    <w:rsid w:val="53F4BAE6"/>
    <w:rsid w:val="5411CDDF"/>
    <w:rsid w:val="545F6456"/>
    <w:rsid w:val="5484A72B"/>
    <w:rsid w:val="54B7E501"/>
    <w:rsid w:val="54D22E9B"/>
    <w:rsid w:val="558BCA2D"/>
    <w:rsid w:val="56201825"/>
    <w:rsid w:val="56477F3D"/>
    <w:rsid w:val="5667C0DC"/>
    <w:rsid w:val="567E069F"/>
    <w:rsid w:val="5738A831"/>
    <w:rsid w:val="57590529"/>
    <w:rsid w:val="58407107"/>
    <w:rsid w:val="58E6997B"/>
    <w:rsid w:val="58F06BFB"/>
    <w:rsid w:val="5970CFC9"/>
    <w:rsid w:val="59867EF7"/>
    <w:rsid w:val="59CDA7F9"/>
    <w:rsid w:val="5A2719D8"/>
    <w:rsid w:val="5A2BC02B"/>
    <w:rsid w:val="5ACC5063"/>
    <w:rsid w:val="5ACDD7CC"/>
    <w:rsid w:val="5B145964"/>
    <w:rsid w:val="5B716F95"/>
    <w:rsid w:val="5B910C0E"/>
    <w:rsid w:val="5C0A65F8"/>
    <w:rsid w:val="5CACD928"/>
    <w:rsid w:val="5CCBF5D2"/>
    <w:rsid w:val="5D142BBD"/>
    <w:rsid w:val="5D94A4AD"/>
    <w:rsid w:val="5DFE806A"/>
    <w:rsid w:val="5E4E2FCD"/>
    <w:rsid w:val="5E5D531A"/>
    <w:rsid w:val="5ECF3B07"/>
    <w:rsid w:val="5EF2C007"/>
    <w:rsid w:val="5F0C74CF"/>
    <w:rsid w:val="5F4578E3"/>
    <w:rsid w:val="5F5B9210"/>
    <w:rsid w:val="5F7A311A"/>
    <w:rsid w:val="5FFE97A5"/>
    <w:rsid w:val="609F23B2"/>
    <w:rsid w:val="60C8A035"/>
    <w:rsid w:val="60E6BF12"/>
    <w:rsid w:val="613014F8"/>
    <w:rsid w:val="61BE29B7"/>
    <w:rsid w:val="61E72535"/>
    <w:rsid w:val="623BC6A4"/>
    <w:rsid w:val="6255594B"/>
    <w:rsid w:val="62BE39EB"/>
    <w:rsid w:val="6343614A"/>
    <w:rsid w:val="6363F405"/>
    <w:rsid w:val="63AEEBA7"/>
    <w:rsid w:val="63B97A14"/>
    <w:rsid w:val="641E5FD4"/>
    <w:rsid w:val="642DA5BE"/>
    <w:rsid w:val="643AE1DF"/>
    <w:rsid w:val="64D1825E"/>
    <w:rsid w:val="65BAE8D0"/>
    <w:rsid w:val="65BCF491"/>
    <w:rsid w:val="661AA2D7"/>
    <w:rsid w:val="664FDE7B"/>
    <w:rsid w:val="66DB26CC"/>
    <w:rsid w:val="6807226A"/>
    <w:rsid w:val="682ED305"/>
    <w:rsid w:val="682F8BC6"/>
    <w:rsid w:val="6836A888"/>
    <w:rsid w:val="685BD04D"/>
    <w:rsid w:val="68F1988D"/>
    <w:rsid w:val="69FAFC74"/>
    <w:rsid w:val="6A51F0A5"/>
    <w:rsid w:val="6AE5FA0D"/>
    <w:rsid w:val="6B13B3FD"/>
    <w:rsid w:val="6B16637F"/>
    <w:rsid w:val="6BD1CF7A"/>
    <w:rsid w:val="6D4D64E9"/>
    <w:rsid w:val="6D60FCC1"/>
    <w:rsid w:val="6DC593D7"/>
    <w:rsid w:val="6DDD34F3"/>
    <w:rsid w:val="6E1878EF"/>
    <w:rsid w:val="6E3B402F"/>
    <w:rsid w:val="6E5F3BF5"/>
    <w:rsid w:val="6E71F735"/>
    <w:rsid w:val="6EB6DAB1"/>
    <w:rsid w:val="6ECB8CCC"/>
    <w:rsid w:val="6EFA2DA3"/>
    <w:rsid w:val="6F90522A"/>
    <w:rsid w:val="6FC256E2"/>
    <w:rsid w:val="6FEFEFAE"/>
    <w:rsid w:val="7036B691"/>
    <w:rsid w:val="70506BDF"/>
    <w:rsid w:val="7069DDCF"/>
    <w:rsid w:val="71F54465"/>
    <w:rsid w:val="72B20FF3"/>
    <w:rsid w:val="72EF9C25"/>
    <w:rsid w:val="732FB211"/>
    <w:rsid w:val="73A106E6"/>
    <w:rsid w:val="73D78B64"/>
    <w:rsid w:val="73F107C4"/>
    <w:rsid w:val="742EF154"/>
    <w:rsid w:val="746513E2"/>
    <w:rsid w:val="74CD07F3"/>
    <w:rsid w:val="74FA989E"/>
    <w:rsid w:val="750F1E34"/>
    <w:rsid w:val="751A8EB6"/>
    <w:rsid w:val="7577A8AB"/>
    <w:rsid w:val="75DCBB18"/>
    <w:rsid w:val="75EDDDC5"/>
    <w:rsid w:val="7612BD0D"/>
    <w:rsid w:val="765F3132"/>
    <w:rsid w:val="767BE564"/>
    <w:rsid w:val="78A7358E"/>
    <w:rsid w:val="78EBF39D"/>
    <w:rsid w:val="792004D2"/>
    <w:rsid w:val="794B8CBF"/>
    <w:rsid w:val="797AA689"/>
    <w:rsid w:val="799395C0"/>
    <w:rsid w:val="79CD62B1"/>
    <w:rsid w:val="79F74E25"/>
    <w:rsid w:val="79FE2773"/>
    <w:rsid w:val="7A6BC137"/>
    <w:rsid w:val="7BDAA8F0"/>
    <w:rsid w:val="7CAD1A86"/>
    <w:rsid w:val="7D499E6A"/>
    <w:rsid w:val="7DEFE3C6"/>
    <w:rsid w:val="7E44F34D"/>
    <w:rsid w:val="7F3B0F52"/>
    <w:rsid w:val="7F413720"/>
    <w:rsid w:val="7F558000"/>
    <w:rsid w:val="7FA2A47C"/>
    <w:rsid w:val="7FAC8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2C5FF7"/>
  <w15:docId w15:val="{51317F8D-5EF9-4EDA-BAA3-00AD3E1F1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82552"/>
  </w:style>
  <w:style w:type="paragraph" w:styleId="Kop1">
    <w:name w:val="heading 1"/>
    <w:basedOn w:val="Standaard"/>
    <w:next w:val="Standaard"/>
    <w:link w:val="Kop1Char"/>
    <w:uiPriority w:val="9"/>
    <w:qFormat/>
    <w:rsid w:val="002647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647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0">
    <w:name w:val="QQuestionTable0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0">
    <w:name w:val="QTextTable0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0">
    <w:name w:val="QVerticalGraphicSliderTable0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0">
    <w:name w:val="QStandardSliderTable0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Standaard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Standaard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Standaard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  <w:lang w:val="nl-NL" w:eastAsia="nl-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0">
    <w:name w:val="QBar0"/>
    <w:uiPriority w:val="99"/>
    <w:qFormat/>
    <w:rsid w:val="000E5A2D"/>
    <w:pPr>
      <w:spacing w:line="240" w:lineRule="auto"/>
    </w:pPr>
    <w:rPr>
      <w:sz w:val="18"/>
      <w:szCs w:val="20"/>
      <w:lang w:val="nl-NL" w:eastAsia="nl-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  <w:lang w:val="nl-NL" w:eastAsia="nl-NL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Standaard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Standaard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Standaard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2"/>
      </w:numPr>
    </w:pPr>
  </w:style>
  <w:style w:type="paragraph" w:styleId="Lijstalinea">
    <w:name w:val="List Paragraph"/>
    <w:basedOn w:val="Standaard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4"/>
      </w:numPr>
    </w:pPr>
  </w:style>
  <w:style w:type="paragraph" w:customStyle="1" w:styleId="QDisplayLogic">
    <w:name w:val="QDisplayLogic"/>
    <w:basedOn w:val="Standaard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Standaard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Standaard"/>
    <w:rsid w:val="00B826E1"/>
    <w:pPr>
      <w:spacing w:line="240" w:lineRule="auto"/>
    </w:pPr>
  </w:style>
  <w:style w:type="paragraph" w:customStyle="1" w:styleId="QDynamicChoices">
    <w:name w:val="QDynamicChoices"/>
    <w:basedOn w:val="Standaard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Standaard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Standaard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Standaard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Standaard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Standaard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Standaard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Standaard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Standaard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Standaard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Standaard"/>
    <w:qFormat/>
    <w:pPr>
      <w:spacing w:before="240" w:line="240" w:lineRule="auto"/>
    </w:pPr>
  </w:style>
  <w:style w:type="paragraph" w:styleId="Voettekst">
    <w:name w:val="footer"/>
    <w:basedOn w:val="Standaard"/>
    <w:link w:val="Voettekst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D4654"/>
  </w:style>
  <w:style w:type="character" w:styleId="Paginanummer">
    <w:name w:val="page number"/>
    <w:basedOn w:val="Standaardalinea-lettertype"/>
    <w:uiPriority w:val="99"/>
    <w:semiHidden/>
    <w:unhideWhenUsed/>
    <w:rsid w:val="00DD4654"/>
  </w:style>
  <w:style w:type="paragraph" w:styleId="Koptekst">
    <w:name w:val="header"/>
    <w:basedOn w:val="Standaard"/>
    <w:link w:val="Koptekst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1E1135"/>
  </w:style>
  <w:style w:type="paragraph" w:customStyle="1" w:styleId="SFGreen">
    <w:name w:val="SFGreen"/>
    <w:basedOn w:val="Standaard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Standaard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Standaard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Standaard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Standaard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Standaard"/>
    <w:qFormat/>
    <w:rPr>
      <w:color w:val="FF0000"/>
    </w:rPr>
  </w:style>
  <w:style w:type="paragraph" w:styleId="Revisie">
    <w:name w:val="Revision"/>
    <w:hidden/>
    <w:uiPriority w:val="99"/>
    <w:semiHidden/>
    <w:rsid w:val="00A740DE"/>
    <w:pPr>
      <w:spacing w:line="240" w:lineRule="auto"/>
    </w:pPr>
  </w:style>
  <w:style w:type="character" w:customStyle="1" w:styleId="Kop2Char">
    <w:name w:val="Kop 2 Char"/>
    <w:basedOn w:val="Standaardalinea-lettertype"/>
    <w:link w:val="Kop2"/>
    <w:uiPriority w:val="9"/>
    <w:rsid w:val="0026474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26474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ormaltextrun">
    <w:name w:val="normaltextrun"/>
    <w:basedOn w:val="Standaardalinea-lettertype"/>
    <w:rsid w:val="00A216A7"/>
  </w:style>
  <w:style w:type="paragraph" w:customStyle="1" w:styleId="Default">
    <w:name w:val="Default"/>
    <w:rsid w:val="004A0F12"/>
    <w:pPr>
      <w:autoSpaceDE w:val="0"/>
      <w:autoSpaceDN w:val="0"/>
      <w:adjustRightInd w:val="0"/>
      <w:spacing w:line="240" w:lineRule="auto"/>
    </w:pPr>
    <w:rPr>
      <w:rFonts w:ascii="Arial" w:eastAsiaTheme="minorHAnsi" w:hAnsi="Arial" w:cs="Arial"/>
      <w:color w:val="000000"/>
      <w:sz w:val="24"/>
      <w:szCs w:val="24"/>
      <w:lang w:val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413EC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413EC"/>
    <w:rPr>
      <w:color w:val="5A5A5A" w:themeColor="text1" w:themeTint="A5"/>
      <w:spacing w:val="15"/>
    </w:rPr>
  </w:style>
  <w:style w:type="paragraph" w:styleId="Tekstopmerking">
    <w:name w:val="annotation text"/>
    <w:basedOn w:val="Standaard"/>
    <w:link w:val="TekstopmerkingChar"/>
    <w:uiPriority w:val="99"/>
    <w:unhideWhenUsed/>
    <w:rsid w:val="00F06F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06FA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6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EC485592D36743897F444D1ECE4019" ma:contentTypeVersion="2" ma:contentTypeDescription="Een nieuw document maken." ma:contentTypeScope="" ma:versionID="b3ee625befb84dfbe11448e780199bca">
  <xsd:schema xmlns:xsd="http://www.w3.org/2001/XMLSchema" xmlns:xs="http://www.w3.org/2001/XMLSchema" xmlns:p="http://schemas.microsoft.com/office/2006/metadata/properties" xmlns:ns2="3ed837c2-68fb-4502-900f-0c8f0fa768d1" targetNamespace="http://schemas.microsoft.com/office/2006/metadata/properties" ma:root="true" ma:fieldsID="74ee15202b6ba87cd1400f5a9a3f1d62" ns2:_="">
    <xsd:import namespace="3ed837c2-68fb-4502-900f-0c8f0fa768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d837c2-68fb-4502-900f-0c8f0fa768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FF891A-B653-4428-8DE7-6E8A5C5DFD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793B917-84F7-4702-BACA-6AB5755425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d837c2-68fb-4502-900f-0c8f0fa768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DE8D5C-0D65-4D60-8709-5533CF0F16C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F38C65A-F3DF-44DF-A054-E03913F14C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38</Pages>
  <Words>2848</Words>
  <Characters>15669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Burgerpeiling</vt:lpstr>
    </vt:vector>
  </TitlesOfParts>
  <Company>Qualtrics</Company>
  <LinksUpToDate>false</LinksUpToDate>
  <CharactersWithSpaces>18481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Burgerpeiling</dc:title>
  <dc:subject/>
  <dc:creator>Qualtrics</dc:creator>
  <cp:keywords/>
  <dc:description/>
  <cp:lastModifiedBy>Mark Gremmen</cp:lastModifiedBy>
  <cp:revision>2</cp:revision>
  <dcterms:created xsi:type="dcterms:W3CDTF">2025-05-21T07:59:00Z</dcterms:created>
  <dcterms:modified xsi:type="dcterms:W3CDTF">2025-05-21T07:59:00Z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0x01010048EC485592D36743897F444D1ECE4019</vt:lpwstr>
  </property>
  <property fmtid="{D5CDD505-2E9C-101B-9397-08002B2CF9AE}" pid="3" name="Order">
    <vt:r8>1400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