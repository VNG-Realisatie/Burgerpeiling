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64747" w:rsidR="00D93DAA" w:rsidP="00264747" w:rsidRDefault="001059C7" w14:paraId="418A936D" w14:textId="4A750998">
      <w:pPr>
        <w:pStyle w:val="Heading1"/>
        <w:rPr>
          <w:sz w:val="36"/>
          <w:szCs w:val="36"/>
          <w:lang w:val="nl-NL"/>
        </w:rPr>
      </w:pPr>
      <w:r w:rsidRPr="00264747">
        <w:rPr>
          <w:sz w:val="36"/>
          <w:szCs w:val="36"/>
          <w:lang w:val="nl-NL"/>
        </w:rPr>
        <w:t>Burgerpeiling</w:t>
      </w:r>
      <w:r w:rsidRPr="00264747" w:rsidR="00F142CE">
        <w:rPr>
          <w:sz w:val="36"/>
          <w:szCs w:val="36"/>
          <w:lang w:val="nl-NL"/>
        </w:rPr>
        <w:t xml:space="preserve"> ‘Waar staat je gemeente’</w:t>
      </w:r>
    </w:p>
    <w:p w:rsidRPr="009413EC" w:rsidR="009413EC" w:rsidRDefault="009413EC" w14:paraId="7C4E883D" w14:textId="77777777">
      <w:pPr>
        <w:rPr>
          <w:ins w:author="Mark Gremmen" w:date="2022-08-04T15:35:00Z" w:id="0"/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</w:pPr>
      <w:ins w:author="Mark Gremmen" w:date="2022-08-04T15:35:00Z" w:id="1">
        <w:r w:rsidRPr="009413EC">
          <w:rPr>
            <w:rFonts w:ascii="Calibri Light" w:hAnsi="Calibri Light" w:cs="Calibri Light"/>
            <w:color w:val="595959" w:themeColor="text1" w:themeTint="A6"/>
            <w:sz w:val="20"/>
            <w:szCs w:val="20"/>
            <w:lang w:val="nl-NL"/>
          </w:rPr>
          <w:t>Modelvragenlijst voor belevingsonderzoek onder inwoners 2022</w:t>
        </w:r>
      </w:ins>
    </w:p>
    <w:p w:rsidRPr="0053748B" w:rsidR="00D93DAA" w:rsidRDefault="2FA9C83F" w14:paraId="7C468A4C" w14:textId="780A479C">
      <w:pPr>
        <w:rPr>
          <w:ins w:author="Mark Gremmen" w:date="2022-05-31T08:15:00Z" w:id="131016821"/>
          <w:rFonts w:ascii="Calibri Light" w:hAnsi="Calibri Light" w:cs="Calibri Light"/>
          <w:color w:val="595959" w:themeColor="text1" w:themeTint="A6"/>
          <w:sz w:val="20"/>
          <w:szCs w:val="20"/>
        </w:rPr>
      </w:pPr>
      <w:r w:rsidRPr="4C05FF5E" w:rsidR="2FA9C83F">
        <w:rPr>
          <w:rFonts w:ascii="Calibri Light" w:hAnsi="Calibri Light" w:cs="Calibri Light"/>
          <w:color w:val="595959" w:themeColor="text1" w:themeTint="A6" w:themeShade="FF"/>
          <w:sz w:val="20"/>
          <w:szCs w:val="20"/>
        </w:rPr>
        <w:t>laatste</w:t>
      </w:r>
      <w:r w:rsidRPr="4C05FF5E" w:rsidR="2FA9C83F">
        <w:rPr>
          <w:rFonts w:ascii="Calibri Light" w:hAnsi="Calibri Light" w:cs="Calibri Light"/>
          <w:color w:val="595959" w:themeColor="text1" w:themeTint="A6" w:themeShade="FF"/>
          <w:sz w:val="20"/>
          <w:szCs w:val="20"/>
        </w:rPr>
        <w:t xml:space="preserve"> update</w:t>
      </w:r>
      <w:r w:rsidRPr="4C05FF5E" w:rsidR="50A178CC">
        <w:rPr>
          <w:rFonts w:ascii="Calibri Light" w:hAnsi="Calibri Light" w:cs="Calibri Light"/>
          <w:color w:val="595959" w:themeColor="text1" w:themeTint="A6" w:themeShade="FF"/>
          <w:sz w:val="20"/>
          <w:szCs w:val="20"/>
        </w:rPr>
        <w:t xml:space="preserve"> </w:t>
      </w:r>
      <w:ins w:author="Mark Gremmen" w:date="2022-10-25T12:18:18.469Z" w:id="1368658495">
        <w:r w:rsidRPr="4C05FF5E" w:rsidR="19F53677">
          <w:rPr>
            <w:rFonts w:ascii="Calibri Light" w:hAnsi="Calibri Light" w:cs="Calibri Light"/>
            <w:color w:val="595959" w:themeColor="text1" w:themeTint="A6" w:themeShade="FF"/>
            <w:sz w:val="20"/>
            <w:szCs w:val="20"/>
          </w:rPr>
          <w:t>25 oktober</w:t>
        </w:r>
      </w:ins>
      <w:del w:author="Mark Gremmen" w:date="2022-10-25T12:18:14.875Z" w:id="278793838">
        <w:r w:rsidRPr="4C05FF5E" w:rsidDel="50A178CC">
          <w:rPr>
            <w:rFonts w:ascii="Calibri Light" w:hAnsi="Calibri Light" w:cs="Calibri Light"/>
            <w:color w:val="595959" w:themeColor="text1" w:themeTint="A6" w:themeShade="FF"/>
            <w:sz w:val="20"/>
            <w:szCs w:val="20"/>
          </w:rPr>
          <w:delText xml:space="preserve"> </w:delText>
        </w:r>
      </w:del>
    </w:p>
    <w:p w:rsidRPr="0053748B" w:rsidR="000D2441" w:rsidRDefault="000D2441" w14:paraId="08130C69" w14:textId="77777777">
      <w:pPr>
        <w:rPr>
          <w:rFonts w:ascii="Calibri Light" w:hAnsi="Calibri Light" w:cs="Calibri Light"/>
        </w:rPr>
      </w:pPr>
    </w:p>
    <w:p w:rsidRPr="0053748B" w:rsidR="00D93DAA" w:rsidRDefault="00D93DAA" w14:paraId="39346D50" w14:textId="77777777">
      <w:pPr>
        <w:pStyle w:val="BlockSeparator"/>
        <w:rPr>
          <w:rFonts w:ascii="Calibri Light" w:hAnsi="Calibri Light" w:cs="Calibri Light"/>
        </w:rPr>
      </w:pPr>
    </w:p>
    <w:p w:rsidR="006C2470" w:rsidRDefault="006C2470" w14:paraId="673A3D92" w14:textId="0C156BF5">
      <w:pPr>
        <w:pStyle w:val="BlockStartLabel"/>
        <w:rPr>
          <w:rFonts w:ascii="Calibri Light" w:hAnsi="Calibri Light" w:cs="Calibri Light"/>
        </w:rPr>
      </w:pPr>
      <w:r w:rsidRPr="0053748B">
        <w:rPr>
          <w:rFonts w:ascii="Calibri Light" w:hAnsi="Calibri Light" w:cs="Calibri Light"/>
        </w:rPr>
        <w:t xml:space="preserve">Start of Block: </w:t>
      </w:r>
      <w:proofErr w:type="spellStart"/>
      <w:r>
        <w:rPr>
          <w:rFonts w:ascii="Calibri Light" w:hAnsi="Calibri Light" w:cs="Calibri Light"/>
        </w:rPr>
        <w:t>Burgerpeiling</w:t>
      </w:r>
      <w:proofErr w:type="spellEnd"/>
    </w:p>
    <w:p w:rsidRPr="0053748B" w:rsidR="00D93DAA" w:rsidRDefault="001059C7" w14:paraId="2B525887" w14:textId="40C88244">
      <w:pPr>
        <w:pStyle w:val="BlockStartLabel"/>
        <w:rPr>
          <w:rFonts w:ascii="Calibri Light" w:hAnsi="Calibri Light" w:cs="Calibri Light"/>
        </w:rPr>
      </w:pPr>
      <w:r w:rsidRPr="0053748B">
        <w:rPr>
          <w:rFonts w:ascii="Calibri Light" w:hAnsi="Calibri Light" w:cs="Calibri Light"/>
        </w:rPr>
        <w:t xml:space="preserve">Start of Block: </w:t>
      </w:r>
      <w:r w:rsidRPr="0053748B" w:rsidR="00246CE5">
        <w:rPr>
          <w:rFonts w:ascii="Calibri Light" w:hAnsi="Calibri Light" w:cs="Calibri Light"/>
        </w:rPr>
        <w:t>Introduction</w:t>
      </w:r>
    </w:p>
    <w:p w:rsidRPr="0053748B" w:rsidR="00D93DAA" w:rsidRDefault="00D93DAA" w14:paraId="111AEAF1" w14:textId="77777777">
      <w:pPr>
        <w:rPr>
          <w:rFonts w:ascii="Calibri Light" w:hAnsi="Calibri Light" w:cs="Calibri Light"/>
        </w:rPr>
      </w:pPr>
    </w:p>
    <w:p w:rsidRPr="00241FD5" w:rsidR="004A0F12" w:rsidP="00874E2D" w:rsidRDefault="001059C7" w14:paraId="11EDCE78" w14:textId="18CA17EA">
      <w:pPr>
        <w:pStyle w:val="Default"/>
        <w:rPr>
          <w:rFonts w:ascii="Calibri" w:hAnsi="Calibri" w:cs="Calibri"/>
          <w:bCs/>
          <w:sz w:val="20"/>
          <w:szCs w:val="20"/>
        </w:rPr>
      </w:pPr>
      <w:r w:rsidRPr="0053748B">
        <w:rPr>
          <w:rStyle w:val="SubtitleChar"/>
        </w:rPr>
        <w:t>Burgerpeiling Waar staat [gemeentenaam]?</w:t>
      </w:r>
      <w:r w:rsidRPr="004076D2">
        <w:br/>
      </w:r>
      <w:r w:rsidRPr="43A2B355">
        <w:rPr>
          <w:rFonts w:ascii="Calibri Light" w:hAnsi="Calibri Light" w:cs="Calibri Light"/>
        </w:rPr>
        <w:t xml:space="preserve"> </w:t>
      </w:r>
      <w:r w:rsidRPr="004076D2">
        <w:br/>
      </w:r>
      <w:ins w:author="Mark Gremmen" w:date="2022-08-04T09:12:00Z" w:id="5">
        <w:r w:rsidR="004F3D73">
          <w:rPr>
            <w:rFonts w:ascii="Calibri Light" w:hAnsi="Calibri Light" w:cs="Calibri Light"/>
            <w:bCs/>
            <w:sz w:val="22"/>
            <w:szCs w:val="22"/>
          </w:rPr>
          <w:t>F</w:t>
        </w:r>
      </w:ins>
      <w:del w:author="Mark Gremmen" w:date="2022-08-04T09:12:00Z" w:id="6">
        <w:r w:rsidRPr="009C443B" w:rsidDel="004F3D73" w:rsidR="004A0F12">
          <w:rPr>
            <w:rFonts w:ascii="Calibri Light" w:hAnsi="Calibri Light" w:cs="Calibri Light"/>
            <w:bCs/>
            <w:sz w:val="22"/>
            <w:szCs w:val="22"/>
          </w:rPr>
          <w:delText>Wat f</w:delText>
        </w:r>
      </w:del>
      <w:r w:rsidRPr="009C443B" w:rsidR="004A0F12">
        <w:rPr>
          <w:rFonts w:ascii="Calibri Light" w:hAnsi="Calibri Light" w:cs="Calibri Light"/>
          <w:bCs/>
          <w:sz w:val="22"/>
          <w:szCs w:val="22"/>
        </w:rPr>
        <w:t xml:space="preserve">ijn dat u de vragenlijst </w:t>
      </w:r>
      <w:del w:author="Mark Gremmen" w:date="2022-08-04T09:58:00Z" w:id="7">
        <w:r w:rsidRPr="009C443B" w:rsidDel="00D2375D" w:rsidR="004A0F12">
          <w:rPr>
            <w:rFonts w:ascii="Calibri Light" w:hAnsi="Calibri Light" w:cs="Calibri Light"/>
            <w:bCs/>
            <w:sz w:val="22"/>
            <w:szCs w:val="22"/>
          </w:rPr>
          <w:delText xml:space="preserve">in </w:delText>
        </w:r>
      </w:del>
      <w:r w:rsidRPr="009C443B" w:rsidR="004A0F12">
        <w:rPr>
          <w:rFonts w:ascii="Calibri Light" w:hAnsi="Calibri Light" w:cs="Calibri Light"/>
          <w:bCs/>
          <w:sz w:val="22"/>
          <w:szCs w:val="22"/>
        </w:rPr>
        <w:t xml:space="preserve">wilt </w:t>
      </w:r>
      <w:ins w:author="Mark Gremmen" w:date="2022-08-04T09:58:00Z" w:id="8">
        <w:r w:rsidR="00D2375D">
          <w:rPr>
            <w:rFonts w:ascii="Calibri Light" w:hAnsi="Calibri Light" w:cs="Calibri Light"/>
            <w:bCs/>
            <w:sz w:val="22"/>
            <w:szCs w:val="22"/>
          </w:rPr>
          <w:t>in</w:t>
        </w:r>
      </w:ins>
      <w:r w:rsidRPr="009C443B" w:rsidR="004A0F12">
        <w:rPr>
          <w:rFonts w:ascii="Calibri Light" w:hAnsi="Calibri Light" w:cs="Calibri Light"/>
          <w:bCs/>
          <w:sz w:val="22"/>
          <w:szCs w:val="22"/>
        </w:rPr>
        <w:t>vullen!</w:t>
      </w:r>
    </w:p>
    <w:p w:rsidR="004A0F12" w:rsidP="00874E2D" w:rsidRDefault="004A0F12" w14:paraId="792EC2A3" w14:textId="6B1690C2">
      <w:pPr>
        <w:keepNext/>
        <w:rPr>
          <w:rFonts w:ascii="Calibri Light" w:hAnsi="Calibri Light" w:cs="Calibri Light"/>
          <w:lang w:val="nl-NL"/>
        </w:rPr>
      </w:pPr>
    </w:p>
    <w:p w:rsidR="001241C4" w:rsidP="00874E2D" w:rsidRDefault="001059C7" w14:paraId="63CFA028" w14:textId="70012793">
      <w:pPr>
        <w:keepNext/>
        <w:rPr>
          <w:ins w:author="Mark Gremmen" w:date="2022-05-31T13:54:00Z" w:id="9"/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 xml:space="preserve">De vragen </w:t>
      </w:r>
      <w:ins w:author="Mark Gremmen" w:date="2022-07-28T09:22:00Z" w:id="10">
        <w:r w:rsidR="004A0F12">
          <w:rPr>
            <w:rFonts w:ascii="Calibri Light" w:hAnsi="Calibri Light" w:cs="Calibri Light"/>
            <w:lang w:val="nl-NL"/>
          </w:rPr>
          <w:t>in de Burgerpeilin</w:t>
        </w:r>
      </w:ins>
      <w:ins w:author="Mark Gremmen" w:date="2022-07-28T09:23:00Z" w:id="11">
        <w:r w:rsidR="004A0F12">
          <w:rPr>
            <w:rFonts w:ascii="Calibri Light" w:hAnsi="Calibri Light" w:cs="Calibri Light"/>
            <w:lang w:val="nl-NL"/>
          </w:rPr>
          <w:t xml:space="preserve">g </w:t>
        </w:r>
      </w:ins>
      <w:r w:rsidRPr="43A2B355">
        <w:rPr>
          <w:rFonts w:ascii="Calibri Light" w:hAnsi="Calibri Light" w:cs="Calibri Light"/>
          <w:lang w:val="nl-NL"/>
        </w:rPr>
        <w:t xml:space="preserve">gaan over uw </w:t>
      </w:r>
      <w:del w:author="Mark Gremmen" w:date="2022-07-07T09:27:00Z" w:id="12">
        <w:r w:rsidRPr="43A2B355" w:rsidDel="00687EB3">
          <w:rPr>
            <w:rFonts w:ascii="Calibri Light" w:hAnsi="Calibri Light" w:cs="Calibri Light"/>
            <w:lang w:val="nl-NL"/>
          </w:rPr>
          <w:delText xml:space="preserve">eigen </w:delText>
        </w:r>
      </w:del>
      <w:r w:rsidRPr="43A2B355">
        <w:rPr>
          <w:rFonts w:ascii="Calibri Light" w:hAnsi="Calibri Light" w:cs="Calibri Light"/>
          <w:lang w:val="nl-NL"/>
        </w:rPr>
        <w:t>situatie binnen de gemeente waarin u woont.</w:t>
      </w:r>
      <w:r w:rsidRPr="00D35C08" w:rsidDel="00A216A7">
        <w:rPr>
          <w:lang w:val="nl-NL"/>
        </w:rPr>
        <w:br/>
      </w:r>
      <w:del w:author="Mark Gremmen" w:date="2022-07-27T13:53:00Z" w:id="13">
        <w:r w:rsidRPr="43A2B355" w:rsidDel="00A216A7">
          <w:rPr>
            <w:rFonts w:ascii="Calibri Light" w:hAnsi="Calibri Light" w:cs="Calibri Light"/>
            <w:lang w:val="nl-NL"/>
          </w:rPr>
          <w:delText xml:space="preserve"> In deze vragenlijst wordt gevraagd </w:delText>
        </w:r>
      </w:del>
      <w:ins w:author="Mark Gremmen" w:date="2022-07-28T09:28:00Z" w:id="14">
        <w:r w:rsidRPr="78A7358E">
          <w:rPr>
            <w:rFonts w:ascii="Calibri Light" w:hAnsi="Calibri Light" w:cs="Calibri Light"/>
            <w:lang w:val="nl-NL"/>
          </w:rPr>
          <w:t xml:space="preserve"> </w:t>
        </w:r>
      </w:ins>
      <w:del w:author="Mark Gremmen" w:date="2022-07-28T13:21:00Z" w:id="15">
        <w:r w:rsidRPr="43A2B355" w:rsidDel="009C443B">
          <w:rPr>
            <w:rFonts w:ascii="Calibri Light" w:hAnsi="Calibri Light" w:cs="Calibri Light"/>
            <w:lang w:val="nl-NL"/>
          </w:rPr>
          <w:delText>Er wordt gevraagd</w:delText>
        </w:r>
      </w:del>
      <w:ins w:author="Mark Gremmen" w:date="2022-07-28T13:21:00Z" w:id="16">
        <w:r w:rsidR="009C443B">
          <w:rPr>
            <w:rFonts w:ascii="Calibri Light" w:hAnsi="Calibri Light" w:cs="Calibri Light"/>
            <w:lang w:val="nl-NL"/>
          </w:rPr>
          <w:t xml:space="preserve">Wij </w:t>
        </w:r>
      </w:ins>
      <w:ins w:author="Mark Gremmen" w:date="2022-08-02T07:00:00Z" w:id="17">
        <w:r w:rsidRPr="143F0C87">
          <w:rPr>
            <w:rFonts w:ascii="Calibri Light" w:hAnsi="Calibri Light" w:cs="Calibri Light"/>
            <w:lang w:val="nl-NL"/>
          </w:rPr>
          <w:t xml:space="preserve">zijn </w:t>
        </w:r>
      </w:ins>
      <w:ins w:author="Mark Gremmen" w:date="2022-08-02T07:01:00Z" w:id="18">
        <w:r w:rsidRPr="143F0C87">
          <w:rPr>
            <w:rFonts w:ascii="Calibri Light" w:hAnsi="Calibri Light" w:cs="Calibri Light"/>
            <w:lang w:val="nl-NL"/>
          </w:rPr>
          <w:t>geïnteresseerd</w:t>
        </w:r>
      </w:ins>
      <w:ins w:author="Mark Gremmen" w:date="2022-08-02T07:00:00Z" w:id="19">
        <w:r w:rsidRPr="143F0C87">
          <w:rPr>
            <w:rFonts w:ascii="Calibri Light" w:hAnsi="Calibri Light" w:cs="Calibri Light"/>
            <w:lang w:val="nl-NL"/>
          </w:rPr>
          <w:t xml:space="preserve"> in </w:t>
        </w:r>
      </w:ins>
      <w:del w:author="Mark Gremmen" w:date="2022-08-02T07:00:00Z" w:id="20">
        <w:r w:rsidRPr="43A2B355" w:rsidDel="009C443B">
          <w:rPr>
            <w:rFonts w:ascii="Calibri Light" w:hAnsi="Calibri Light" w:cs="Calibri Light"/>
            <w:lang w:val="nl-NL"/>
          </w:rPr>
          <w:delText xml:space="preserve"> </w:delText>
        </w:r>
        <w:r w:rsidRPr="43A2B355">
          <w:rPr>
            <w:rFonts w:ascii="Calibri Light" w:hAnsi="Calibri Light" w:cs="Calibri Light"/>
            <w:lang w:val="nl-NL"/>
          </w:rPr>
          <w:delText xml:space="preserve">naar </w:delText>
        </w:r>
      </w:del>
      <w:r w:rsidRPr="43A2B355">
        <w:rPr>
          <w:rFonts w:ascii="Calibri Light" w:hAnsi="Calibri Light" w:cs="Calibri Light"/>
          <w:lang w:val="nl-NL"/>
        </w:rPr>
        <w:t xml:space="preserve">uw </w:t>
      </w:r>
      <w:ins w:author="Mark Gremmen" w:date="2022-07-07T09:29:00Z" w:id="21">
        <w:r w:rsidR="00906408">
          <w:rPr>
            <w:rFonts w:ascii="Calibri Light" w:hAnsi="Calibri Light" w:cs="Calibri Light"/>
            <w:lang w:val="nl-NL"/>
          </w:rPr>
          <w:t xml:space="preserve">mening </w:t>
        </w:r>
        <w:r w:rsidR="00110552">
          <w:rPr>
            <w:rFonts w:ascii="Calibri Light" w:hAnsi="Calibri Light" w:cs="Calibri Light"/>
            <w:lang w:val="nl-NL"/>
          </w:rPr>
          <w:t>over</w:t>
        </w:r>
      </w:ins>
      <w:del w:author="Mark Gremmen" w:date="2022-07-07T09:29:00Z" w:id="22">
        <w:r w:rsidRPr="43A2B355" w:rsidDel="00906408">
          <w:rPr>
            <w:rFonts w:ascii="Calibri Light" w:hAnsi="Calibri Light" w:cs="Calibri Light"/>
            <w:lang w:val="nl-NL"/>
          </w:rPr>
          <w:delText>ervaringen met</w:delText>
        </w:r>
      </w:del>
      <w:ins w:author="Mark Gremmen" w:date="2022-08-02T06:55:00Z" w:id="23">
        <w:r w:rsidRPr="43A2B355">
          <w:rPr>
            <w:rFonts w:ascii="Calibri Light" w:hAnsi="Calibri Light" w:cs="Calibri Light"/>
            <w:lang w:val="nl-NL"/>
          </w:rPr>
          <w:t xml:space="preserve"> </w:t>
        </w:r>
      </w:ins>
      <w:del w:author="Mark Gremmen" w:date="2022-08-02T06:55:00Z" w:id="24">
        <w:r w:rsidR="00AB125F">
          <w:rPr>
            <w:rFonts w:ascii="Calibri Light" w:hAnsi="Calibri Light" w:cs="Calibri Light"/>
            <w:lang w:val="nl-NL"/>
          </w:rPr>
          <w:delText xml:space="preserve"> </w:delText>
        </w:r>
      </w:del>
      <w:r w:rsidRPr="43A2B355">
        <w:rPr>
          <w:rFonts w:ascii="Calibri Light" w:hAnsi="Calibri Light" w:cs="Calibri Light"/>
          <w:lang w:val="nl-NL"/>
        </w:rPr>
        <w:t xml:space="preserve">uw </w:t>
      </w:r>
      <w:del w:author="Mark Gremmen" w:date="2022-07-28T13:21:00Z" w:id="25">
        <w:r w:rsidRPr="43A2B355" w:rsidDel="00CE1308">
          <w:rPr>
            <w:rFonts w:ascii="Calibri Light" w:hAnsi="Calibri Light" w:cs="Calibri Light"/>
            <w:lang w:val="nl-NL"/>
          </w:rPr>
          <w:delText>leefomgeving</w:delText>
        </w:r>
      </w:del>
      <w:ins w:author="Mark Gremmen" w:date="2022-07-28T13:21:00Z" w:id="26">
        <w:r w:rsidR="00CE1308">
          <w:rPr>
            <w:rFonts w:ascii="Calibri Light" w:hAnsi="Calibri Light" w:cs="Calibri Light"/>
            <w:lang w:val="nl-NL"/>
          </w:rPr>
          <w:t>buurt</w:t>
        </w:r>
      </w:ins>
      <w:r w:rsidRPr="43A2B355">
        <w:rPr>
          <w:rFonts w:ascii="Calibri Light" w:hAnsi="Calibri Light" w:cs="Calibri Light"/>
          <w:lang w:val="nl-NL"/>
        </w:rPr>
        <w:t xml:space="preserve">, en de </w:t>
      </w:r>
      <w:del w:author="Mark Gremmen" w:date="2022-08-15T09:31:00Z" w:id="27">
        <w:r w:rsidRPr="43A2B355" w:rsidDel="00395BBE">
          <w:rPr>
            <w:rFonts w:ascii="Calibri Light" w:hAnsi="Calibri Light" w:cs="Calibri Light"/>
            <w:lang w:val="nl-NL"/>
          </w:rPr>
          <w:delText xml:space="preserve">inspanningen </w:delText>
        </w:r>
      </w:del>
      <w:ins w:author="Mark Gremmen" w:date="2022-08-15T09:31:00Z" w:id="28">
        <w:r w:rsidRPr="43A2B355" w:rsidR="00395BBE">
          <w:rPr>
            <w:rFonts w:ascii="Calibri Light" w:hAnsi="Calibri Light" w:cs="Calibri Light"/>
            <w:lang w:val="nl-NL"/>
          </w:rPr>
          <w:t>i</w:t>
        </w:r>
        <w:r w:rsidR="00395BBE">
          <w:rPr>
            <w:rFonts w:ascii="Calibri Light" w:hAnsi="Calibri Light" w:cs="Calibri Light"/>
            <w:lang w:val="nl-NL"/>
          </w:rPr>
          <w:t>nzet</w:t>
        </w:r>
        <w:r w:rsidRPr="43A2B355" w:rsidR="00395BBE">
          <w:rPr>
            <w:rFonts w:ascii="Calibri Light" w:hAnsi="Calibri Light" w:cs="Calibri Light"/>
            <w:lang w:val="nl-NL"/>
          </w:rPr>
          <w:t xml:space="preserve"> </w:t>
        </w:r>
      </w:ins>
      <w:r w:rsidRPr="43A2B355">
        <w:rPr>
          <w:rFonts w:ascii="Calibri Light" w:hAnsi="Calibri Light" w:cs="Calibri Light"/>
          <w:lang w:val="nl-NL"/>
        </w:rPr>
        <w:t xml:space="preserve">van </w:t>
      </w:r>
      <w:ins w:author="Mark Gremmen" w:date="2022-08-03T13:04:00Z" w:id="29">
        <w:r w:rsidR="000A2CDB">
          <w:rPr>
            <w:rFonts w:ascii="Calibri Light" w:hAnsi="Calibri Light" w:cs="Calibri Light"/>
            <w:lang w:val="nl-NL"/>
          </w:rPr>
          <w:t>de</w:t>
        </w:r>
      </w:ins>
      <w:del w:author="Mark Gremmen" w:date="2022-08-03T13:04:00Z" w:id="30">
        <w:r w:rsidRPr="43A2B355" w:rsidDel="000A2CDB">
          <w:rPr>
            <w:rFonts w:ascii="Calibri Light" w:hAnsi="Calibri Light" w:cs="Calibri Light"/>
            <w:lang w:val="nl-NL"/>
          </w:rPr>
          <w:delText>uw</w:delText>
        </w:r>
      </w:del>
      <w:r w:rsidRPr="43A2B355">
        <w:rPr>
          <w:rFonts w:ascii="Calibri Light" w:hAnsi="Calibri Light" w:cs="Calibri Light"/>
          <w:lang w:val="nl-NL"/>
        </w:rPr>
        <w:t xml:space="preserve"> gemeente op </w:t>
      </w:r>
      <w:ins w:author="Mark Gremmen" w:date="2022-07-28T13:22:00Z" w:id="31">
        <w:r w:rsidR="00E73F76">
          <w:rPr>
            <w:rFonts w:ascii="Calibri Light" w:hAnsi="Calibri Light" w:cs="Calibri Light"/>
            <w:lang w:val="nl-NL"/>
          </w:rPr>
          <w:t xml:space="preserve">onderwerpen als </w:t>
        </w:r>
        <w:r w:rsidR="00647274">
          <w:rPr>
            <w:rFonts w:ascii="Calibri Light" w:hAnsi="Calibri Light" w:cs="Calibri Light"/>
            <w:lang w:val="nl-NL"/>
          </w:rPr>
          <w:t>de</w:t>
        </w:r>
        <w:r w:rsidR="00E73F76">
          <w:rPr>
            <w:rFonts w:ascii="Calibri Light" w:hAnsi="Calibri Light" w:cs="Calibri Light"/>
            <w:lang w:val="nl-NL"/>
          </w:rPr>
          <w:t xml:space="preserve"> samenwerk</w:t>
        </w:r>
        <w:r w:rsidR="00647274">
          <w:rPr>
            <w:rFonts w:ascii="Calibri Light" w:hAnsi="Calibri Light" w:cs="Calibri Light"/>
            <w:lang w:val="nl-NL"/>
          </w:rPr>
          <w:t>ing</w:t>
        </w:r>
        <w:r w:rsidR="00E73F76">
          <w:rPr>
            <w:rFonts w:ascii="Calibri Light" w:hAnsi="Calibri Light" w:cs="Calibri Light"/>
            <w:lang w:val="nl-NL"/>
          </w:rPr>
          <w:t xml:space="preserve"> met inwoners </w:t>
        </w:r>
      </w:ins>
      <w:del w:author="Mark Gremmen" w:date="2022-07-28T13:22:00Z" w:id="32">
        <w:r w:rsidRPr="43A2B355" w:rsidDel="00E73F76">
          <w:rPr>
            <w:rFonts w:ascii="Calibri Light" w:hAnsi="Calibri Light" w:cs="Calibri Light"/>
            <w:lang w:val="nl-NL"/>
          </w:rPr>
          <w:delText xml:space="preserve">uiteenlopende terreinen zoals dienstverlening </w:delText>
        </w:r>
      </w:del>
      <w:r w:rsidRPr="43A2B355">
        <w:rPr>
          <w:rFonts w:ascii="Calibri Light" w:hAnsi="Calibri Light" w:cs="Calibri Light"/>
          <w:lang w:val="nl-NL"/>
        </w:rPr>
        <w:t>en zorg.</w:t>
      </w:r>
      <w:r w:rsidRPr="00D35C08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 xml:space="preserve"> </w:t>
      </w:r>
      <w:r w:rsidRPr="00D35C08">
        <w:rPr>
          <w:lang w:val="nl-NL"/>
        </w:rPr>
        <w:br/>
      </w:r>
      <w:del w:author="Mark Gremmen" w:date="2022-07-05T11:25:00Z" w:id="33">
        <w:r w:rsidRPr="43A2B35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43A2B355">
        <w:rPr>
          <w:rFonts w:ascii="Calibri Light" w:hAnsi="Calibri Light" w:cs="Calibri Light"/>
          <w:lang w:val="nl-NL"/>
        </w:rPr>
        <w:t xml:space="preserve">Wij </w:t>
      </w:r>
      <w:del w:author="Mark Gremmen" w:date="2022-05-31T13:53:00Z" w:id="34">
        <w:r w:rsidRPr="43A2B355" w:rsidDel="001059C7">
          <w:rPr>
            <w:rFonts w:ascii="Calibri Light" w:hAnsi="Calibri Light" w:cs="Calibri Light"/>
            <w:lang w:val="nl-NL"/>
          </w:rPr>
          <w:delText xml:space="preserve">verzoeken </w:delText>
        </w:r>
      </w:del>
      <w:ins w:author="Mark Gremmen" w:date="2022-05-31T13:53:00Z" w:id="35">
        <w:r w:rsidRPr="43A2B355" w:rsidR="00ED471D">
          <w:rPr>
            <w:rFonts w:ascii="Calibri Light" w:hAnsi="Calibri Light" w:cs="Calibri Light"/>
            <w:lang w:val="nl-NL"/>
          </w:rPr>
          <w:t xml:space="preserve">vragen </w:t>
        </w:r>
      </w:ins>
      <w:r w:rsidRPr="43A2B355">
        <w:rPr>
          <w:rFonts w:ascii="Calibri Light" w:hAnsi="Calibri Light" w:cs="Calibri Light"/>
          <w:lang w:val="nl-NL"/>
        </w:rPr>
        <w:t xml:space="preserve">u deze vragenlijst zoveel mogelijk </w:t>
      </w:r>
      <w:ins w:author="Mark Gremmen" w:date="2022-06-01T12:57:00Z" w:id="36">
        <w:r w:rsidRPr="43A2B355" w:rsidR="009C465F">
          <w:rPr>
            <w:rFonts w:ascii="Calibri Light" w:hAnsi="Calibri Light" w:cs="Calibri Light"/>
            <w:lang w:val="nl-NL"/>
          </w:rPr>
          <w:t xml:space="preserve">voor u zelf </w:t>
        </w:r>
      </w:ins>
      <w:del w:author="Mark Gremmen" w:date="2022-06-01T12:57:00Z" w:id="37">
        <w:r w:rsidRPr="43A2B355" w:rsidDel="001059C7">
          <w:rPr>
            <w:rFonts w:ascii="Calibri Light" w:hAnsi="Calibri Light" w:cs="Calibri Light"/>
            <w:lang w:val="nl-NL"/>
          </w:rPr>
          <w:delText xml:space="preserve">vanuit uw eigen perspectief </w:delText>
        </w:r>
      </w:del>
      <w:r w:rsidRPr="43A2B355">
        <w:rPr>
          <w:rFonts w:ascii="Calibri Light" w:hAnsi="Calibri Light" w:cs="Calibri Light"/>
          <w:lang w:val="nl-NL"/>
        </w:rPr>
        <w:t>in te vullen.</w:t>
      </w:r>
      <w:ins w:author="Mark Gremmen" w:date="2022-05-31T13:53:00Z" w:id="38">
        <w:r w:rsidRPr="43A2B355" w:rsidR="001241C4">
          <w:rPr>
            <w:rFonts w:ascii="Calibri Light" w:hAnsi="Calibri Light" w:cs="Calibri Light"/>
            <w:lang w:val="nl-NL"/>
          </w:rPr>
          <w:t xml:space="preserve"> Kies</w:t>
        </w:r>
      </w:ins>
      <w:ins w:author="Mark Gremmen" w:date="2022-06-01T12:57:00Z" w:id="39">
        <w:r w:rsidRPr="43A2B355" w:rsidR="00661706">
          <w:rPr>
            <w:rFonts w:ascii="Calibri Light" w:hAnsi="Calibri Light" w:cs="Calibri Light"/>
            <w:lang w:val="nl-NL"/>
          </w:rPr>
          <w:t xml:space="preserve"> </w:t>
        </w:r>
      </w:ins>
      <w:ins w:author="Mark Gremmen" w:date="2022-07-27T09:54:00Z" w:id="40">
        <w:r w:rsidR="0077500D">
          <w:rPr>
            <w:rFonts w:ascii="Calibri Light" w:hAnsi="Calibri Light" w:cs="Calibri Light"/>
            <w:lang w:val="nl-NL"/>
          </w:rPr>
          <w:t xml:space="preserve">iedere keer </w:t>
        </w:r>
      </w:ins>
      <w:ins w:author="Mark Gremmen" w:date="2022-05-31T13:53:00Z" w:id="41">
        <w:r w:rsidRPr="43A2B355" w:rsidR="001241C4">
          <w:rPr>
            <w:rFonts w:ascii="Calibri Light" w:hAnsi="Calibri Light" w:cs="Calibri Light"/>
            <w:lang w:val="nl-NL"/>
          </w:rPr>
          <w:t xml:space="preserve">het antwoord dat </w:t>
        </w:r>
      </w:ins>
      <w:ins w:author="Mark Gremmen" w:date="2022-05-31T13:54:00Z" w:id="42">
        <w:r w:rsidRPr="43A2B355" w:rsidR="001241C4">
          <w:rPr>
            <w:rFonts w:ascii="Calibri Light" w:hAnsi="Calibri Light" w:cs="Calibri Light"/>
            <w:lang w:val="nl-NL"/>
          </w:rPr>
          <w:t xml:space="preserve">het </w:t>
        </w:r>
      </w:ins>
      <w:ins w:author="Mark Gremmen" w:date="2022-08-15T09:31:00Z" w:id="43">
        <w:r w:rsidR="00395BBE">
          <w:rPr>
            <w:rFonts w:ascii="Calibri Light" w:hAnsi="Calibri Light" w:cs="Calibri Light"/>
            <w:lang w:val="nl-NL"/>
          </w:rPr>
          <w:t>best op uw situatie of mening aansluit</w:t>
        </w:r>
      </w:ins>
      <w:ins w:author="Mark Gremmen" w:date="2022-08-15T09:32:00Z" w:id="44">
        <w:r w:rsidR="00395BBE">
          <w:rPr>
            <w:rFonts w:ascii="Calibri Light" w:hAnsi="Calibri Light" w:cs="Calibri Light"/>
            <w:lang w:val="nl-NL"/>
          </w:rPr>
          <w:t>.</w:t>
        </w:r>
      </w:ins>
    </w:p>
    <w:p w:rsidRPr="009A2F1D" w:rsidR="00D93DAA" w:rsidP="00874E2D" w:rsidRDefault="001059C7" w14:paraId="50B3E65B" w14:textId="2A6B0B72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br/>
      </w:r>
      <w:del w:author="Mark Gremmen" w:date="2022-07-27T13:53:00Z" w:id="45">
        <w:r w:rsidRPr="009A2F1D" w:rsidDel="00A216A7">
          <w:rPr>
            <w:rFonts w:ascii="Calibri Light" w:hAnsi="Calibri Light" w:cs="Calibri Light"/>
            <w:lang w:val="nl-NL"/>
          </w:rPr>
          <w:delText xml:space="preserve"> </w:delText>
        </w:r>
      </w:del>
      <w:r w:rsidRPr="009A2F1D">
        <w:rPr>
          <w:rFonts w:ascii="Calibri Light" w:hAnsi="Calibri Light" w:cs="Calibri Light"/>
          <w:lang w:val="nl-NL"/>
        </w:rPr>
        <w:t xml:space="preserve">Het invullen </w:t>
      </w:r>
      <w:ins w:author="Mark Gremmen" w:date="2022-08-15T09:32:00Z" w:id="46">
        <w:r w:rsidR="00705E63">
          <w:rPr>
            <w:rFonts w:ascii="Calibri Light" w:hAnsi="Calibri Light" w:cs="Calibri Light"/>
            <w:lang w:val="nl-NL"/>
          </w:rPr>
          <w:t>duurt</w:t>
        </w:r>
      </w:ins>
      <w:del w:author="Mark Gremmen" w:date="2022-08-15T09:32:00Z" w:id="47">
        <w:r w:rsidRPr="009A2F1D" w:rsidDel="00705E63">
          <w:rPr>
            <w:rFonts w:ascii="Calibri Light" w:hAnsi="Calibri Light" w:cs="Calibri Light"/>
            <w:lang w:val="nl-NL"/>
          </w:rPr>
          <w:delText>neemt</w:delText>
        </w:r>
      </w:del>
      <w:r w:rsidRPr="009A2F1D">
        <w:rPr>
          <w:rFonts w:ascii="Calibri Light" w:hAnsi="Calibri Light" w:cs="Calibri Light"/>
          <w:lang w:val="nl-NL"/>
        </w:rPr>
        <w:t xml:space="preserve"> ongeveer </w:t>
      </w:r>
      <w:ins w:author="Mark Gremmen" w:date="2022-06-08T15:31:00Z" w:id="48">
        <w:r w:rsidR="00442AE0">
          <w:rPr>
            <w:rFonts w:ascii="Calibri Light" w:hAnsi="Calibri Light" w:cs="Calibri Light"/>
            <w:lang w:val="nl-NL"/>
          </w:rPr>
          <w:t>20</w:t>
        </w:r>
      </w:ins>
      <w:del w:author="Mark Gremmen" w:date="2022-06-08T15:31:00Z" w:id="49">
        <w:r w:rsidRPr="009A2F1D" w:rsidDel="00442AE0">
          <w:rPr>
            <w:rFonts w:ascii="Calibri Light" w:hAnsi="Calibri Light" w:cs="Calibri Light"/>
            <w:lang w:val="nl-NL"/>
          </w:rPr>
          <w:delText>18</w:delText>
        </w:r>
      </w:del>
      <w:r w:rsidRPr="009A2F1D">
        <w:rPr>
          <w:rFonts w:ascii="Calibri Light" w:hAnsi="Calibri Light" w:cs="Calibri Light"/>
          <w:lang w:val="nl-NL"/>
        </w:rPr>
        <w:t xml:space="preserve"> minuten</w:t>
      </w:r>
      <w:del w:author="Mark Gremmen" w:date="2022-08-15T09:32:00Z" w:id="50">
        <w:r w:rsidRPr="009A2F1D" w:rsidDel="00705E63">
          <w:rPr>
            <w:rFonts w:ascii="Calibri Light" w:hAnsi="Calibri Light" w:cs="Calibri Light"/>
            <w:lang w:val="nl-NL"/>
          </w:rPr>
          <w:delText xml:space="preserve"> van uw tijd in beslag</w:delText>
        </w:r>
      </w:del>
      <w:r w:rsidRPr="009A2F1D">
        <w:rPr>
          <w:rFonts w:ascii="Calibri Light" w:hAnsi="Calibri Light" w:cs="Calibri Light"/>
          <w:lang w:val="nl-NL"/>
        </w:rPr>
        <w:t>.</w:t>
      </w:r>
    </w:p>
    <w:p w:rsidRPr="009A2F1D" w:rsidR="00D93DAA" w:rsidRDefault="00D93DAA" w14:paraId="209923DA" w14:textId="77777777">
      <w:pPr>
        <w:rPr>
          <w:rFonts w:ascii="Calibri Light" w:hAnsi="Calibri Light" w:cs="Calibri Light"/>
          <w:lang w:val="nl-NL"/>
        </w:rPr>
      </w:pPr>
    </w:p>
    <w:p w:rsidRPr="009C0D66" w:rsidR="00D93DAA" w:rsidRDefault="001059C7" w14:paraId="2E01202A" w14:textId="551CDF32">
      <w:pPr>
        <w:pStyle w:val="BlockEnd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End of Block: </w:t>
      </w:r>
      <w:r w:rsidRPr="009C0D66" w:rsidR="00246CE5">
        <w:rPr>
          <w:rFonts w:ascii="Calibri Light" w:hAnsi="Calibri Light" w:cs="Calibri Light"/>
        </w:rPr>
        <w:t>Introduction</w:t>
      </w:r>
    </w:p>
    <w:p w:rsidRPr="009C0D66" w:rsidR="00D93DAA" w:rsidRDefault="00D93DAA" w14:paraId="7C3BA70C" w14:textId="77777777">
      <w:pPr>
        <w:pStyle w:val="BlockSeparator"/>
        <w:rPr>
          <w:rFonts w:ascii="Calibri Light" w:hAnsi="Calibri Light" w:cs="Calibri Light"/>
        </w:rPr>
      </w:pPr>
    </w:p>
    <w:p w:rsidRPr="009C0D66" w:rsidR="00D93DAA" w:rsidRDefault="001059C7" w14:paraId="1784759E" w14:textId="77777777">
      <w:pPr>
        <w:pStyle w:val="BlockStart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Start of Block: </w:t>
      </w:r>
      <w:proofErr w:type="spellStart"/>
      <w:r w:rsidRPr="009C0D66">
        <w:rPr>
          <w:rFonts w:ascii="Calibri Light" w:hAnsi="Calibri Light" w:cs="Calibri Light"/>
        </w:rPr>
        <w:t>Woon</w:t>
      </w:r>
      <w:proofErr w:type="spellEnd"/>
      <w:r w:rsidRPr="009C0D66">
        <w:rPr>
          <w:rFonts w:ascii="Calibri Light" w:hAnsi="Calibri Light" w:cs="Calibri Light"/>
        </w:rPr>
        <w:t xml:space="preserve">- </w:t>
      </w:r>
      <w:proofErr w:type="spellStart"/>
      <w:r w:rsidRPr="009C0D66">
        <w:rPr>
          <w:rFonts w:ascii="Calibri Light" w:hAnsi="Calibri Light" w:cs="Calibri Light"/>
        </w:rPr>
        <w:t>en</w:t>
      </w:r>
      <w:proofErr w:type="spellEnd"/>
      <w:r w:rsidRPr="009C0D66">
        <w:rPr>
          <w:rFonts w:ascii="Calibri Light" w:hAnsi="Calibri Light" w:cs="Calibri Light"/>
        </w:rPr>
        <w:t xml:space="preserve"> </w:t>
      </w:r>
      <w:proofErr w:type="spellStart"/>
      <w:r w:rsidRPr="009C0D66">
        <w:rPr>
          <w:rFonts w:ascii="Calibri Light" w:hAnsi="Calibri Light" w:cs="Calibri Light"/>
        </w:rPr>
        <w:t>leefomgeving</w:t>
      </w:r>
      <w:proofErr w:type="spellEnd"/>
    </w:p>
    <w:p w:rsidRPr="009C0D66" w:rsidR="00D93DAA" w:rsidRDefault="00D93DAA" w14:paraId="4FA0E46C" w14:textId="77777777">
      <w:pPr>
        <w:rPr>
          <w:rFonts w:ascii="Calibri Light" w:hAnsi="Calibri Light" w:cs="Calibri Light"/>
        </w:rPr>
      </w:pPr>
    </w:p>
    <w:p w:rsidRPr="009A2F1D" w:rsidR="00D93DAA" w:rsidRDefault="001059C7" w14:paraId="6A67DBA6" w14:textId="14CCE75B">
      <w:pPr>
        <w:keepNext/>
        <w:rPr>
          <w:rFonts w:ascii="Calibri Light" w:hAnsi="Calibri Light" w:cs="Calibri Light"/>
          <w:lang w:val="nl-NL"/>
        </w:rPr>
      </w:pPr>
      <w:r w:rsidRPr="008D6671">
        <w:rPr>
          <w:rStyle w:val="Heading2Char"/>
          <w:lang w:val="nl-NL"/>
        </w:rPr>
        <w:t>Woon- en leefomgeving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t xml:space="preserve">We beginnen met een aantal vragen en </w:t>
      </w:r>
      <w:del w:author="Mark Gremmen" w:date="2022-06-13T10:51:00Z" w:id="51">
        <w:r w:rsidDel="00497C1D" w:rsidR="008D6671">
          <w:rPr>
            <w:rFonts w:ascii="Calibri Light" w:hAnsi="Calibri Light" w:cs="Calibri Light"/>
            <w:lang w:val="nl-NL"/>
          </w:rPr>
          <w:delText>stellingen</w:delText>
        </w:r>
      </w:del>
      <w:ins w:author="Mark Gremmen" w:date="2022-06-13T10:51:00Z" w:id="52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 xml:space="preserve"> over de buurt waar u woont. We vragen bijvoorbeeld naar </w:t>
      </w:r>
      <w:del w:author="Mark Gremmen" w:date="2022-07-27T09:55:00Z" w:id="53">
        <w:r w:rsidRPr="009A2F1D" w:rsidDel="00352BB2">
          <w:rPr>
            <w:rFonts w:ascii="Calibri Light" w:hAnsi="Calibri Light" w:cs="Calibri Light"/>
            <w:lang w:val="nl-NL"/>
          </w:rPr>
          <w:delText>omgang tussen</w:delText>
        </w:r>
      </w:del>
      <w:ins w:author="Mark Gremmen" w:date="2022-07-27T09:55:00Z" w:id="54">
        <w:r w:rsidR="00352BB2">
          <w:rPr>
            <w:rFonts w:ascii="Calibri Light" w:hAnsi="Calibri Light" w:cs="Calibri Light"/>
            <w:lang w:val="nl-NL"/>
          </w:rPr>
          <w:t xml:space="preserve">hoe </w:t>
        </w:r>
      </w:ins>
      <w:del w:author="Mark Gremmen" w:date="2022-07-28T13:25:00Z" w:id="55">
        <w:r w:rsidRPr="009A2F1D" w:rsidDel="00243AD8">
          <w:rPr>
            <w:rFonts w:ascii="Calibri Light" w:hAnsi="Calibri Light" w:cs="Calibri Light"/>
            <w:lang w:val="nl-NL"/>
          </w:rPr>
          <w:delText xml:space="preserve"> </w:delText>
        </w:r>
      </w:del>
      <w:r w:rsidRPr="009A2F1D">
        <w:rPr>
          <w:rFonts w:ascii="Calibri Light" w:hAnsi="Calibri Light" w:cs="Calibri Light"/>
          <w:lang w:val="nl-NL"/>
        </w:rPr>
        <w:t>buurtbewoners</w:t>
      </w:r>
      <w:ins w:author="Mark Gremmen" w:date="2022-07-27T09:55:00Z" w:id="56">
        <w:r w:rsidR="00352BB2">
          <w:rPr>
            <w:rFonts w:ascii="Calibri Light" w:hAnsi="Calibri Light" w:cs="Calibri Light"/>
            <w:lang w:val="nl-NL"/>
          </w:rPr>
          <w:t xml:space="preserve"> met elkaar omgaan</w:t>
        </w:r>
      </w:ins>
      <w:r w:rsidRPr="009A2F1D">
        <w:rPr>
          <w:rFonts w:ascii="Calibri Light" w:hAnsi="Calibri Light" w:cs="Calibri Light"/>
          <w:lang w:val="nl-NL"/>
        </w:rPr>
        <w:t xml:space="preserve">, </w:t>
      </w:r>
      <w:ins w:author="Mark Gremmen" w:date="2022-08-02T14:54:00Z" w:id="57">
        <w:r w:rsidR="0067422F">
          <w:rPr>
            <w:rFonts w:ascii="Calibri Light" w:hAnsi="Calibri Light" w:cs="Calibri Light"/>
            <w:lang w:val="nl-NL"/>
          </w:rPr>
          <w:t xml:space="preserve">mogelijke </w:t>
        </w:r>
      </w:ins>
      <w:r w:rsidRPr="009A2F1D">
        <w:rPr>
          <w:rFonts w:ascii="Calibri Light" w:hAnsi="Calibri Light" w:cs="Calibri Light"/>
          <w:lang w:val="nl-NL"/>
        </w:rPr>
        <w:t xml:space="preserve">overlast, </w:t>
      </w:r>
      <w:del w:author="Mark Gremmen" w:date="2022-06-13T12:40:00Z" w:id="58">
        <w:r w:rsidRPr="009A2F1D" w:rsidDel="00CE063A">
          <w:rPr>
            <w:rFonts w:ascii="Calibri Light" w:hAnsi="Calibri Light" w:cs="Calibri Light"/>
            <w:lang w:val="nl-NL"/>
          </w:rPr>
          <w:delText>onderhoud en</w:delText>
        </w:r>
      </w:del>
      <w:del w:author="Mark Gremmen" w:date="2022-08-10T10:43:00Z" w:id="59">
        <w:r w:rsidRPr="009A2F1D" w:rsidDel="00245606">
          <w:rPr>
            <w:rFonts w:ascii="Calibri Light" w:hAnsi="Calibri Light" w:cs="Calibri Light"/>
            <w:lang w:val="nl-NL"/>
          </w:rPr>
          <w:delText xml:space="preserve"> </w:delText>
        </w:r>
      </w:del>
      <w:ins w:author="Mark Gremmen" w:date="2022-07-27T13:55:00Z" w:id="60">
        <w:r w:rsidR="00373101">
          <w:rPr>
            <w:rFonts w:ascii="Calibri Light" w:hAnsi="Calibri Light" w:cs="Calibri Light"/>
            <w:lang w:val="nl-NL"/>
          </w:rPr>
          <w:t xml:space="preserve">de tevredenheid over </w:t>
        </w:r>
      </w:ins>
      <w:r w:rsidRPr="009A2F1D">
        <w:rPr>
          <w:rFonts w:ascii="Calibri Light" w:hAnsi="Calibri Light" w:cs="Calibri Light"/>
          <w:lang w:val="nl-NL"/>
        </w:rPr>
        <w:t>voorzieningen</w:t>
      </w:r>
      <w:ins w:author="Mark Gremmen" w:date="2022-06-13T12:40:00Z" w:id="61">
        <w:r w:rsidR="00CE063A">
          <w:rPr>
            <w:rFonts w:ascii="Calibri Light" w:hAnsi="Calibri Light" w:cs="Calibri Light"/>
            <w:lang w:val="nl-NL"/>
          </w:rPr>
          <w:t xml:space="preserve"> en </w:t>
        </w:r>
      </w:ins>
      <w:ins w:author="Mark Gremmen" w:date="2022-08-10T10:56:00Z" w:id="62">
        <w:r w:rsidR="00AC0D64">
          <w:rPr>
            <w:rFonts w:ascii="Calibri Light" w:hAnsi="Calibri Light" w:cs="Calibri Light"/>
            <w:lang w:val="nl-NL"/>
          </w:rPr>
          <w:t xml:space="preserve">het </w:t>
        </w:r>
      </w:ins>
      <w:ins w:author="Mark Gremmen" w:date="2022-06-13T12:40:00Z" w:id="63">
        <w:r w:rsidR="00CE063A">
          <w:rPr>
            <w:rFonts w:ascii="Calibri Light" w:hAnsi="Calibri Light" w:cs="Calibri Light"/>
            <w:lang w:val="nl-NL"/>
          </w:rPr>
          <w:t>onderhoud</w:t>
        </w:r>
      </w:ins>
      <w:r w:rsidR="00B93044">
        <w:rPr>
          <w:rFonts w:ascii="Calibri Light" w:hAnsi="Calibri Light" w:cs="Calibri Light"/>
          <w:lang w:val="nl-NL"/>
        </w:rPr>
        <w:t xml:space="preserve"> van de buurt</w:t>
      </w:r>
      <w:r w:rsidRPr="009A2F1D">
        <w:rPr>
          <w:rFonts w:ascii="Calibri Light" w:hAnsi="Calibri Light" w:cs="Calibri Light"/>
          <w:lang w:val="nl-NL"/>
        </w:rPr>
        <w:t>.</w:t>
      </w:r>
    </w:p>
    <w:p w:rsidRPr="009A2F1D" w:rsidR="00D93DAA" w:rsidRDefault="00D93DAA" w14:paraId="2D625608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308B4BDF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6AEA711E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3F027433" w14:textId="7777777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wl01</w:t>
      </w:r>
      <w:r w:rsidRPr="009A2F1D">
        <w:rPr>
          <w:rFonts w:ascii="Calibri Light" w:hAnsi="Calibri Light" w:cs="Calibri Light"/>
          <w:lang w:val="nl-NL"/>
        </w:rPr>
        <w:t xml:space="preserve"> Hoe prettig vindt u het om in uw buurt te wonen?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t>Geef dit aan met een rapportcijfer van 1 (zeer onprettig) tot en met 10 (zeer prettig).</w:t>
      </w:r>
    </w:p>
    <w:p w:rsidRPr="009A2F1D" w:rsidR="00D93DAA" w:rsidRDefault="001059C7" w14:paraId="5C309C5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:rsidRPr="009A2F1D" w:rsidR="00D93DAA" w:rsidRDefault="001059C7" w14:paraId="4FEBCC2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:rsidRPr="009A2F1D" w:rsidR="00D93DAA" w:rsidRDefault="001059C7" w14:paraId="2404576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:rsidRPr="009A2F1D" w:rsidR="00D93DAA" w:rsidRDefault="001059C7" w14:paraId="559AC73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:rsidRPr="009A2F1D" w:rsidR="00D93DAA" w:rsidRDefault="001059C7" w14:paraId="2DD961E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:rsidRPr="009A2F1D" w:rsidR="00D93DAA" w:rsidRDefault="001059C7" w14:paraId="078E6584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:rsidRPr="009A2F1D" w:rsidR="00D93DAA" w:rsidRDefault="001059C7" w14:paraId="7CD93711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:rsidRPr="009A2F1D" w:rsidR="00D93DAA" w:rsidRDefault="001059C7" w14:paraId="34227745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:rsidRPr="009A2F1D" w:rsidR="00D93DAA" w:rsidRDefault="001059C7" w14:paraId="294661B8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:rsidRPr="009A2F1D" w:rsidR="00D93DAA" w:rsidRDefault="001059C7" w14:paraId="0C1F868B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:rsidRPr="009A2F1D" w:rsidR="00D93DAA" w:rsidRDefault="001059C7" w14:paraId="30794CE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del w:author="Mark Gremmen" w:date="2022-06-03T09:31:00Z" w:id="64">
        <w:r w:rsidRPr="009A2F1D" w:rsidDel="00D254CC">
          <w:rPr>
            <w:rFonts w:ascii="Calibri Light" w:hAnsi="Calibri Light" w:cs="Calibri Light"/>
          </w:rPr>
          <w:delText xml:space="preserve"> </w:delText>
        </w:r>
      </w:del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3887FB8E" w14:textId="77777777">
      <w:pPr>
        <w:rPr>
          <w:rFonts w:ascii="Calibri Light" w:hAnsi="Calibri Light" w:cs="Calibri Light"/>
        </w:rPr>
      </w:pPr>
    </w:p>
    <w:p w:rsidRPr="009A2F1D" w:rsidR="00D93DAA" w:rsidRDefault="00D93DAA" w14:paraId="53CA54EB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1428AF83" w14:textId="77777777">
      <w:pPr>
        <w:rPr>
          <w:rFonts w:ascii="Calibri Light" w:hAnsi="Calibri Light" w:cs="Calibri Light"/>
        </w:rPr>
      </w:pPr>
    </w:p>
    <w:p w:rsidRPr="009A2F1D" w:rsidR="00D93DAA" w:rsidRDefault="001059C7" w14:paraId="77E1FCE4" w14:textId="132E5CD8">
      <w:pPr>
        <w:keepNext/>
        <w:rPr>
          <w:rFonts w:ascii="Calibri Light" w:hAnsi="Calibri Light" w:cs="Calibri Light"/>
          <w:lang w:val="nl-NL"/>
        </w:rPr>
      </w:pPr>
      <w:del w:author="Mark Gremmen" w:date="2022-05-31T08:15:00Z" w:id="65">
        <w:r w:rsidRPr="36F394F5" w:rsidDel="001059C7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author="Mark Gremmen" w:date="2022-05-31T08:17:00Z" w:id="66">
        <w:r w:rsidRPr="36F394F5" w:rsidDel="001059C7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author="Mark Gremmen" w:date="2022-05-31T08:17:00Z" w:id="67">
        <w:r w:rsidRPr="36F394F5"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author="Mark Gremmen" w:date="2022-07-07T12:02:00Z" w:id="68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author="Mark Gremmen" w:date="2022-05-31T08:17:00Z" w:id="69">
        <w:r w:rsidRPr="36F394F5"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del w:author="Mark Gremmen" w:date="2022-08-05T14:06:00Z" w:id="70">
        <w:r w:rsidRPr="36F394F5" w:rsidDel="00962D3C">
          <w:rPr>
            <w:rFonts w:ascii="Calibri Light" w:hAnsi="Calibri Light" w:cs="Calibri Light"/>
            <w:lang w:val="nl-NL"/>
          </w:rPr>
          <w:delText xml:space="preserve"> </w:delText>
        </w:r>
      </w:del>
      <w:del w:author="Mark Gremmen" w:date="2022-06-13T10:52:00Z" w:id="71">
        <w:r w:rsidRPr="36F394F5" w:rsidDel="00497C1D" w:rsidR="008D6671">
          <w:rPr>
            <w:rFonts w:ascii="Calibri Light" w:hAnsi="Calibri Light" w:cs="Calibri Light"/>
            <w:lang w:val="nl-NL"/>
          </w:rPr>
          <w:delText>stellingen</w:delText>
        </w:r>
      </w:del>
      <w:ins w:author="Mark Gremmen" w:date="2022-06-13T10:52:00Z" w:id="72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36F394F5">
        <w:rPr>
          <w:rFonts w:ascii="Calibri Light" w:hAnsi="Calibri Light" w:cs="Calibri Light"/>
          <w:lang w:val="nl-NL"/>
        </w:rPr>
        <w:t>?</w:t>
      </w:r>
    </w:p>
    <w:p w:rsidRPr="009A2F1D" w:rsidR="00D93DAA" w:rsidRDefault="00D93DAA" w14:paraId="33AFC1E5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51C6244D" w14:textId="77777777">
      <w:pPr>
        <w:rPr>
          <w:rFonts w:ascii="Calibri Light" w:hAnsi="Calibri Light" w:cs="Calibri Light"/>
          <w:lang w:val="nl-NL"/>
        </w:rPr>
      </w:pPr>
    </w:p>
    <w:p w:rsidRPr="00D437E4" w:rsidR="00D93DAA" w:rsidRDefault="001059C7" w14:paraId="396B7C4F" w14:textId="7777777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wl02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3"/>
        <w:gridCol w:w="1345"/>
        <w:gridCol w:w="1318"/>
        <w:gridCol w:w="1340"/>
        <w:gridCol w:w="1334"/>
        <w:gridCol w:w="1345"/>
        <w:gridCol w:w="1335"/>
      </w:tblGrid>
      <w:tr w:rsidRPr="009A2F1D" w:rsidR="00D93DAA" w:rsidTr="5CACD928" w14:paraId="0D34BD1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D93DAA" w14:paraId="6B8CB079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1059C7" w14:paraId="0F5B00A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3133DEE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2DFB298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1774B8D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73E4150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1007903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0E4954" w:rsidR="00D93DAA" w:rsidTr="5CACD928" w14:paraId="4690C59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3B46E1CA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voel me thuis in deze buurt </w:t>
            </w:r>
          </w:p>
        </w:tc>
        <w:tc>
          <w:tcPr>
            <w:tcW w:w="1368" w:type="dxa"/>
          </w:tcPr>
          <w:p w:rsidRPr="009A2F1D" w:rsidR="00D93DAA" w:rsidRDefault="00D93DAA" w14:paraId="2950D25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CA1D97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081FF11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C6FB5F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74A3FB8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1F5322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0E4954" w:rsidR="00D93DAA" w:rsidTr="5CACD928" w14:paraId="77A508D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3AF86AF9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zou niet zo snel weggaan uit deze buurt </w:t>
            </w:r>
          </w:p>
        </w:tc>
        <w:tc>
          <w:tcPr>
            <w:tcW w:w="1368" w:type="dxa"/>
          </w:tcPr>
          <w:p w:rsidRPr="009A2F1D" w:rsidR="00D93DAA" w:rsidRDefault="00D93DAA" w14:paraId="672CB2B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38D1E62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777832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EEEEA8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EA7E67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A41C16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0E4954" w:rsidR="007237ED" w:rsidTr="5CACD928" w14:paraId="5AD8A79E" w14:textId="77777777">
        <w:trPr>
          <w:ins w:author="Mark Gremmen" w:date="2022-05-31T14:29:00Z" w:id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7237ED" w:rsidRDefault="3C5E8289" w14:paraId="238C69C7" w14:textId="3A129EEE">
            <w:pPr>
              <w:keepNext/>
              <w:rPr>
                <w:ins w:author="Mark Gremmen" w:date="2022-05-31T14:29:00Z" w:id="74"/>
                <w:rFonts w:ascii="Calibri Light" w:hAnsi="Calibri Light" w:cs="Calibri Light"/>
                <w:lang w:val="nl-NL"/>
              </w:rPr>
            </w:pPr>
            <w:ins w:author="Mark Gremmen" w:date="2022-05-31T14:29:00Z" w:id="75">
              <w:r w:rsidRPr="5CACD928">
                <w:rPr>
                  <w:rFonts w:ascii="Calibri Light" w:hAnsi="Calibri Light" w:cs="Calibri Light"/>
                  <w:lang w:val="nl-NL"/>
                </w:rPr>
                <w:t>Ik woon in een huis dat</w:t>
              </w:r>
            </w:ins>
            <w:ins w:author="Mark Gremmen" w:date="2022-06-13T15:58:00Z" w:id="76">
              <w:r w:rsidRPr="5CACD928" w:rsidR="138A9BA5">
                <w:rPr>
                  <w:rFonts w:ascii="Calibri Light" w:hAnsi="Calibri Light" w:cs="Calibri Light"/>
                  <w:lang w:val="nl-NL"/>
                </w:rPr>
                <w:t xml:space="preserve"> past </w:t>
              </w:r>
            </w:ins>
            <w:ins w:author="Mark Gremmen" w:date="2022-05-31T14:29:00Z" w:id="77">
              <w:r w:rsidRPr="5CACD928">
                <w:rPr>
                  <w:rFonts w:ascii="Calibri Light" w:hAnsi="Calibri Light" w:cs="Calibri Light"/>
                  <w:lang w:val="nl-NL"/>
                </w:rPr>
                <w:t>bij mij</w:t>
              </w:r>
            </w:ins>
            <w:ins w:author="Mark Gremmen" w:date="2022-06-08T15:58:00Z" w:id="78">
              <w:r w:rsidRPr="5CACD928" w:rsidR="56201825">
                <w:rPr>
                  <w:rFonts w:ascii="Calibri Light" w:hAnsi="Calibri Light" w:cs="Calibri Light"/>
                  <w:lang w:val="nl-NL"/>
                </w:rPr>
                <w:t>n</w:t>
              </w:r>
            </w:ins>
            <w:ins w:author="Mark Gremmen" w:date="2022-05-31T14:29:00Z" w:id="79">
              <w:r w:rsidRPr="5CACD928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ins w:author="Mark Gremmen" w:date="2022-07-05T13:03:00Z" w:id="80">
              <w:r w:rsidRPr="5CACD928">
                <w:rPr>
                  <w:rFonts w:ascii="Calibri Light" w:hAnsi="Calibri Light" w:cs="Calibri Light"/>
                  <w:lang w:val="nl-NL"/>
                </w:rPr>
                <w:t xml:space="preserve">situatie </w:t>
              </w:r>
            </w:ins>
            <w:ins w:author="Mark Gremmen" w:date="2022-06-08T15:58:00Z" w:id="81">
              <w:r w:rsidRPr="5CACD928" w:rsidR="56201825">
                <w:rPr>
                  <w:rFonts w:ascii="Calibri Light" w:hAnsi="Calibri Light" w:cs="Calibri Light"/>
                  <w:lang w:val="nl-NL"/>
                </w:rPr>
                <w:t xml:space="preserve">en </w:t>
              </w:r>
            </w:ins>
            <w:ins w:author="Mark Gremmen" w:date="2022-07-05T13:03:00Z" w:id="82">
              <w:r w:rsidRPr="5CACD928" w:rsidR="56201825">
                <w:rPr>
                  <w:rFonts w:ascii="Calibri Light" w:hAnsi="Calibri Light" w:cs="Calibri Light"/>
                  <w:lang w:val="nl-NL"/>
                </w:rPr>
                <w:t>wensen</w:t>
              </w:r>
            </w:ins>
            <w:ins w:author="Mark Gremmen" w:date="2022-06-01T12:27:00Z" w:id="83">
              <w:r w:rsidRPr="5CACD928" w:rsidR="14FE7F71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</w:p>
        </w:tc>
        <w:tc>
          <w:tcPr>
            <w:tcW w:w="1368" w:type="dxa"/>
          </w:tcPr>
          <w:p w:rsidRPr="009A2F1D" w:rsidR="007237ED" w:rsidRDefault="007237ED" w14:paraId="5CC2BB5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5-31T14:29:00Z" w:id="84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7237ED" w:rsidRDefault="007237ED" w14:paraId="35995CA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5-31T14:29:00Z" w:id="85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7237ED" w:rsidRDefault="007237ED" w14:paraId="57847C6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5-31T14:29:00Z" w:id="86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7237ED" w:rsidRDefault="007237ED" w14:paraId="10A4B64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5-31T14:29:00Z" w:id="87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7237ED" w:rsidRDefault="007237ED" w14:paraId="19F0E91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5-31T14:29:00Z" w:id="88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7237ED" w:rsidRDefault="007237ED" w14:paraId="4A2A7BB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5-31T14:29:00Z" w:id="89"/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115044EC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4F70C31D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33F9FDE9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188EAD56" w14:textId="77777777">
      <w:pPr>
        <w:rPr>
          <w:rFonts w:ascii="Calibri Light" w:hAnsi="Calibri Light" w:cs="Calibri Light"/>
          <w:lang w:val="nl-NL"/>
        </w:rPr>
      </w:pPr>
    </w:p>
    <w:p w:rsidRPr="00D437E4" w:rsidR="00D93DAA" w:rsidRDefault="001059C7" w14:paraId="349C7FFA" w14:textId="0B0F9995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wl03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01"/>
        <w:gridCol w:w="1314"/>
        <w:gridCol w:w="1250"/>
        <w:gridCol w:w="1303"/>
        <w:gridCol w:w="1288"/>
        <w:gridCol w:w="1314"/>
        <w:gridCol w:w="1290"/>
      </w:tblGrid>
      <w:tr w:rsidRPr="009A2F1D" w:rsidR="00D93DAA" w:rsidTr="4C05FF5E" w14:paraId="5933972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72E67B73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0F1ADE9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14DB265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365ADAB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56860CD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6FA6F32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72CA628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0E4954" w:rsidR="00D93DAA" w:rsidTr="4C05FF5E" w14:paraId="4509D2C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F90CCE" w14:paraId="2B3AD4F1" w14:textId="312C9CCF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Buurtbewoners gaan</w:t>
            </w:r>
            <w:r w:rsidRPr="009A2F1D" w:rsidR="001059C7">
              <w:rPr>
                <w:rFonts w:ascii="Calibri Light" w:hAnsi="Calibri Light" w:cs="Calibri Light"/>
                <w:lang w:val="nl-NL"/>
              </w:rPr>
              <w:t xml:space="preserve"> op een prettige manier met elkaar om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0B07DB4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4772D47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1B4E4F4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2644DD9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3AF4DE0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5EF701B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0E4954" w:rsidR="00D93DAA" w:rsidTr="4C05FF5E" w14:paraId="6E1DE10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661AA2D7" w14:paraId="24E6E099" w14:textId="71E3F621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Buurtbewoners staan</w:t>
            </w:r>
            <w:r w:rsidRPr="5CACD928" w:rsidR="3046B400">
              <w:rPr>
                <w:rFonts w:ascii="Calibri Light" w:hAnsi="Calibri Light" w:cs="Calibri Light"/>
                <w:lang w:val="nl-NL"/>
              </w:rPr>
              <w:t xml:space="preserve"> </w:t>
            </w:r>
            <w:del w:author="Mark Gremmen" w:date="2022-05-31T15:02:00Z" w:id="90">
              <w:r w:rsidRPr="5CACD928" w:rsidDel="001059C7" w:rsidR="00F90CCE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author="Mark Gremmen" w:date="2022-07-05T13:03:00Z" w:id="91">
              <w:r w:rsidRPr="5CACD928" w:rsidDel="001059C7" w:rsidR="00F90CCE">
                <w:rPr>
                  <w:rFonts w:ascii="Calibri Light" w:hAnsi="Calibri Light" w:cs="Calibri Light"/>
                  <w:lang w:val="nl-NL"/>
                </w:rPr>
                <w:delText xml:space="preserve">altijd </w:delText>
              </w:r>
            </w:del>
            <w:r w:rsidRPr="5CACD928" w:rsidR="001059C7">
              <w:rPr>
                <w:rFonts w:ascii="Calibri Light" w:hAnsi="Calibri Light" w:cs="Calibri Light"/>
                <w:lang w:val="nl-NL"/>
              </w:rPr>
              <w:t xml:space="preserve">voor elkaar klaar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4843270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533DCC8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04DD2B3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33CFCFB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465FBD0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61E3757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D6413C" w:rsidR="00D93DAA" w:rsidTr="4C05FF5E" w14:paraId="23623B6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D6413C" w:rsidR="00D93DAA" w:rsidRDefault="00D6413C" w14:paraId="0B4E5CA7" w14:textId="06487C65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D6413C">
              <w:rPr>
                <w:rFonts w:ascii="Calibri Light" w:hAnsi="Calibri Light" w:cs="Calibri Light"/>
                <w:lang w:val="nl-NL"/>
              </w:rPr>
              <w:t>Buurtbewoners zijn</w:t>
            </w:r>
            <w:r w:rsidRPr="00D6413C" w:rsidR="001059C7">
              <w:rPr>
                <w:rFonts w:ascii="Calibri Light" w:hAnsi="Calibri Light" w:cs="Calibri Light"/>
                <w:lang w:val="nl-NL"/>
              </w:rPr>
              <w:t xml:space="preserve"> te vertrouwen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D6413C" w:rsidR="00D93DAA" w:rsidRDefault="00D93DAA" w14:paraId="5845326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D6413C" w:rsidR="00D93DAA" w:rsidRDefault="00D93DAA" w14:paraId="71AC95E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D6413C" w:rsidR="00D93DAA" w:rsidRDefault="00D93DAA" w14:paraId="04FFA6F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D6413C" w:rsidR="00D93DAA" w:rsidRDefault="00D93DAA" w14:paraId="5EB643A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D6413C" w:rsidR="00D93DAA" w:rsidRDefault="00D93DAA" w14:paraId="114E2E4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D6413C" w:rsidR="00D93DAA" w:rsidRDefault="00D93DAA" w14:paraId="7F52B7C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D6413C" w:rsidR="00D93DAA" w:rsidRDefault="00D93DAA" w14:paraId="0A8D585A" w14:textId="77777777">
      <w:pPr>
        <w:rPr>
          <w:rFonts w:ascii="Calibri Light" w:hAnsi="Calibri Light" w:cs="Calibri Light"/>
          <w:lang w:val="nl-NL"/>
        </w:rPr>
      </w:pPr>
    </w:p>
    <w:p w:rsidRPr="00D6413C" w:rsidR="00D93DAA" w:rsidRDefault="00D93DAA" w14:paraId="6B83332F" w14:textId="77777777">
      <w:pPr>
        <w:rPr>
          <w:rFonts w:ascii="Calibri Light" w:hAnsi="Calibri Light" w:cs="Calibri Light"/>
          <w:lang w:val="nl-NL"/>
        </w:rPr>
      </w:pPr>
    </w:p>
    <w:p w:rsidRPr="00D6413C" w:rsidR="00D93DAA" w:rsidRDefault="00D93DAA" w14:paraId="234F7EA6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D6413C" w:rsidR="00D93DAA" w:rsidRDefault="00D93DAA" w14:paraId="3BBA616C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78385222" w14:textId="50B51B9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wl18</w:t>
      </w:r>
      <w:r w:rsidRPr="009A2F1D">
        <w:rPr>
          <w:rFonts w:ascii="Calibri Light" w:hAnsi="Calibri Light" w:cs="Calibri Light"/>
          <w:lang w:val="nl-NL"/>
        </w:rPr>
        <w:t xml:space="preserve"> Voelt u zich betrokken bij de mensen die in uw buurt wonen?</w:t>
      </w:r>
    </w:p>
    <w:p w:rsidRPr="009A2F1D" w:rsidR="00D93DAA" w:rsidRDefault="001059C7" w14:paraId="23B3E3C1" w14:textId="37242916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ja, </w:t>
      </w:r>
      <w:r w:rsidRPr="4C05FF5E" w:rsidR="001059C7">
        <w:rPr>
          <w:rFonts w:ascii="Calibri Light" w:hAnsi="Calibri Light" w:cs="Calibri Light"/>
        </w:rPr>
        <w:t>bij</w:t>
      </w:r>
      <w:r w:rsidRPr="4C05FF5E" w:rsidR="001059C7">
        <w:rPr>
          <w:rFonts w:ascii="Calibri Light" w:hAnsi="Calibri Light" w:cs="Calibri Light"/>
        </w:rPr>
        <w:t xml:space="preserve"> </w:t>
      </w:r>
      <w:ins w:author="Mark Gremmen" w:date="2022-08-04T13:11:00Z" w:id="185326713">
        <w:r w:rsidRPr="4C05FF5E" w:rsidR="009C0D66">
          <w:rPr>
            <w:rFonts w:ascii="Calibri Light" w:hAnsi="Calibri Light" w:cs="Calibri Light"/>
          </w:rPr>
          <w:t>(</w:t>
        </w:r>
      </w:ins>
      <w:r w:rsidRPr="4C05FF5E" w:rsidR="001059C7">
        <w:rPr>
          <w:rFonts w:ascii="Calibri Light" w:hAnsi="Calibri Light" w:cs="Calibri Light"/>
        </w:rPr>
        <w:t>bijna</w:t>
      </w:r>
      <w:ins w:author="Mark Gremmen" w:date="2022-08-04T13:11:00Z" w:id="1787795318">
        <w:r w:rsidRPr="4C05FF5E" w:rsidR="009C0D66">
          <w:rPr>
            <w:rFonts w:ascii="Calibri Light" w:hAnsi="Calibri Light" w:cs="Calibri Light"/>
          </w:rPr>
          <w:t>)</w:t>
        </w:r>
      </w:ins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iedereen</w:t>
      </w:r>
      <w:r w:rsidRPr="4C05FF5E" w:rsidR="001059C7">
        <w:rPr>
          <w:rFonts w:ascii="Calibri Light" w:hAnsi="Calibri Light" w:cs="Calibri Light"/>
        </w:rPr>
        <w:t xml:space="preserve"> </w:t>
      </w:r>
    </w:p>
    <w:p w:rsidRPr="00DF4DBC" w:rsidR="00D93DAA" w:rsidRDefault="001059C7" w14:paraId="47353143" w14:textId="0EFE119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4C05FF5E" w:rsidR="001059C7">
        <w:rPr>
          <w:rFonts w:ascii="Calibri Light" w:hAnsi="Calibri Light" w:cs="Calibri Light"/>
          <w:lang w:val="nl-NL"/>
        </w:rPr>
        <w:t xml:space="preserve">ja, bij de meeste </w:t>
      </w:r>
      <w:ins w:author="Mark Gremmen" w:date="2022-07-27T10:39:00Z" w:id="175172591">
        <w:r w:rsidRPr="4C05FF5E" w:rsidR="006E33CD">
          <w:rPr>
            <w:rFonts w:ascii="Calibri Light" w:hAnsi="Calibri Light" w:cs="Calibri Light"/>
            <w:lang w:val="nl-NL"/>
          </w:rPr>
          <w:t xml:space="preserve">mensen </w:t>
        </w:r>
      </w:ins>
      <w:r w:rsidRPr="4C05FF5E" w:rsidR="001059C7">
        <w:rPr>
          <w:rFonts w:ascii="Calibri Light" w:hAnsi="Calibri Light" w:cs="Calibri Light"/>
          <w:lang w:val="nl-NL"/>
        </w:rPr>
        <w:t xml:space="preserve">wel </w:t>
      </w:r>
    </w:p>
    <w:p w:rsidRPr="009A2F1D" w:rsidR="00D93DAA" w:rsidRDefault="001059C7" w14:paraId="5EAFC27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4C05FF5E" w:rsidR="001059C7">
        <w:rPr>
          <w:rFonts w:ascii="Calibri Light" w:hAnsi="Calibri Light" w:cs="Calibri Light"/>
          <w:lang w:val="nl-NL"/>
        </w:rPr>
        <w:t xml:space="preserve">bij sommigen wel, bij sommigen niet </w:t>
      </w:r>
    </w:p>
    <w:p w:rsidRPr="009A2F1D" w:rsidR="00D93DAA" w:rsidRDefault="001059C7" w14:paraId="17C5058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4C05FF5E" w:rsidR="001059C7">
        <w:rPr>
          <w:rFonts w:ascii="Calibri Light" w:hAnsi="Calibri Light" w:cs="Calibri Light"/>
          <w:lang w:val="nl-NL"/>
        </w:rPr>
        <w:t xml:space="preserve">nee, bij de meeste mensen niet </w:t>
      </w:r>
    </w:p>
    <w:p w:rsidRPr="009A2F1D" w:rsidR="00D93DAA" w:rsidRDefault="001059C7" w14:paraId="7C712CBB" w14:textId="69094C5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nee, </w:t>
      </w:r>
      <w:r w:rsidRPr="4C05FF5E" w:rsidR="001059C7">
        <w:rPr>
          <w:rFonts w:ascii="Calibri Light" w:hAnsi="Calibri Light" w:cs="Calibri Light"/>
        </w:rPr>
        <w:t>bij</w:t>
      </w:r>
      <w:r w:rsidRPr="4C05FF5E" w:rsidR="001059C7">
        <w:rPr>
          <w:rFonts w:ascii="Calibri Light" w:hAnsi="Calibri Light" w:cs="Calibri Light"/>
        </w:rPr>
        <w:t xml:space="preserve"> </w:t>
      </w:r>
      <w:ins w:author="Mark Gremmen" w:date="2022-08-04T13:11:00Z" w:id="807335386">
        <w:r w:rsidRPr="4C05FF5E" w:rsidR="009C0D66">
          <w:rPr>
            <w:rFonts w:ascii="Calibri Light" w:hAnsi="Calibri Light" w:cs="Calibri Light"/>
          </w:rPr>
          <w:t>(</w:t>
        </w:r>
      </w:ins>
      <w:ins w:author="Mark Gremmen" w:date="2022-07-28T13:51:00Z" w:id="194458475">
        <w:r w:rsidRPr="4C05FF5E" w:rsidR="005B3705">
          <w:rPr>
            <w:rFonts w:ascii="Calibri Light" w:hAnsi="Calibri Light" w:cs="Calibri Light"/>
          </w:rPr>
          <w:t>bijna</w:t>
        </w:r>
      </w:ins>
      <w:ins w:author="Mark Gremmen" w:date="2022-08-04T13:11:00Z" w:id="1120694640">
        <w:r w:rsidRPr="4C05FF5E" w:rsidR="009C0D66">
          <w:rPr>
            <w:rFonts w:ascii="Calibri Light" w:hAnsi="Calibri Light" w:cs="Calibri Light"/>
          </w:rPr>
          <w:t>)</w:t>
        </w:r>
      </w:ins>
      <w:del w:author="Mark Gremmen" w:date="2022-07-28T13:51:00Z" w:id="752460976">
        <w:r w:rsidRPr="4C05FF5E" w:rsidDel="001059C7">
          <w:rPr>
            <w:rFonts w:ascii="Calibri Light" w:hAnsi="Calibri Light" w:cs="Calibri Light"/>
          </w:rPr>
          <w:delText>vrijwel</w:delText>
        </w:r>
      </w:del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niemand</w:t>
      </w:r>
      <w:r w:rsidRPr="4C05FF5E" w:rsidR="001059C7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1CCE0057" w14:textId="44394E4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>weet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niet</w:t>
      </w:r>
      <w:r w:rsidRPr="4C05FF5E" w:rsidR="001059C7">
        <w:rPr>
          <w:rFonts w:ascii="Calibri Light" w:hAnsi="Calibri Light" w:cs="Calibri Light"/>
        </w:rPr>
        <w:t xml:space="preserve"> </w:t>
      </w:r>
      <w:ins w:author="Mark Gremmen" w:date="2022-07-28T09:29:00Z" w:id="373498217">
        <w:r w:rsidRPr="4C05FF5E" w:rsidR="001059C7">
          <w:rPr>
            <w:rFonts w:ascii="Calibri Light" w:hAnsi="Calibri Light" w:cs="Calibri Light"/>
          </w:rPr>
          <w:t xml:space="preserve">/ </w:t>
        </w:r>
        <w:r w:rsidRPr="4C05FF5E" w:rsidR="001059C7">
          <w:rPr>
            <w:rFonts w:ascii="Calibri Light" w:hAnsi="Calibri Light" w:cs="Calibri Light"/>
          </w:rPr>
          <w:t>geen</w:t>
        </w:r>
        <w:r w:rsidRPr="4C05FF5E" w:rsidR="001059C7">
          <w:rPr>
            <w:rFonts w:ascii="Calibri Light" w:hAnsi="Calibri Light" w:cs="Calibri Light"/>
          </w:rPr>
          <w:t xml:space="preserve"> </w:t>
        </w:r>
        <w:r w:rsidRPr="4C05FF5E" w:rsidR="001059C7">
          <w:rPr>
            <w:rFonts w:ascii="Calibri Light" w:hAnsi="Calibri Light" w:cs="Calibri Light"/>
          </w:rPr>
          <w:t>mening</w:t>
        </w:r>
      </w:ins>
    </w:p>
    <w:p w:rsidR="00D93DAA" w:rsidRDefault="00D93DAA" w14:paraId="25EFCD91" w14:textId="77777777">
      <w:pPr>
        <w:rPr>
          <w:rFonts w:ascii="Calibri Light" w:hAnsi="Calibri Light" w:cs="Calibri Light"/>
        </w:rPr>
      </w:pPr>
    </w:p>
    <w:p w:rsidRPr="009A2F1D" w:rsidR="00AA70D0" w:rsidP="00AA70D0" w:rsidRDefault="00AA70D0" w14:paraId="08176F73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657D14E4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0A9756C2" w14:textId="7777777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wl04</w:t>
      </w:r>
      <w:r w:rsidRPr="009A2F1D">
        <w:rPr>
          <w:rFonts w:ascii="Calibri Light" w:hAnsi="Calibri Light" w:cs="Calibri Light"/>
          <w:lang w:val="nl-NL"/>
        </w:rPr>
        <w:t xml:space="preserve"> Voelt u zich veilig in uw buurt?</w:t>
      </w:r>
    </w:p>
    <w:p w:rsidRPr="009A2F1D" w:rsidR="00D93DAA" w:rsidRDefault="00D6413C" w14:paraId="6AE8017A" w14:textId="0A368FD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D6413C">
        <w:rPr>
          <w:rFonts w:ascii="Calibri Light" w:hAnsi="Calibri Light" w:cs="Calibri Light"/>
        </w:rPr>
        <w:t xml:space="preserve">ja, </w:t>
      </w:r>
      <w:ins w:author="Mark Gremmen" w:date="2022-07-27T10:40:00Z" w:id="898731920">
        <w:r w:rsidRPr="4C05FF5E" w:rsidR="004626F1">
          <w:rPr>
            <w:rFonts w:ascii="Calibri Light" w:hAnsi="Calibri Light" w:cs="Calibri Light"/>
          </w:rPr>
          <w:t>(</w:t>
        </w:r>
      </w:ins>
      <w:ins w:author="Mark Gremmen" w:date="2022-07-28T13:51:00Z" w:id="1376508743">
        <w:r w:rsidRPr="4C05FF5E" w:rsidR="005B3705">
          <w:rPr>
            <w:rFonts w:ascii="Calibri Light" w:hAnsi="Calibri Light" w:cs="Calibri Light"/>
          </w:rPr>
          <w:t>bijna</w:t>
        </w:r>
      </w:ins>
      <w:ins w:author="Mark Gremmen" w:date="2022-07-27T10:40:00Z" w:id="82851993">
        <w:r w:rsidRPr="4C05FF5E" w:rsidR="004626F1">
          <w:rPr>
            <w:rFonts w:ascii="Calibri Light" w:hAnsi="Calibri Light" w:cs="Calibri Light"/>
          </w:rPr>
          <w:t xml:space="preserve">) </w:t>
        </w:r>
      </w:ins>
      <w:r w:rsidRPr="4C05FF5E" w:rsidR="001059C7">
        <w:rPr>
          <w:rFonts w:ascii="Calibri Light" w:hAnsi="Calibri Light" w:cs="Calibri Light"/>
        </w:rPr>
        <w:t>altijd</w:t>
      </w:r>
      <w:r w:rsidRPr="4C05FF5E" w:rsidR="001059C7">
        <w:rPr>
          <w:rFonts w:ascii="Calibri Light" w:hAnsi="Calibri Light" w:cs="Calibri Light"/>
        </w:rPr>
        <w:t xml:space="preserve"> </w:t>
      </w:r>
    </w:p>
    <w:p w:rsidRPr="009A2F1D" w:rsidR="00D93DAA" w:rsidRDefault="533D40A4" w14:paraId="618D9D94" w14:textId="193AE182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533D40A4">
        <w:rPr>
          <w:rFonts w:ascii="Calibri Light" w:hAnsi="Calibri Light" w:cs="Calibri Light"/>
        </w:rPr>
        <w:t xml:space="preserve">ja, </w:t>
      </w:r>
      <w:r w:rsidRPr="4C05FF5E" w:rsidR="4A5B095C">
        <w:rPr>
          <w:rFonts w:ascii="Calibri Light" w:hAnsi="Calibri Light" w:cs="Calibri Light"/>
        </w:rPr>
        <w:t>meestal</w:t>
      </w:r>
      <w:r w:rsidRPr="4C05FF5E" w:rsidR="4A5B095C">
        <w:rPr>
          <w:rFonts w:ascii="Calibri Light" w:hAnsi="Calibri Light" w:cs="Calibri Light"/>
        </w:rPr>
        <w:t xml:space="preserve"> </w:t>
      </w:r>
      <w:ins w:author="Mark Gremmen" w:date="2022-07-28T12:26:00Z" w:id="25451178">
        <w:r w:rsidRPr="4C05FF5E" w:rsidR="4A5B095C">
          <w:rPr>
            <w:rFonts w:ascii="Calibri Light" w:hAnsi="Calibri Light" w:cs="Calibri Light"/>
          </w:rPr>
          <w:t>wel</w:t>
        </w:r>
      </w:ins>
    </w:p>
    <w:p w:rsidRPr="009A2F1D" w:rsidR="00D93DAA" w:rsidRDefault="001059C7" w14:paraId="10E3252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>soms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wel</w:t>
      </w:r>
      <w:r w:rsidRPr="4C05FF5E" w:rsidR="001059C7">
        <w:rPr>
          <w:rFonts w:ascii="Calibri Light" w:hAnsi="Calibri Light" w:cs="Calibri Light"/>
        </w:rPr>
        <w:t xml:space="preserve">, </w:t>
      </w:r>
      <w:r w:rsidRPr="4C05FF5E" w:rsidR="001059C7">
        <w:rPr>
          <w:rFonts w:ascii="Calibri Light" w:hAnsi="Calibri Light" w:cs="Calibri Light"/>
        </w:rPr>
        <w:t>soms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niet</w:t>
      </w:r>
      <w:r w:rsidRPr="4C05FF5E" w:rsidR="001059C7">
        <w:rPr>
          <w:rFonts w:ascii="Calibri Light" w:hAnsi="Calibri Light" w:cs="Calibri Light"/>
        </w:rPr>
        <w:t xml:space="preserve"> </w:t>
      </w:r>
    </w:p>
    <w:p w:rsidRPr="009A2F1D" w:rsidR="00D93DAA" w:rsidRDefault="00D6413C" w14:paraId="7514788B" w14:textId="4E38011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D6413C">
        <w:rPr>
          <w:rFonts w:ascii="Calibri Light" w:hAnsi="Calibri Light" w:cs="Calibri Light"/>
        </w:rPr>
        <w:t xml:space="preserve">nee, </w:t>
      </w:r>
      <w:r w:rsidRPr="4C05FF5E" w:rsidR="001059C7">
        <w:rPr>
          <w:rFonts w:ascii="Calibri Light" w:hAnsi="Calibri Light" w:cs="Calibri Light"/>
        </w:rPr>
        <w:t>meestal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niet</w:t>
      </w:r>
      <w:r w:rsidRPr="4C05FF5E" w:rsidR="001059C7">
        <w:rPr>
          <w:rFonts w:ascii="Calibri Light" w:hAnsi="Calibri Light" w:cs="Calibri Light"/>
        </w:rPr>
        <w:t xml:space="preserve"> </w:t>
      </w:r>
    </w:p>
    <w:p w:rsidRPr="009A2F1D" w:rsidR="00D93DAA" w:rsidRDefault="00D6413C" w14:paraId="2D615B9E" w14:textId="55F1C80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D6413C">
        <w:rPr>
          <w:rFonts w:ascii="Calibri Light" w:hAnsi="Calibri Light" w:cs="Calibri Light"/>
        </w:rPr>
        <w:t xml:space="preserve">nee, </w:t>
      </w:r>
      <w:r w:rsidRPr="4C05FF5E" w:rsidR="001059C7">
        <w:rPr>
          <w:rFonts w:ascii="Calibri Light" w:hAnsi="Calibri Light" w:cs="Calibri Light"/>
        </w:rPr>
        <w:t>(</w:t>
      </w:r>
      <w:ins w:author="Mark Gremmen" w:date="2022-07-28T13:51:00Z" w:id="1343221232">
        <w:r w:rsidRPr="4C05FF5E" w:rsidR="005B3705">
          <w:rPr>
            <w:rFonts w:ascii="Calibri Light" w:hAnsi="Calibri Light" w:cs="Calibri Light"/>
          </w:rPr>
          <w:t>bijna</w:t>
        </w:r>
      </w:ins>
      <w:del w:author="Mark Gremmen" w:date="2022-07-28T13:51:00Z" w:id="2069265414">
        <w:r w:rsidRPr="4C05FF5E" w:rsidDel="001059C7">
          <w:rPr>
            <w:rFonts w:ascii="Calibri Light" w:hAnsi="Calibri Light" w:cs="Calibri Light"/>
          </w:rPr>
          <w:delText>vrijwel</w:delText>
        </w:r>
      </w:del>
      <w:r w:rsidRPr="4C05FF5E" w:rsidR="001059C7">
        <w:rPr>
          <w:rFonts w:ascii="Calibri Light" w:hAnsi="Calibri Light" w:cs="Calibri Light"/>
        </w:rPr>
        <w:t xml:space="preserve">) nooit </w:t>
      </w:r>
    </w:p>
    <w:p w:rsidRPr="009A2F1D" w:rsidR="00D93DAA" w:rsidRDefault="001059C7" w14:paraId="0B047E44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>weet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niet</w:t>
      </w:r>
      <w:r w:rsidRPr="4C05FF5E" w:rsidR="001059C7">
        <w:rPr>
          <w:rFonts w:ascii="Calibri Light" w:hAnsi="Calibri Light" w:cs="Calibri Light"/>
        </w:rPr>
        <w:t xml:space="preserve"> / </w:t>
      </w:r>
      <w:r w:rsidRPr="4C05FF5E" w:rsidR="001059C7">
        <w:rPr>
          <w:rFonts w:ascii="Calibri Light" w:hAnsi="Calibri Light" w:cs="Calibri Light"/>
        </w:rPr>
        <w:t>geen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mening</w:t>
      </w:r>
      <w:r w:rsidRPr="4C05FF5E" w:rsidR="001059C7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466C9D37" w14:textId="77777777">
      <w:pPr>
        <w:rPr>
          <w:rFonts w:ascii="Calibri Light" w:hAnsi="Calibri Light" w:cs="Calibri Light"/>
        </w:rPr>
      </w:pPr>
    </w:p>
    <w:p w:rsidRPr="009A2F1D" w:rsidR="00AA70D0" w:rsidP="00AA70D0" w:rsidRDefault="00AA70D0" w14:paraId="62EAF8CC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P="0633175D" w:rsidRDefault="00D93DAA" w14:paraId="338691E8" w14:textId="4A06C081">
      <w:pPr>
        <w:rPr>
          <w:rFonts w:ascii="Calibri Light" w:hAnsi="Calibri Light" w:cs="Calibri Light"/>
        </w:rPr>
      </w:pPr>
    </w:p>
    <w:p w:rsidR="000B6C9E" w:rsidRDefault="72B20FF3" w14:paraId="15F96691" w14:textId="45382385">
      <w:pPr>
        <w:keepNext w:val="1"/>
        <w:rPr>
          <w:ins w:author="Mark Gremmen" w:date="2022-08-15T09:59:00Z" w:id="855642526"/>
          <w:rFonts w:ascii="Calibri Light" w:hAnsi="Calibri Light" w:cs="Calibri Light"/>
          <w:lang w:val="nl-NL"/>
        </w:rPr>
      </w:pPr>
      <w:proofErr w:type="gramStart"/>
      <w:r w:rsidRPr="4C05FF5E" w:rsidR="72B20FF3">
        <w:rPr>
          <w:rFonts w:ascii="Calibri Light" w:hAnsi="Calibri Light" w:cs="Calibri Light"/>
          <w:b w:val="1"/>
          <w:bCs w:val="1"/>
          <w:lang w:val="nl-NL"/>
        </w:rPr>
        <w:t>wl</w:t>
      </w:r>
      <w:proofErr w:type="gramEnd"/>
      <w:r w:rsidRPr="4C05FF5E" w:rsidR="72B20FF3">
        <w:rPr>
          <w:rFonts w:ascii="Calibri Light" w:hAnsi="Calibri Light" w:cs="Calibri Light"/>
          <w:b w:val="1"/>
          <w:bCs w:val="1"/>
          <w:lang w:val="nl-NL"/>
        </w:rPr>
        <w:t>05</w:t>
      </w:r>
      <w:r w:rsidRPr="4C05FF5E" w:rsidR="00BA3502">
        <w:rPr>
          <w:rFonts w:ascii="Calibri Light" w:hAnsi="Calibri Light" w:cs="Calibri Light"/>
          <w:lang w:val="nl-NL"/>
        </w:rPr>
        <w:t xml:space="preserve"> </w:t>
      </w:r>
      <w:del w:author="Mark Gremmen" w:date="2022-08-04T07:10:00Z" w:id="1537151764">
        <w:r w:rsidRPr="4C05FF5E" w:rsidDel="72B20FF3">
          <w:rPr>
            <w:rFonts w:ascii="Calibri Light" w:hAnsi="Calibri Light" w:cs="Calibri Light"/>
            <w:lang w:val="nl-NL"/>
          </w:rPr>
          <w:delText>In welke mate e</w:delText>
        </w:r>
        <w:r w:rsidRPr="4C05FF5E" w:rsidDel="72B20FF3">
          <w:rPr>
            <w:rFonts w:ascii="Calibri Light" w:hAnsi="Calibri Light" w:cs="Calibri Light"/>
            <w:lang w:val="nl-NL"/>
          </w:rPr>
          <w:delText>rvaart u</w:delText>
        </w:r>
      </w:del>
      <w:ins w:author="Mark Gremmen" w:date="2022-08-04T07:10:00Z" w:id="1385365369">
        <w:r w:rsidRPr="4C05FF5E" w:rsidR="72B20FF3">
          <w:rPr>
            <w:rFonts w:ascii="Calibri Light" w:hAnsi="Calibri Light" w:cs="Calibri Light"/>
            <w:lang w:val="nl-NL"/>
          </w:rPr>
          <w:t>Hoeveel</w:t>
        </w:r>
      </w:ins>
      <w:r w:rsidRPr="4C05FF5E" w:rsidR="72B20FF3">
        <w:rPr>
          <w:rFonts w:ascii="Calibri Light" w:hAnsi="Calibri Light" w:cs="Calibri Light"/>
          <w:lang w:val="nl-NL"/>
        </w:rPr>
        <w:t xml:space="preserve"> overlast </w:t>
      </w:r>
      <w:ins w:author="Mark Gremmen" w:date="2022-10-25T12:18:33.912Z" w:id="97848984">
        <w:r w:rsidRPr="4C05FF5E" w:rsidR="64D0B045">
          <w:rPr>
            <w:rFonts w:ascii="Calibri Light" w:hAnsi="Calibri Light" w:cs="Calibri Light"/>
            <w:lang w:val="nl-NL"/>
          </w:rPr>
          <w:t xml:space="preserve">ervaart </w:t>
        </w:r>
      </w:ins>
      <w:ins w:author="Mark Gremmen" w:date="2022-08-04T07:10:00Z" w:id="1108695530">
        <w:r w:rsidRPr="4C05FF5E" w:rsidR="72B20FF3">
          <w:rPr>
            <w:rFonts w:ascii="Calibri Light" w:hAnsi="Calibri Light" w:cs="Calibri Light"/>
            <w:lang w:val="nl-NL"/>
          </w:rPr>
          <w:t xml:space="preserve">u </w:t>
        </w:r>
      </w:ins>
      <w:r w:rsidRPr="4C05FF5E" w:rsidR="72B20FF3">
        <w:rPr>
          <w:rFonts w:ascii="Calibri Light" w:hAnsi="Calibri Light" w:cs="Calibri Light"/>
          <w:lang w:val="nl-NL"/>
        </w:rPr>
        <w:t>van buurtbewoners?</w:t>
      </w:r>
    </w:p>
    <w:p w:rsidR="001410BA" w:rsidDel="00773DC4" w:rsidRDefault="001410BA" w14:paraId="3AAE0BA5" w14:textId="78CE31E5">
      <w:pPr>
        <w:keepNext/>
        <w:rPr>
          <w:del w:author="Mark Gremmen" w:date="2022-08-04T14:56:00Z" w:id="112"/>
          <w:rFonts w:ascii="Calibri Light" w:hAnsi="Calibri Light" w:cs="Calibri Light"/>
          <w:lang w:val="nl-NL"/>
        </w:rPr>
      </w:pPr>
      <w:ins w:author="Mark Gremmen" w:date="2022-08-04T14:41:00Z" w:id="113">
        <w:r w:rsidRPr="5EF2C007">
          <w:rPr>
            <w:rFonts w:ascii="Calibri Light" w:hAnsi="Calibri Light" w:cs="Calibri Light"/>
            <w:lang w:val="nl-NL"/>
          </w:rPr>
          <w:t xml:space="preserve">Denk aan </w:t>
        </w:r>
      </w:ins>
      <w:ins w:author="Mark Gremmen" w:date="2022-08-04T14:54:00Z" w:id="114">
        <w:r w:rsidRPr="5EF2C007" w:rsidR="008B609F">
          <w:rPr>
            <w:rFonts w:ascii="Calibri Light" w:hAnsi="Calibri Light" w:cs="Calibri Light"/>
            <w:lang w:val="nl-NL"/>
          </w:rPr>
          <w:t>overlast van geluid</w:t>
        </w:r>
      </w:ins>
      <w:ins w:author="Mark Gremmen" w:date="2022-08-04T14:55:00Z" w:id="115">
        <w:r w:rsidRPr="5EF2C007" w:rsidR="00E12B1F">
          <w:rPr>
            <w:rFonts w:ascii="Calibri Light" w:hAnsi="Calibri Light" w:cs="Calibri Light"/>
            <w:lang w:val="nl-NL"/>
          </w:rPr>
          <w:t>, rook of geur</w:t>
        </w:r>
        <w:r w:rsidRPr="5EF2C007" w:rsidR="00890364">
          <w:rPr>
            <w:rFonts w:ascii="Calibri Light" w:hAnsi="Calibri Light" w:cs="Calibri Light"/>
            <w:lang w:val="nl-NL"/>
          </w:rPr>
          <w:t xml:space="preserve"> of </w:t>
        </w:r>
      </w:ins>
      <w:ins w:author="Mark Gremmen" w:date="2022-08-04T15:37:00Z" w:id="116">
        <w:r w:rsidRPr="5EF2C007" w:rsidR="00576D13">
          <w:rPr>
            <w:rFonts w:ascii="Calibri Light" w:hAnsi="Calibri Light" w:cs="Calibri Light"/>
            <w:lang w:val="nl-NL"/>
          </w:rPr>
          <w:t xml:space="preserve">van </w:t>
        </w:r>
      </w:ins>
      <w:ins w:author="Mark Gremmen" w:date="2022-08-04T14:56:00Z" w:id="117">
        <w:r w:rsidRPr="5EF2C007" w:rsidR="004532EE">
          <w:rPr>
            <w:rFonts w:ascii="Calibri Light" w:hAnsi="Calibri Light" w:cs="Calibri Light"/>
            <w:lang w:val="nl-NL"/>
          </w:rPr>
          <w:t xml:space="preserve">andere </w:t>
        </w:r>
      </w:ins>
      <w:ins w:author="Mark Gremmen" w:date="2022-08-04T14:55:00Z" w:id="118">
        <w:r w:rsidRPr="5EF2C007" w:rsidR="00890364">
          <w:rPr>
            <w:rFonts w:ascii="Calibri Light" w:hAnsi="Calibri Light" w:cs="Calibri Light"/>
            <w:lang w:val="nl-NL"/>
          </w:rPr>
          <w:t>activiteiten i</w:t>
        </w:r>
      </w:ins>
      <w:ins w:author="Mark Gremmen" w:date="2022-08-04T14:56:00Z" w:id="119">
        <w:r w:rsidRPr="5EF2C007" w:rsidR="00890364">
          <w:rPr>
            <w:rFonts w:ascii="Calibri Light" w:hAnsi="Calibri Light" w:cs="Calibri Light"/>
            <w:lang w:val="nl-NL"/>
          </w:rPr>
          <w:t xml:space="preserve">n en om het huis van </w:t>
        </w:r>
        <w:r w:rsidRPr="5EF2C007" w:rsidR="004D3029">
          <w:rPr>
            <w:rFonts w:ascii="Calibri Light" w:hAnsi="Calibri Light" w:cs="Calibri Light"/>
            <w:lang w:val="nl-NL"/>
          </w:rPr>
          <w:t>buren.</w:t>
        </w:r>
      </w:ins>
    </w:p>
    <w:p w:rsidRPr="009A2F1D" w:rsidR="00773DC4" w:rsidRDefault="00773DC4" w14:paraId="18BADC08" w14:textId="77777777">
      <w:pPr>
        <w:keepNext/>
        <w:rPr>
          <w:ins w:author="Mark Gremmen [2]" w:date="2022-08-17T15:31:00Z" w:id="120"/>
          <w:rFonts w:ascii="Calibri Light" w:hAnsi="Calibri Light" w:cs="Calibri Light"/>
          <w:lang w:val="nl-NL"/>
        </w:rPr>
      </w:pPr>
    </w:p>
    <w:p w:rsidRPr="009A2F1D" w:rsidR="00D93DAA" w:rsidRDefault="72B20FF3" w14:paraId="0992356B" w14:textId="06D85AC0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72B20FF3">
        <w:rPr>
          <w:rFonts w:ascii="Calibri Light" w:hAnsi="Calibri Light" w:cs="Calibri Light"/>
        </w:rPr>
        <w:t xml:space="preserve">heel </w:t>
      </w:r>
      <w:r w:rsidRPr="4C05FF5E" w:rsidR="72B20FF3">
        <w:rPr>
          <w:rFonts w:ascii="Calibri Light" w:hAnsi="Calibri Light" w:cs="Calibri Light"/>
        </w:rPr>
        <w:t>veel</w:t>
      </w:r>
      <w:r w:rsidRPr="4C05FF5E" w:rsidR="72B20FF3">
        <w:rPr>
          <w:rFonts w:ascii="Calibri Light" w:hAnsi="Calibri Light" w:cs="Calibri Light"/>
        </w:rPr>
        <w:t xml:space="preserve"> </w:t>
      </w:r>
    </w:p>
    <w:p w:rsidRPr="009A2F1D" w:rsidR="00D93DAA" w:rsidRDefault="72B20FF3" w14:paraId="491812C7" w14:textId="21FFD93D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72B20FF3">
        <w:rPr>
          <w:rFonts w:ascii="Calibri Light" w:hAnsi="Calibri Light" w:cs="Calibri Light"/>
        </w:rPr>
        <w:t>veel</w:t>
      </w:r>
      <w:r w:rsidRPr="4C05FF5E" w:rsidR="72B20FF3">
        <w:rPr>
          <w:rFonts w:ascii="Calibri Light" w:hAnsi="Calibri Light" w:cs="Calibri Light"/>
        </w:rPr>
        <w:t xml:space="preserve"> </w:t>
      </w:r>
    </w:p>
    <w:p w:rsidRPr="009A2F1D" w:rsidR="00D93DAA" w:rsidRDefault="72B20FF3" w14:paraId="3B952C04" w14:textId="460C3E0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72B20FF3">
        <w:rPr>
          <w:rFonts w:ascii="Calibri Light" w:hAnsi="Calibri Light" w:cs="Calibri Light"/>
        </w:rPr>
        <w:t>niet</w:t>
      </w:r>
      <w:r w:rsidRPr="4C05FF5E" w:rsidR="72B20FF3">
        <w:rPr>
          <w:rFonts w:ascii="Calibri Light" w:hAnsi="Calibri Light" w:cs="Calibri Light"/>
        </w:rPr>
        <w:t xml:space="preserve"> </w:t>
      </w:r>
      <w:r w:rsidRPr="4C05FF5E" w:rsidR="72B20FF3">
        <w:rPr>
          <w:rFonts w:ascii="Calibri Light" w:hAnsi="Calibri Light" w:cs="Calibri Light"/>
        </w:rPr>
        <w:t>veel</w:t>
      </w:r>
      <w:r w:rsidRPr="4C05FF5E" w:rsidR="72B20FF3">
        <w:rPr>
          <w:rFonts w:ascii="Calibri Light" w:hAnsi="Calibri Light" w:cs="Calibri Light"/>
        </w:rPr>
        <w:t xml:space="preserve"> / </w:t>
      </w:r>
      <w:r w:rsidRPr="4C05FF5E" w:rsidR="72B20FF3">
        <w:rPr>
          <w:rFonts w:ascii="Calibri Light" w:hAnsi="Calibri Light" w:cs="Calibri Light"/>
        </w:rPr>
        <w:t>niet</w:t>
      </w:r>
      <w:r w:rsidRPr="4C05FF5E" w:rsidR="72B20FF3">
        <w:rPr>
          <w:rFonts w:ascii="Calibri Light" w:hAnsi="Calibri Light" w:cs="Calibri Light"/>
        </w:rPr>
        <w:t xml:space="preserve"> </w:t>
      </w:r>
      <w:r w:rsidRPr="4C05FF5E" w:rsidR="72B20FF3">
        <w:rPr>
          <w:rFonts w:ascii="Calibri Light" w:hAnsi="Calibri Light" w:cs="Calibri Light"/>
        </w:rPr>
        <w:t>weinig</w:t>
      </w:r>
      <w:r w:rsidRPr="4C05FF5E" w:rsidR="72B20FF3">
        <w:rPr>
          <w:rFonts w:ascii="Calibri Light" w:hAnsi="Calibri Light" w:cs="Calibri Light"/>
        </w:rPr>
        <w:t xml:space="preserve"> </w:t>
      </w:r>
    </w:p>
    <w:p w:rsidRPr="009A2F1D" w:rsidR="00D93DAA" w:rsidRDefault="72B20FF3" w14:paraId="64C6797B" w14:textId="3BDFFC00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72B20FF3">
        <w:rPr>
          <w:rFonts w:ascii="Calibri Light" w:hAnsi="Calibri Light" w:cs="Calibri Light"/>
        </w:rPr>
        <w:t>weinig</w:t>
      </w:r>
      <w:r w:rsidRPr="4C05FF5E" w:rsidR="72B20FF3">
        <w:rPr>
          <w:rFonts w:ascii="Calibri Light" w:hAnsi="Calibri Light" w:cs="Calibri Light"/>
        </w:rPr>
        <w:t xml:space="preserve"> </w:t>
      </w:r>
    </w:p>
    <w:p w:rsidRPr="009A2F1D" w:rsidR="00D93DAA" w:rsidRDefault="72B20FF3" w14:paraId="2D2F5055" w14:textId="35AEDFA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author="Mark Gremmen" w:date="2022-07-28T13:44:00Z" w:id="1742890998">
        <w:r w:rsidRPr="4C05FF5E" w:rsidDel="72B20FF3">
          <w:rPr>
            <w:rFonts w:ascii="Calibri Light" w:hAnsi="Calibri Light" w:cs="Calibri Light"/>
          </w:rPr>
          <w:delText>nauwelijks</w:delText>
        </w:r>
      </w:del>
      <w:del w:author="Mark Gremmen" w:date="2022-07-27T15:58:00Z" w:id="1138888698">
        <w:r w:rsidRPr="4C05FF5E" w:rsidDel="72B20FF3">
          <w:rPr>
            <w:rFonts w:ascii="Calibri Light" w:hAnsi="Calibri Light" w:cs="Calibri Light"/>
          </w:rPr>
          <w:delText xml:space="preserve"> </w:delText>
        </w:r>
        <w:r w:rsidRPr="4C05FF5E" w:rsidDel="001059C7">
          <w:rPr>
            <w:rFonts w:ascii="Calibri Light" w:hAnsi="Calibri Light" w:cs="Calibri Light"/>
          </w:rPr>
          <w:delText>tot gee</w:delText>
        </w:r>
      </w:del>
      <w:del w:author="Mark Gremmen" w:date="2022-07-27T15:57:00Z" w:id="1467430570">
        <w:r w:rsidRPr="4C05FF5E" w:rsidDel="001059C7">
          <w:rPr>
            <w:rFonts w:ascii="Calibri Light" w:hAnsi="Calibri Light" w:cs="Calibri Light"/>
          </w:rPr>
          <w:delText>n</w:delText>
        </w:r>
      </w:del>
      <w:del w:author="Mark Gremmen" w:date="2022-07-28T13:44:00Z" w:id="56915530">
        <w:r w:rsidRPr="4C05FF5E" w:rsidDel="001059C7">
          <w:rPr>
            <w:rFonts w:ascii="Calibri Light" w:hAnsi="Calibri Light" w:cs="Calibri Light"/>
          </w:rPr>
          <w:delText xml:space="preserve"> </w:delText>
        </w:r>
      </w:del>
      <w:ins w:author="Mark Gremmen" w:date="2022-07-28T13:47:00Z" w:id="222204247">
        <w:r w:rsidRPr="4C05FF5E" w:rsidR="00FD610B">
          <w:rPr>
            <w:rFonts w:ascii="Calibri Light" w:hAnsi="Calibri Light" w:cs="Calibri Light"/>
          </w:rPr>
          <w:t>(</w:t>
        </w:r>
      </w:ins>
      <w:ins w:author="Mark Gremmen" w:date="2022-07-28T13:44:00Z" w:id="1002211490">
        <w:r w:rsidRPr="4C05FF5E" w:rsidR="0060626B">
          <w:rPr>
            <w:rFonts w:ascii="Calibri Light" w:hAnsi="Calibri Light" w:cs="Calibri Light"/>
          </w:rPr>
          <w:t>bijna</w:t>
        </w:r>
      </w:ins>
      <w:ins w:author="Mark Gremmen" w:date="2022-07-28T13:47:00Z" w:id="934021909">
        <w:r w:rsidRPr="4C05FF5E" w:rsidR="00FD610B">
          <w:rPr>
            <w:rFonts w:ascii="Calibri Light" w:hAnsi="Calibri Light" w:cs="Calibri Light"/>
          </w:rPr>
          <w:t>)</w:t>
        </w:r>
      </w:ins>
      <w:ins w:author="Mark Gremmen" w:date="2022-07-28T13:44:00Z" w:id="246861507">
        <w:r w:rsidRPr="4C05FF5E" w:rsidR="0060626B">
          <w:rPr>
            <w:rFonts w:ascii="Calibri Light" w:hAnsi="Calibri Light" w:cs="Calibri Light"/>
          </w:rPr>
          <w:t xml:space="preserve"> </w:t>
        </w:r>
      </w:ins>
      <w:ins w:author="Mark Gremmen" w:date="2022-07-28T13:57:00Z" w:id="1922453938">
        <w:r w:rsidRPr="4C05FF5E" w:rsidR="004550EE">
          <w:rPr>
            <w:rFonts w:ascii="Calibri Light" w:hAnsi="Calibri Light" w:cs="Calibri Light"/>
          </w:rPr>
          <w:t>geen</w:t>
        </w:r>
      </w:ins>
    </w:p>
    <w:p w:rsidRPr="009A2F1D" w:rsidR="00D93DAA" w:rsidRDefault="001059C7" w14:paraId="0B298EE5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>weet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niet</w:t>
      </w:r>
      <w:r w:rsidRPr="4C05FF5E" w:rsidR="001059C7">
        <w:rPr>
          <w:rFonts w:ascii="Calibri Light" w:hAnsi="Calibri Light" w:cs="Calibri Light"/>
        </w:rPr>
        <w:t xml:space="preserve"> / </w:t>
      </w:r>
      <w:r w:rsidRPr="4C05FF5E" w:rsidR="001059C7">
        <w:rPr>
          <w:rFonts w:ascii="Calibri Light" w:hAnsi="Calibri Light" w:cs="Calibri Light"/>
        </w:rPr>
        <w:t>geen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mening</w:t>
      </w:r>
      <w:r w:rsidRPr="4C05FF5E" w:rsidR="001059C7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545B9BA4" w14:textId="77777777">
      <w:pPr>
        <w:rPr>
          <w:rFonts w:ascii="Calibri Light" w:hAnsi="Calibri Light" w:cs="Calibri Light"/>
        </w:rPr>
      </w:pPr>
    </w:p>
    <w:p w:rsidRPr="009A2F1D" w:rsidR="00AA70D0" w:rsidP="00AA70D0" w:rsidRDefault="00AA70D0" w14:paraId="6B579F12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P="0633175D" w:rsidRDefault="00D93DAA" w14:paraId="09199CB8" w14:textId="1C5677E0">
      <w:pPr>
        <w:rPr>
          <w:rFonts w:ascii="Calibri Light" w:hAnsi="Calibri Light" w:cs="Calibri Light"/>
        </w:rPr>
      </w:pPr>
    </w:p>
    <w:p w:rsidR="00BB27FB" w:rsidDel="00EE6F4C" w:rsidRDefault="72B20FF3" w14:paraId="1D9246DD" w14:textId="695F158F">
      <w:pPr>
        <w:keepNext/>
        <w:rPr>
          <w:del w:author="Mark Gremmen" w:date="2022-08-05T08:23:00Z" w:id="130"/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wl06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Pr="3DB877A1" w:rsidR="001059C7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te maken met onveilige verkeerssituaties in uw buurt?</w:t>
      </w:r>
    </w:p>
    <w:p w:rsidRPr="009A2F1D" w:rsidR="00EE6F4C" w:rsidRDefault="00EE6F4C" w14:paraId="7F3E2468" w14:textId="7C1568F2">
      <w:pPr>
        <w:keepNext/>
        <w:rPr>
          <w:ins w:author="Mark Gremmen" w:date="2022-08-05T14:07:00Z" w:id="131"/>
          <w:rFonts w:ascii="Calibri Light" w:hAnsi="Calibri Light" w:cs="Calibri Light"/>
          <w:lang w:val="nl-NL"/>
        </w:rPr>
      </w:pPr>
    </w:p>
    <w:p w:rsidRPr="009A2F1D" w:rsidR="00D93DAA" w:rsidRDefault="00874455" w14:paraId="63635119" w14:textId="4176F86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author="Mark Gremmen" w:date="2022-07-27T09:58:00Z" w:id="1774850050">
        <w:r w:rsidRPr="4C05FF5E" w:rsidR="00874455">
          <w:rPr>
            <w:rFonts w:ascii="Calibri Light" w:hAnsi="Calibri Light" w:cs="Calibri Light"/>
          </w:rPr>
          <w:t xml:space="preserve">heel </w:t>
        </w:r>
      </w:ins>
      <w:r w:rsidRPr="4C05FF5E" w:rsidR="72B20FF3">
        <w:rPr>
          <w:rFonts w:ascii="Calibri Light" w:hAnsi="Calibri Light" w:cs="Calibri Light"/>
        </w:rPr>
        <w:t>vaak</w:t>
      </w:r>
      <w:r w:rsidRPr="4C05FF5E" w:rsidR="72B20FF3">
        <w:rPr>
          <w:rFonts w:ascii="Calibri Light" w:hAnsi="Calibri Light" w:cs="Calibri Light"/>
        </w:rPr>
        <w:t xml:space="preserve"> </w:t>
      </w:r>
    </w:p>
    <w:p w:rsidRPr="009A2F1D" w:rsidR="00D93DAA" w:rsidRDefault="72B20FF3" w14:paraId="742B1F18" w14:textId="04C7FC6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author="Mark Gremmen" w:date="2022-07-27T15:48:00Z" w:id="841300054">
        <w:r w:rsidRPr="4C05FF5E" w:rsidDel="72B20FF3">
          <w:rPr>
            <w:rFonts w:ascii="Calibri Light" w:hAnsi="Calibri Light" w:cs="Calibri Light"/>
          </w:rPr>
          <w:delText xml:space="preserve"> </w:delText>
        </w:r>
      </w:del>
      <w:ins w:author="Mark Gremmen" w:date="2022-07-27T09:58:00Z" w:id="98907611">
        <w:r w:rsidRPr="4C05FF5E" w:rsidR="00874455">
          <w:rPr>
            <w:rFonts w:ascii="Calibri Light" w:hAnsi="Calibri Light" w:cs="Calibri Light"/>
          </w:rPr>
          <w:t>vaak</w:t>
        </w:r>
      </w:ins>
      <w:del w:author="Mark Gremmen" w:date="2022-07-27T09:58:00Z" w:id="1447416282">
        <w:r w:rsidRPr="4C05FF5E" w:rsidDel="72B20FF3">
          <w:rPr>
            <w:rFonts w:ascii="Calibri Light" w:hAnsi="Calibri Light" w:cs="Calibri Light"/>
          </w:rPr>
          <w:delText>soms</w:delText>
        </w:r>
      </w:del>
      <w:r w:rsidRPr="4C05FF5E" w:rsidR="72B20FF3">
        <w:rPr>
          <w:rFonts w:ascii="Calibri Light" w:hAnsi="Calibri Light" w:cs="Calibri Light"/>
        </w:rPr>
        <w:t xml:space="preserve"> </w:t>
      </w:r>
    </w:p>
    <w:p w:rsidRPr="009A2F1D" w:rsidR="00D93DAA" w:rsidRDefault="72B20FF3" w14:paraId="3554D4F4" w14:textId="40337D2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author="Mark Gremmen" w:date="2022-07-27T09:59:00Z" w:id="488754612">
        <w:r w:rsidRPr="4C05FF5E" w:rsidDel="72B20FF3">
          <w:rPr>
            <w:rFonts w:ascii="Calibri Light" w:hAnsi="Calibri Light" w:cs="Calibri Light"/>
          </w:rPr>
          <w:delText xml:space="preserve">zelden </w:delText>
        </w:r>
      </w:del>
      <w:ins w:author="Mark Gremmen" w:date="2022-07-27T09:59:00Z" w:id="170019444">
        <w:r w:rsidRPr="4C05FF5E" w:rsidR="00874455">
          <w:rPr>
            <w:rFonts w:ascii="Calibri Light" w:hAnsi="Calibri Light" w:cs="Calibri Light"/>
          </w:rPr>
          <w:t>soms</w:t>
        </w:r>
        <w:r w:rsidRPr="4C05FF5E" w:rsidR="00874455">
          <w:rPr>
            <w:rFonts w:ascii="Calibri Light" w:hAnsi="Calibri Light" w:cs="Calibri Light"/>
          </w:rPr>
          <w:t xml:space="preserve"> </w:t>
        </w:r>
      </w:ins>
    </w:p>
    <w:p w:rsidRPr="009A2F1D" w:rsidR="00D93DAA" w:rsidRDefault="72B20FF3" w14:paraId="127A6A96" w14:textId="1FA35FE0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72B20FF3">
        <w:rPr>
          <w:rFonts w:ascii="Calibri Light" w:hAnsi="Calibri Light" w:cs="Calibri Light"/>
        </w:rPr>
        <w:t>(</w:t>
      </w:r>
      <w:ins w:author="Mark Gremmen" w:date="2022-07-28T13:51:00Z" w:id="791991941">
        <w:r w:rsidRPr="4C05FF5E" w:rsidR="005B3705">
          <w:rPr>
            <w:rFonts w:ascii="Calibri Light" w:hAnsi="Calibri Light" w:cs="Calibri Light"/>
          </w:rPr>
          <w:t>bijna</w:t>
        </w:r>
      </w:ins>
      <w:del w:author="Mark Gremmen" w:date="2022-07-28T13:51:00Z" w:id="2072514097">
        <w:r w:rsidRPr="4C05FF5E" w:rsidDel="72B20FF3">
          <w:rPr>
            <w:rFonts w:ascii="Calibri Light" w:hAnsi="Calibri Light" w:cs="Calibri Light"/>
          </w:rPr>
          <w:delText>vrijwel</w:delText>
        </w:r>
      </w:del>
      <w:r w:rsidRPr="4C05FF5E" w:rsidR="72B20FF3">
        <w:rPr>
          <w:rFonts w:ascii="Calibri Light" w:hAnsi="Calibri Light" w:cs="Calibri Light"/>
        </w:rPr>
        <w:t xml:space="preserve">) </w:t>
      </w:r>
      <w:r w:rsidRPr="4C05FF5E" w:rsidR="72B20FF3">
        <w:rPr>
          <w:rFonts w:ascii="Calibri Light" w:hAnsi="Calibri Light" w:cs="Calibri Light"/>
        </w:rPr>
        <w:t>n</w:t>
      </w:r>
      <w:del w:author="Mark Gremmen" w:date="2022-07-07T09:48:00Z" w:id="128213558">
        <w:r w:rsidRPr="4C05FF5E" w:rsidDel="001059C7">
          <w:rPr>
            <w:rFonts w:ascii="Calibri Light" w:hAnsi="Calibri Light" w:cs="Calibri Light"/>
          </w:rPr>
          <w:delText>oo</w:delText>
        </w:r>
      </w:del>
      <w:r w:rsidRPr="4C05FF5E" w:rsidR="72B20FF3">
        <w:rPr>
          <w:rFonts w:ascii="Calibri Light" w:hAnsi="Calibri Light" w:cs="Calibri Light"/>
        </w:rPr>
        <w:t>i</w:t>
      </w:r>
      <w:ins w:author="Mark Gremmen" w:date="2022-07-07T09:48:00Z" w:id="563461331">
        <w:r w:rsidRPr="4C05FF5E" w:rsidR="3188E2AA">
          <w:rPr>
            <w:rFonts w:ascii="Calibri Light" w:hAnsi="Calibri Light" w:cs="Calibri Light"/>
          </w:rPr>
          <w:t>e</w:t>
        </w:r>
      </w:ins>
      <w:r w:rsidRPr="4C05FF5E" w:rsidR="72B20FF3">
        <w:rPr>
          <w:rFonts w:ascii="Calibri Light" w:hAnsi="Calibri Light" w:cs="Calibri Light"/>
        </w:rPr>
        <w:t>t</w:t>
      </w:r>
      <w:r w:rsidRPr="4C05FF5E" w:rsidR="72B20FF3">
        <w:rPr>
          <w:rFonts w:ascii="Calibri Light" w:hAnsi="Calibri Light" w:cs="Calibri Light"/>
        </w:rPr>
        <w:t xml:space="preserve"> </w:t>
      </w:r>
    </w:p>
    <w:p w:rsidR="00D93DAA" w:rsidRDefault="001059C7" w14:paraId="7D57BD14" w14:textId="77777777">
      <w:pPr>
        <w:pStyle w:val="ListParagraph"/>
        <w:keepNext/>
        <w:numPr>
          <w:ilvl w:val="0"/>
          <w:numId w:val="5"/>
        </w:numPr>
        <w:rPr>
          <w:ins w:author="Mark Gremmen" w:date="2022-07-27T09:58:00Z" w:id="142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="00071EE2" w:rsidP="00071EE2" w:rsidRDefault="00071EE2" w14:paraId="212151FE" w14:textId="77777777">
      <w:pPr>
        <w:keepNext/>
        <w:spacing w:before="120" w:line="240" w:lineRule="auto"/>
        <w:rPr>
          <w:rFonts w:ascii="Calibri Light" w:hAnsi="Calibri Light" w:cs="Calibri Light"/>
        </w:rPr>
      </w:pPr>
    </w:p>
    <w:p w:rsidRPr="009A2F1D" w:rsidR="00AA70D0" w:rsidP="00AA70D0" w:rsidRDefault="00AA70D0" w14:paraId="1D2B10C0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874455" w:rsidR="00071EE2" w:rsidDel="00874455" w:rsidP="00B37C2C" w:rsidRDefault="00071EE2" w14:paraId="5491668A" w14:textId="42EA0DAD">
      <w:pPr>
        <w:keepNext/>
        <w:spacing w:before="120"/>
        <w:rPr>
          <w:del w:author="Mark Gremmen" w:date="2022-07-27T09:59:00Z" w:id="143"/>
        </w:rPr>
      </w:pPr>
    </w:p>
    <w:p w:rsidRPr="009A2F1D" w:rsidR="00D93DAA" w:rsidRDefault="001059C7" w14:paraId="5FBE260C" w14:textId="6DF8CA29">
      <w:pPr>
        <w:keepNext/>
        <w:rPr>
          <w:rFonts w:ascii="Calibri Light" w:hAnsi="Calibri Light" w:cs="Calibri Light"/>
          <w:lang w:val="nl-NL"/>
        </w:rPr>
      </w:pPr>
      <w:del w:author="Mark Gremmen" w:date="2022-05-31T08:15:00Z" w:id="144">
        <w:r w:rsidRPr="36F394F5" w:rsidDel="001059C7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author="Mark Gremmen" w:date="2022-05-31T08:17:00Z" w:id="145">
        <w:r w:rsidRPr="36F394F5" w:rsidDel="001059C7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author="Mark Gremmen" w:date="2022-05-31T08:17:00Z" w:id="146">
        <w:r w:rsidRPr="36F394F5"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author="Mark Gremmen" w:date="2022-07-07T12:02:00Z" w:id="147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author="Mark Gremmen" w:date="2022-05-31T08:17:00Z" w:id="148">
        <w:r w:rsidRPr="36F394F5"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del w:author="Mark Gremmen" w:date="2022-06-03T09:20:00Z" w:id="149">
        <w:r w:rsidRPr="36F394F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del w:author="Mark Gremmen" w:date="2022-06-13T10:52:00Z" w:id="150">
        <w:r w:rsidRPr="36F394F5" w:rsidDel="00497C1D" w:rsidR="008D6671">
          <w:rPr>
            <w:rFonts w:ascii="Calibri Light" w:hAnsi="Calibri Light" w:cs="Calibri Light"/>
            <w:lang w:val="nl-NL"/>
          </w:rPr>
          <w:delText>stellingen</w:delText>
        </w:r>
      </w:del>
      <w:ins w:author="Mark Gremmen" w:date="2022-06-13T10:52:00Z" w:id="151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36F394F5">
        <w:rPr>
          <w:rFonts w:ascii="Calibri Light" w:hAnsi="Calibri Light" w:cs="Calibri Light"/>
          <w:lang w:val="nl-NL"/>
        </w:rPr>
        <w:t>?</w:t>
      </w:r>
    </w:p>
    <w:p w:rsidR="00D93DAA" w:rsidRDefault="00D93DAA" w14:paraId="3D7A4022" w14:textId="77777777">
      <w:pPr>
        <w:rPr>
          <w:rFonts w:ascii="Calibri Light" w:hAnsi="Calibri Light" w:cs="Calibri Light"/>
          <w:lang w:val="nl-NL"/>
        </w:rPr>
      </w:pPr>
    </w:p>
    <w:p w:rsidRPr="00D437E4" w:rsidR="007313EF" w:rsidP="007313EF" w:rsidRDefault="007313EF" w14:paraId="61BB8822" w14:textId="7777777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wl08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953"/>
        <w:gridCol w:w="1272"/>
        <w:gridCol w:w="1157"/>
        <w:gridCol w:w="1252"/>
        <w:gridCol w:w="1224"/>
        <w:gridCol w:w="1272"/>
        <w:gridCol w:w="1230"/>
      </w:tblGrid>
      <w:tr w:rsidRPr="009A2F1D" w:rsidR="00442AE0" w:rsidTr="4C05FF5E" w14:paraId="09C5C21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7313EF" w:rsidP="005B61DE" w:rsidRDefault="007313EF" w14:paraId="72626FC4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2" w:type="dxa"/>
            <w:tcMar/>
          </w:tcPr>
          <w:p w:rsidRPr="009A2F1D" w:rsidR="007313EF" w:rsidP="005B61DE" w:rsidRDefault="007313EF" w14:paraId="4566B63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1" w:type="dxa"/>
            <w:tcMar/>
          </w:tcPr>
          <w:p w:rsidRPr="009A2F1D" w:rsidR="007313EF" w:rsidP="005B61DE" w:rsidRDefault="007313EF" w14:paraId="1069AB0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Pr="009A2F1D" w:rsidR="007313EF" w:rsidP="005B61DE" w:rsidRDefault="007313EF" w14:paraId="40D240B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9" w:type="dxa"/>
            <w:tcMar/>
          </w:tcPr>
          <w:p w:rsidRPr="009A2F1D" w:rsidR="007313EF" w:rsidP="005B61DE" w:rsidRDefault="007313EF" w14:paraId="5D08C5C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2" w:type="dxa"/>
            <w:tcMar/>
          </w:tcPr>
          <w:p w:rsidRPr="009A2F1D" w:rsidR="007313EF" w:rsidP="005B61DE" w:rsidRDefault="007313EF" w14:paraId="349755D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1" w:type="dxa"/>
            <w:tcMar/>
          </w:tcPr>
          <w:p w:rsidRPr="009A2F1D" w:rsidR="007313EF" w:rsidP="005B61DE" w:rsidRDefault="007313EF" w14:paraId="2CC4824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0E4954" w:rsidR="00442AE0" w:rsidTr="4C05FF5E" w14:paraId="69381E48" w14:textId="2B28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7313EF" w:rsidP="005B61DE" w:rsidRDefault="00D46F31" w14:paraId="02B3DB54" w14:textId="3124DF40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In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mijn buurt zijn </w:t>
            </w:r>
            <w:ins w:author="Mark Gremmen" w:date="2022-07-28T11:12:00Z" w:id="152">
              <w:r w:rsidRPr="78A7358E" w:rsidR="6E5F3BF5">
                <w:rPr>
                  <w:rFonts w:ascii="Calibri Light" w:hAnsi="Calibri Light" w:cs="Calibri Light"/>
                  <w:lang w:val="nl-NL"/>
                </w:rPr>
                <w:t>(</w:t>
              </w:r>
            </w:ins>
            <w:ins w:author="Mark Gremmen" w:date="2022-07-28T13:52:00Z" w:id="153">
              <w:r w:rsidR="0078783B">
                <w:rPr>
                  <w:rFonts w:ascii="Calibri Light" w:hAnsi="Calibri Light" w:cs="Calibri Light"/>
                  <w:lang w:val="nl-NL"/>
                </w:rPr>
                <w:t>bijna</w:t>
              </w:r>
            </w:ins>
            <w:ins w:author="Mark Gremmen" w:date="2022-07-28T11:12:00Z" w:id="154">
              <w:del w:author="Mark Gremmen" w:date="2022-07-28T13:52:00Z" w:id="155">
                <w:r w:rsidRPr="78A7358E" w:rsidDel="0078783B" w:rsidR="6E5F3BF5">
                  <w:rPr>
                    <w:rFonts w:ascii="Calibri Light" w:hAnsi="Calibri Light" w:cs="Calibri Light"/>
                    <w:lang w:val="nl-NL"/>
                  </w:rPr>
                  <w:delText>vrijwel</w:delText>
                </w:r>
              </w:del>
              <w:r w:rsidRPr="78A7358E" w:rsidR="6E5F3BF5">
                <w:rPr>
                  <w:rFonts w:ascii="Calibri Light" w:hAnsi="Calibri Light" w:cs="Calibri Light"/>
                  <w:lang w:val="nl-NL"/>
                </w:rPr>
                <w:t>)</w:t>
              </w:r>
            </w:ins>
            <w:del w:author="Mark Gremmen" w:date="2022-07-28T11:12:00Z" w:id="156">
              <w:r w:rsidRPr="009A2F1D">
                <w:rPr>
                  <w:rFonts w:ascii="Calibri Light" w:hAnsi="Calibri Light" w:cs="Calibri Light"/>
                  <w:lang w:val="nl-NL"/>
                </w:rPr>
                <w:delText>weinig tot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geen dingen kapot</w:t>
            </w:r>
            <w:ins w:author="Mark Gremmen" w:date="2022-07-28T08:38:00Z" w:id="157">
              <w:r w:rsidR="00BA77A8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2" w:type="dxa"/>
            <w:tcMar/>
          </w:tcPr>
          <w:p w:rsidRPr="009A2F1D" w:rsidR="007313EF" w:rsidP="005B61DE" w:rsidRDefault="007313EF" w14:paraId="48F1D95E" w14:textId="47A489E9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1" w:type="dxa"/>
            <w:tcMar/>
          </w:tcPr>
          <w:p w:rsidRPr="009A2F1D" w:rsidR="007313EF" w:rsidP="005B61DE" w:rsidRDefault="007313EF" w14:paraId="012CB94E" w14:textId="0E4B7C2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Pr="009A2F1D" w:rsidR="007313EF" w:rsidP="005B61DE" w:rsidRDefault="007313EF" w14:paraId="2BCD9AC3" w14:textId="00E682B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9" w:type="dxa"/>
            <w:tcMar/>
          </w:tcPr>
          <w:p w:rsidRPr="009A2F1D" w:rsidR="007313EF" w:rsidP="005B61DE" w:rsidRDefault="007313EF" w14:paraId="09B6F1E0" w14:textId="26326AB2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2" w:type="dxa"/>
            <w:tcMar/>
          </w:tcPr>
          <w:p w:rsidRPr="009A2F1D" w:rsidR="007313EF" w:rsidP="005B61DE" w:rsidRDefault="007313EF" w14:paraId="4A69E4D8" w14:textId="773406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1" w:type="dxa"/>
            <w:tcMar/>
          </w:tcPr>
          <w:p w:rsidRPr="009A2F1D" w:rsidR="007313EF" w:rsidP="005B61DE" w:rsidRDefault="007313EF" w14:paraId="5B7D1915" w14:textId="21FABCC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0E4954" w:rsidR="00442AE0" w:rsidTr="4C05FF5E" w14:paraId="08D67B6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E51946" w:rsidR="007313EF" w:rsidP="005B61DE" w:rsidRDefault="007313EF" w14:paraId="28EEA053" w14:textId="7C7A759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E51946">
              <w:rPr>
                <w:rFonts w:ascii="Calibri Light" w:hAnsi="Calibri Light" w:cs="Calibri Light"/>
                <w:lang w:val="nl-NL"/>
              </w:rPr>
              <w:t>Mijn buurt is</w:t>
            </w:r>
            <w:ins w:author="Mark Gremmen" w:date="2022-08-02T07:07:00Z" w:id="158">
              <w:r w:rsidRPr="00E51946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author="Mark Gremmen" w:date="2022-08-02T07:07:00Z" w:id="159">
              <w:r w:rsidR="008F341C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  <w:r w:rsidRPr="143F0C87" w:rsidDel="65BAE8D0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ins w:author="Mark Gremmen" w:date="2022-06-08T15:35:00Z" w:id="160">
              <w:r w:rsidR="00442AE0">
                <w:rPr>
                  <w:rFonts w:ascii="Calibri Light" w:hAnsi="Calibri Light" w:cs="Calibri Light"/>
                  <w:lang w:val="nl-NL"/>
                </w:rPr>
                <w:t>netjes en schoon</w:t>
              </w:r>
            </w:ins>
            <w:del w:author="Mark Gremmen" w:date="2022-06-08T15:35:00Z" w:id="161">
              <w:r w:rsidDel="00442AE0" w:rsidR="008F341C">
                <w:rPr>
                  <w:rFonts w:ascii="Calibri Light" w:hAnsi="Calibri Light" w:cs="Calibri Light"/>
                  <w:lang w:val="nl-NL"/>
                </w:rPr>
                <w:delText>schoon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2" w:type="dxa"/>
            <w:tcMar/>
          </w:tcPr>
          <w:p w:rsidRPr="00E51946" w:rsidR="007313EF" w:rsidP="005B61DE" w:rsidRDefault="007313EF" w14:paraId="658966C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11" w:type="dxa"/>
            <w:tcMar/>
          </w:tcPr>
          <w:p w:rsidRPr="00E51946" w:rsidR="007313EF" w:rsidP="005B61DE" w:rsidRDefault="007313EF" w14:paraId="63386C81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Pr="00E51946" w:rsidR="007313EF" w:rsidP="005B61DE" w:rsidRDefault="007313EF" w14:paraId="06A7820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9" w:type="dxa"/>
            <w:tcMar/>
          </w:tcPr>
          <w:p w:rsidRPr="00E51946" w:rsidR="007313EF" w:rsidP="005B61DE" w:rsidRDefault="007313EF" w14:paraId="633344D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2" w:type="dxa"/>
            <w:tcMar/>
          </w:tcPr>
          <w:p w:rsidRPr="00E51946" w:rsidR="007313EF" w:rsidP="005B61DE" w:rsidRDefault="007313EF" w14:paraId="40E4DC3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1" w:type="dxa"/>
            <w:tcMar/>
          </w:tcPr>
          <w:p w:rsidRPr="00E51946" w:rsidR="007313EF" w:rsidP="005B61DE" w:rsidRDefault="007313EF" w14:paraId="26E0602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="007313EF" w:rsidP="007313EF" w:rsidRDefault="007313EF" w14:paraId="2749358D" w14:textId="77777777">
      <w:pPr>
        <w:rPr>
          <w:ins w:author="Mark Gremmen" w:date="2022-08-04T13:25:00Z" w:id="162"/>
          <w:rFonts w:ascii="Calibri Light" w:hAnsi="Calibri Light" w:cs="Calibri Light"/>
          <w:lang w:val="nl-NL"/>
        </w:rPr>
      </w:pPr>
    </w:p>
    <w:p w:rsidRPr="00E51946" w:rsidR="007C6A4A" w:rsidP="007313EF" w:rsidRDefault="007C6A4A" w14:paraId="2EB9EE84" w14:textId="77777777">
      <w:pPr>
        <w:rPr>
          <w:rFonts w:ascii="Calibri Light" w:hAnsi="Calibri Light" w:cs="Calibri Light"/>
          <w:lang w:val="nl-NL"/>
        </w:rPr>
      </w:pPr>
    </w:p>
    <w:p w:rsidRPr="009A2F1D" w:rsidR="00AA70D0" w:rsidP="00AA70D0" w:rsidRDefault="00AA70D0" w14:paraId="3E9823DC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7313EF" w:rsidRDefault="007313EF" w14:paraId="78F1D793" w14:textId="77777777">
      <w:pPr>
        <w:rPr>
          <w:rFonts w:ascii="Calibri Light" w:hAnsi="Calibri Light" w:cs="Calibri Light"/>
          <w:lang w:val="nl-NL"/>
        </w:rPr>
      </w:pPr>
    </w:p>
    <w:p w:rsidRPr="00D437E4" w:rsidR="00D93DAA" w:rsidRDefault="001059C7" w14:paraId="15FB2741" w14:textId="7777777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19"/>
        <w:gridCol w:w="1312"/>
        <w:gridCol w:w="1245"/>
        <w:gridCol w:w="1301"/>
        <w:gridCol w:w="1284"/>
        <w:gridCol w:w="1312"/>
        <w:gridCol w:w="1287"/>
      </w:tblGrid>
      <w:tr w:rsidRPr="009A2F1D" w:rsidR="00D93DAA" w:rsidTr="4C05FF5E" w14:paraId="306F7EA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5F1DA65A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0F83BE5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4C28C0F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527F2BD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73C1400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57C2287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4E97CBB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0E4954" w:rsidR="00D93DAA" w:rsidTr="4C05FF5E" w14:paraId="6B5D97A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75AC7" w:rsidR="00F06FA3" w:rsidP="00F06FA3" w:rsidRDefault="001059C7" w14:paraId="21FBA58C" w14:textId="69C37205">
            <w:pPr>
              <w:pStyle w:val="CommentText"/>
              <w:rPr>
                <w:ins w:author="Mark Gremmen" w:date="2022-08-15T09:33:00Z" w:id="585131139"/>
                <w:lang w:val="nl-NL"/>
              </w:rPr>
            </w:pPr>
            <w:del w:author="Mark Gremmen" w:date="2022-08-15T09:33:00Z" w:id="1181404570">
              <w:r w:rsidRPr="4C05FF5E" w:rsidDel="001059C7">
                <w:rPr>
                  <w:rFonts w:ascii="Calibri Light" w:hAnsi="Calibri Light" w:cs="Calibri Light"/>
                  <w:lang w:val="nl-NL"/>
                </w:rPr>
                <w:delText>Perken, plantsoene</w:delText>
              </w:r>
            </w:del>
            <w:del w:author="Mark Gremmen" w:date="2022-08-10T10:44:00Z" w:id="2130776773">
              <w:r w:rsidRPr="4C05FF5E" w:rsidDel="001059C7">
                <w:rPr>
                  <w:rFonts w:ascii="Calibri Light" w:hAnsi="Calibri Light" w:cs="Calibri Light"/>
                  <w:lang w:val="nl-NL"/>
                </w:rPr>
                <w:delText xml:space="preserve">n </w:delText>
              </w:r>
            </w:del>
            <w:del w:author="Mark Gremmen" w:date="2022-08-15T09:33:00Z" w:id="180944854">
              <w:r w:rsidRPr="4C05FF5E" w:rsidDel="001059C7">
                <w:rPr>
                  <w:rFonts w:ascii="Calibri Light" w:hAnsi="Calibri Light" w:cs="Calibri Light"/>
                  <w:lang w:val="nl-NL"/>
                </w:rPr>
                <w:delText>en parken</w:delText>
              </w:r>
            </w:del>
            <w:del w:author="Mark Gremmen" w:date="2022-08-02T07:07:00Z" w:id="1169804938">
              <w:r w:rsidRPr="4C05FF5E" w:rsidDel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author="Mark Gremmen" w:date="2022-06-14T15:24:00Z" w:id="795658596">
              <w:r w:rsidRPr="4C05FF5E" w:rsidDel="001059C7">
                <w:rPr>
                  <w:rFonts w:ascii="Calibri Light" w:hAnsi="Calibri Light" w:cs="Calibri Light"/>
                  <w:lang w:val="nl-NL"/>
                </w:rPr>
                <w:delText>in mijn buurt</w:delText>
              </w:r>
              <w:r w:rsidRPr="4C05FF5E" w:rsidDel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author="Mark Gremmen" w:date="2022-08-15T09:33:00Z" w:id="1467013712">
              <w:r w:rsidRPr="4C05FF5E" w:rsidDel="001059C7">
                <w:rPr>
                  <w:rFonts w:ascii="Calibri Light" w:hAnsi="Calibri Light" w:cs="Calibri Light"/>
                  <w:lang w:val="nl-NL"/>
                </w:rPr>
                <w:delText>zijn goed onderhouden</w:delText>
              </w:r>
            </w:del>
            <w:ins w:author="Mark Gremmen" w:date="2022-08-15T09:33:00Z" w:id="1861287133">
              <w:r w:rsidRPr="4C05FF5E" w:rsidR="095C6805">
                <w:rPr>
                  <w:rFonts w:ascii="Calibri Light" w:hAnsi="Calibri Light" w:cs="Calibri Light"/>
                  <w:lang w:val="nl-NL"/>
                </w:rPr>
                <w:t>Het groen in mijn buurt is goed onderhouden</w:t>
              </w:r>
              <w:r w:rsidRPr="4C05FF5E" w:rsidR="095C6805">
                <w:rPr>
                  <w:rFonts w:ascii="Calibri Light" w:hAnsi="Calibri Light" w:cs="Calibri Light"/>
                  <w:lang w:val="nl-NL"/>
                </w:rPr>
                <w:t xml:space="preserve"> </w:t>
              </w:r>
              <w:r w:rsidRPr="4C05FF5E" w:rsidR="095C6805">
                <w:rPr>
                  <w:rFonts w:ascii="Calibri Light" w:hAnsi="Calibri Light" w:cs="Calibri Light"/>
                  <w:lang w:val="nl-NL"/>
                </w:rPr>
                <w:t>(denk aan perken</w:t>
              </w:r>
            </w:ins>
            <w:ins w:author="Mark Gremmen" w:date="2022-10-25T12:18:54.802Z" w:id="1867906396">
              <w:r w:rsidRPr="4C05FF5E" w:rsidR="2BF730F0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ins w:author="Mark Gremmen" w:date="2022-08-15T09:33:00Z" w:id="935898797">
              <w:r w:rsidRPr="4C05FF5E" w:rsidR="095C6805">
                <w:rPr>
                  <w:rFonts w:ascii="Calibri Light" w:hAnsi="Calibri Light" w:cs="Calibri Light"/>
                  <w:lang w:val="nl-NL"/>
                </w:rPr>
                <w:t>en parken)</w:t>
              </w:r>
            </w:ins>
          </w:p>
          <w:p w:rsidRPr="009A2F1D" w:rsidR="00D93DAA" w:rsidRDefault="001059C7" w14:paraId="4059BB15" w14:textId="4E0AAE8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4D6AF13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1AB59E7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448DAF0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0A813B7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1AD2675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14D285A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0E4954" w:rsidR="00D93DAA" w:rsidTr="4C05FF5E" w14:paraId="72763B5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0090C369" w14:textId="41F8CC79">
            <w:pPr>
              <w:keepNext w:val="1"/>
              <w:rPr>
                <w:rFonts w:ascii="Calibri Light" w:hAnsi="Calibri Light" w:cs="Calibri Light"/>
                <w:lang w:val="nl-NL"/>
              </w:rPr>
            </w:pPr>
            <w:del w:author="Mark Gremmen" w:date="2022-06-01T12:58:00Z" w:id="636731344">
              <w:r w:rsidRPr="4C05FF5E" w:rsidDel="001059C7">
                <w:rPr>
                  <w:rFonts w:ascii="Calibri Light" w:hAnsi="Calibri Light" w:cs="Calibri Light"/>
                  <w:lang w:val="nl-NL"/>
                </w:rPr>
                <w:delText>Wegen, s</w:delText>
              </w:r>
            </w:del>
            <w:ins w:author="Mark Gremmen" w:date="2022-06-01T12:58:00Z" w:id="1339730632">
              <w:r w:rsidRPr="4C05FF5E" w:rsidR="120A4287">
                <w:rPr>
                  <w:rFonts w:ascii="Calibri Light" w:hAnsi="Calibri Light" w:cs="Calibri Light"/>
                  <w:lang w:val="nl-NL"/>
                </w:rPr>
                <w:t>S</w:t>
              </w:r>
            </w:ins>
            <w:r w:rsidRPr="4C05FF5E" w:rsidR="001059C7">
              <w:rPr>
                <w:rFonts w:ascii="Calibri Light" w:hAnsi="Calibri Light" w:cs="Calibri Light"/>
                <w:lang w:val="nl-NL"/>
              </w:rPr>
              <w:t>traten</w:t>
            </w:r>
            <w:del w:author="Mark Gremmen" w:date="2022-08-16T13:00:00Z" w:id="445434680">
              <w:r w:rsidRPr="4C05FF5E" w:rsidDel="001059C7">
                <w:rPr>
                  <w:rFonts w:ascii="Calibri Light" w:hAnsi="Calibri Light" w:cs="Calibri Light"/>
                  <w:lang w:val="nl-NL"/>
                </w:rPr>
                <w:delText>,</w:delText>
              </w:r>
            </w:del>
            <w:del w:author="Mark Gremmen" w:date="2022-08-05T14:08:00Z" w:id="1578784997">
              <w:r w:rsidRPr="4C05FF5E" w:rsidDel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author="Mark Gremmen" w:date="2022-06-08T14:39:00Z" w:id="1319593213">
              <w:r w:rsidRPr="4C05FF5E" w:rsidDel="001059C7">
                <w:rPr>
                  <w:rFonts w:ascii="Calibri Light" w:hAnsi="Calibri Light" w:cs="Calibri Light"/>
                  <w:lang w:val="nl-NL"/>
                </w:rPr>
                <w:delText>trottoirs</w:delText>
              </w:r>
            </w:del>
            <w:ins w:author="Mark Gremmen" w:date="2022-06-03T09:25:00Z" w:id="186672731">
              <w:r w:rsidRPr="4C05FF5E" w:rsidR="41A01529">
                <w:rPr>
                  <w:rFonts w:ascii="Calibri Light" w:hAnsi="Calibri Light" w:cs="Calibri Light"/>
                  <w:lang w:val="nl-NL"/>
                </w:rPr>
                <w:t xml:space="preserve"> </w:t>
              </w:r>
              <w:r w:rsidRPr="4C05FF5E" w:rsidR="41A01529">
                <w:rPr>
                  <w:rFonts w:ascii="Calibri Light" w:hAnsi="Calibri Light" w:cs="Calibri Light"/>
                  <w:lang w:val="nl-NL"/>
                </w:rPr>
                <w:t>en</w:t>
              </w:r>
              <w:r w:rsidRPr="4C05FF5E" w:rsidR="41A01529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author="Mark Gremmen" w:date="2022-06-08T14:39:00Z" w:id="455485590">
              <w:r w:rsidRPr="4C05FF5E" w:rsidDel="001059C7">
                <w:rPr>
                  <w:rFonts w:ascii="Calibri Light" w:hAnsi="Calibri Light" w:cs="Calibri Light"/>
                  <w:lang w:val="nl-NL"/>
                </w:rPr>
                <w:delText>paden</w:delText>
              </w:r>
            </w:del>
            <w:ins w:author="Mark Gremmen" w:date="2022-06-08T14:39:00Z" w:id="1219198735">
              <w:r w:rsidRPr="4C05FF5E" w:rsidR="22502895">
                <w:rPr>
                  <w:rFonts w:ascii="Calibri Light" w:hAnsi="Calibri Light" w:cs="Calibri Light"/>
                  <w:lang w:val="nl-NL"/>
                </w:rPr>
                <w:t>stoepen</w:t>
              </w:r>
            </w:ins>
            <w:del w:author="Mark Gremmen" w:date="2022-06-03T09:25:00Z" w:id="2074027214">
              <w:r w:rsidRPr="4C05FF5E" w:rsidDel="001059C7">
                <w:rPr>
                  <w:rFonts w:ascii="Calibri Light" w:hAnsi="Calibri Light" w:cs="Calibri Light"/>
                  <w:lang w:val="nl-NL"/>
                </w:rPr>
                <w:delText xml:space="preserve"> en</w:delText>
              </w:r>
            </w:del>
            <w:r w:rsidRPr="4C05FF5E" w:rsidR="001059C7">
              <w:rPr>
                <w:rFonts w:ascii="Calibri Light" w:hAnsi="Calibri Light" w:cs="Calibri Light"/>
                <w:lang w:val="nl-NL"/>
              </w:rPr>
              <w:t xml:space="preserve"> </w:t>
            </w:r>
            <w:del w:author="Mark Gremmen" w:date="2022-06-03T09:25:00Z" w:id="501921178">
              <w:r w:rsidRPr="4C05FF5E" w:rsidDel="001059C7">
                <w:rPr>
                  <w:rFonts w:ascii="Calibri Light" w:hAnsi="Calibri Light" w:cs="Calibri Light"/>
                  <w:lang w:val="nl-NL"/>
                </w:rPr>
                <w:delText xml:space="preserve">trottoirs </w:delText>
              </w:r>
            </w:del>
            <w:del w:author="Mark Gremmen" w:date="2022-07-28T09:30:00Z" w:id="621849132">
              <w:r w:rsidRPr="4C05FF5E" w:rsidDel="001059C7">
                <w:rPr>
                  <w:rFonts w:ascii="Calibri Light" w:hAnsi="Calibri Light" w:cs="Calibri Light"/>
                  <w:lang w:val="nl-NL"/>
                </w:rPr>
                <w:delText>i</w:delText>
              </w:r>
            </w:del>
            <w:del w:author="Mark Gremmen" w:date="2022-06-03T09:21:00Z" w:id="1652365066">
              <w:r w:rsidRPr="4C05FF5E" w:rsidDel="001059C7">
                <w:rPr>
                  <w:rFonts w:ascii="Calibri Light" w:hAnsi="Calibri Light" w:cs="Calibri Light"/>
                  <w:lang w:val="nl-NL"/>
                </w:rPr>
                <w:delText>n mijn buurt</w:delText>
              </w:r>
            </w:del>
            <w:del w:author="Mark Gremmen" w:date="2022-08-05T14:08:00Z" w:id="1998814636">
              <w:r w:rsidRPr="4C05FF5E" w:rsidDel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proofErr w:type="gramStart"/>
            <w:r w:rsidRPr="4C05FF5E" w:rsidR="001059C7">
              <w:rPr>
                <w:rFonts w:ascii="Calibri Light" w:hAnsi="Calibri Light" w:cs="Calibri Light"/>
                <w:lang w:val="nl-NL"/>
              </w:rPr>
              <w:t>zijn</w:t>
            </w:r>
            <w:proofErr w:type="gramEnd"/>
            <w:r w:rsidRPr="4C05FF5E" w:rsidR="001059C7">
              <w:rPr>
                <w:rFonts w:ascii="Calibri Light" w:hAnsi="Calibri Light" w:cs="Calibri Light"/>
                <w:lang w:val="nl-NL"/>
              </w:rPr>
              <w:t xml:space="preserve"> goed begaanbaar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4CA5347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78DB72B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15CD54A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0134CFD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6216A17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193DC9D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3CCE5AF5" w14:textId="77777777">
      <w:pPr>
        <w:rPr>
          <w:rFonts w:ascii="Calibri Light" w:hAnsi="Calibri Light" w:cs="Calibri Light"/>
          <w:lang w:val="nl-NL"/>
        </w:rPr>
      </w:pPr>
    </w:p>
    <w:p w:rsidRPr="009A2F1D" w:rsidR="00AA70D0" w:rsidP="00AA70D0" w:rsidRDefault="00AA70D0" w14:paraId="53843C40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="00D93DAA" w:rsidP="0633175D" w:rsidRDefault="00D93DAA" w14:paraId="3CFA1A17" w14:textId="12DF230D">
      <w:pPr>
        <w:rPr>
          <w:rFonts w:ascii="Calibri Light" w:hAnsi="Calibri Light" w:cs="Calibri Light"/>
          <w:lang w:val="nl-NL"/>
        </w:rPr>
      </w:pPr>
    </w:p>
    <w:p w:rsidRPr="009A2F1D" w:rsidR="00EF6850" w:rsidP="00EF6850" w:rsidRDefault="00EF6850" w14:paraId="191B5CB9" w14:textId="77777777">
      <w:pPr>
        <w:rPr>
          <w:rFonts w:ascii="Calibri Light" w:hAnsi="Calibri Light" w:cs="Calibri Light"/>
          <w:lang w:val="nl-NL"/>
        </w:rPr>
      </w:pPr>
    </w:p>
    <w:p w:rsidRPr="009A2F1D" w:rsidR="00EF6850" w:rsidP="0633175D" w:rsidRDefault="00EF6850" w14:paraId="0850ABB6" w14:textId="2E521EEA">
      <w:pPr>
        <w:rPr>
          <w:rFonts w:ascii="Calibri Light" w:hAnsi="Calibri Light" w:cs="Calibri Light"/>
          <w:lang w:val="nl-NL"/>
        </w:rPr>
      </w:pPr>
    </w:p>
    <w:p w:rsidRPr="00EE3B6D" w:rsidR="00EF6850" w:rsidP="00EF6850" w:rsidRDefault="00EF6850" w14:paraId="19D82961" w14:textId="77777777">
      <w:pPr>
        <w:keepNext/>
        <w:rPr>
          <w:rFonts w:ascii="Calibri Light" w:hAnsi="Calibri Light" w:cs="Calibri Light"/>
          <w:b/>
          <w:bCs/>
        </w:rPr>
      </w:pPr>
      <w:r w:rsidRPr="00EE3B6D">
        <w:rPr>
          <w:rFonts w:ascii="Calibri Light" w:hAnsi="Calibri Light" w:cs="Calibri Light"/>
          <w:b/>
          <w:bCs/>
        </w:rPr>
        <w:t>vz01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65"/>
        <w:gridCol w:w="1306"/>
        <w:gridCol w:w="1233"/>
        <w:gridCol w:w="1294"/>
        <w:gridCol w:w="1276"/>
        <w:gridCol w:w="1307"/>
        <w:gridCol w:w="1279"/>
      </w:tblGrid>
      <w:tr w:rsidRPr="009A2F1D" w:rsidR="008C169B" w:rsidTr="4C05FF5E" w14:paraId="4D1FDEE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EF6850" w:rsidP="005B61DE" w:rsidRDefault="00EF6850" w14:paraId="14B833ED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EF6850" w:rsidP="005B61DE" w:rsidRDefault="00EF6850" w14:paraId="79ACBBB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EF6850" w:rsidP="005B61DE" w:rsidRDefault="00EF6850" w14:paraId="72AAA3F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EF6850" w:rsidP="005B61DE" w:rsidRDefault="00EF6850" w14:paraId="1761FD7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EF6850" w:rsidP="005B61DE" w:rsidRDefault="00EF6850" w14:paraId="2544E4D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EF6850" w:rsidP="005B61DE" w:rsidRDefault="00EF6850" w14:paraId="5F0BF18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EF6850" w:rsidP="005B61DE" w:rsidRDefault="00EF6850" w14:paraId="683ED28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0E4954" w:rsidR="008C169B" w:rsidTr="4C05FF5E" w14:paraId="6C33EC4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EF6850" w:rsidP="005B61DE" w:rsidRDefault="00EF6850" w14:paraId="5AB858C1" w14:textId="27BCFFC4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is </w:t>
            </w:r>
            <w:del w:author="Mark Gremmen" w:date="2022-08-15T09:34:00Z" w:id="185">
              <w:r w:rsidRPr="009A2F1D" w:rsidDel="00606903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ins w:author="Mark Gremmen" w:date="2022-08-15T09:34:00Z" w:id="186">
              <w:r w:rsidR="00606903">
                <w:rPr>
                  <w:rFonts w:ascii="Calibri Light" w:hAnsi="Calibri Light" w:cs="Calibri Light"/>
                  <w:lang w:val="nl-NL"/>
                </w:rPr>
                <w:t>genoeg</w:t>
              </w:r>
              <w:r w:rsidRPr="009A2F1D" w:rsidR="00606903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groen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EF6850" w:rsidP="005B61DE" w:rsidRDefault="00EF6850" w14:paraId="6D31CD7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EF6850" w:rsidP="005B61DE" w:rsidRDefault="00EF6850" w14:paraId="2AA4108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EF6850" w:rsidP="005B61DE" w:rsidRDefault="00EF6850" w14:paraId="731B74E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EF6850" w:rsidP="005B61DE" w:rsidRDefault="00EF6850" w14:paraId="7F604B3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EF6850" w:rsidP="005B61DE" w:rsidRDefault="00EF6850" w14:paraId="2C321E2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EF6850" w:rsidP="005B61DE" w:rsidRDefault="00EF6850" w14:paraId="19BC69C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0E4954" w:rsidR="008C169B" w:rsidTr="4C05FF5E" w14:paraId="4BAFF0F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EF6850" w:rsidP="005B61DE" w:rsidRDefault="00EF6850" w14:paraId="1EFC8E4E" w14:textId="61E772D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</w:t>
            </w:r>
            <w:r>
              <w:rPr>
                <w:rFonts w:ascii="Calibri Light" w:hAnsi="Calibri Light" w:cs="Calibri Light"/>
                <w:lang w:val="nl-NL"/>
              </w:rPr>
              <w:t>zijn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author="Mark Gremmen" w:date="2022-08-15T09:34:00Z" w:id="187">
              <w:r w:rsidRPr="009A2F1D" w:rsidDel="00C21FC4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ins w:author="Mark Gremmen" w:date="2022-08-15T09:34:00Z" w:id="188">
              <w:r w:rsidR="00C21FC4">
                <w:rPr>
                  <w:rFonts w:ascii="Calibri Light" w:hAnsi="Calibri Light" w:cs="Calibri Light"/>
                  <w:lang w:val="nl-NL"/>
                </w:rPr>
                <w:t>genoeg</w:t>
              </w:r>
              <w:r w:rsidRPr="009A2F1D" w:rsidR="00C21FC4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>parkeer</w:t>
            </w:r>
            <w:r>
              <w:rPr>
                <w:rFonts w:ascii="Calibri Light" w:hAnsi="Calibri Light" w:cs="Calibri Light"/>
                <w:lang w:val="nl-NL"/>
              </w:rPr>
              <w:t>plaatsen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ins w:author="Mark Gremmen" w:date="2022-08-10T10:59:00Z" w:id="189">
              <w:r w:rsidR="001658DF">
                <w:rPr>
                  <w:rFonts w:ascii="Calibri Light" w:hAnsi="Calibri Light" w:cs="Calibri Light"/>
                  <w:lang w:val="nl-NL"/>
                </w:rPr>
                <w:t xml:space="preserve">voor auto’s </w:t>
              </w:r>
            </w:ins>
            <w:r>
              <w:rPr>
                <w:rFonts w:ascii="Calibri Light" w:hAnsi="Calibri Light" w:cs="Calibri Light"/>
                <w:lang w:val="nl-NL"/>
              </w:rPr>
              <w:t>[OPTIONEEL]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EF6850" w:rsidP="005B61DE" w:rsidRDefault="00EF6850" w14:paraId="59EBFB7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EF6850" w:rsidP="005B61DE" w:rsidRDefault="00EF6850" w14:paraId="4D1AAF6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EF6850" w:rsidP="005B61DE" w:rsidRDefault="00EF6850" w14:paraId="13C75AC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EF6850" w:rsidP="005B61DE" w:rsidRDefault="00EF6850" w14:paraId="61F2811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EF6850" w:rsidP="005B61DE" w:rsidRDefault="00EF6850" w14:paraId="2F5073A1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EF6850" w:rsidP="005B61DE" w:rsidRDefault="00EF6850" w14:paraId="3C70BA8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="00EF6850" w:rsidP="00EF6850" w:rsidRDefault="00EF6850" w14:paraId="37BBB7C7" w14:textId="77777777">
      <w:pPr>
        <w:rPr>
          <w:rFonts w:ascii="Calibri Light" w:hAnsi="Calibri Light" w:cs="Calibri Light"/>
          <w:lang w:val="nl-NL"/>
        </w:rPr>
      </w:pPr>
    </w:p>
    <w:p w:rsidRPr="009A2F1D" w:rsidR="00AA70D0" w:rsidP="00AA70D0" w:rsidRDefault="00AA70D0" w14:paraId="4FA9CFB1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AA70D0" w:rsidP="00EF6850" w:rsidRDefault="00AA70D0" w14:paraId="2F223DCE" w14:textId="77777777">
      <w:pPr>
        <w:rPr>
          <w:ins w:author="Mark Gremmen" w:date="2022-08-04T12:24:00Z" w:id="190"/>
          <w:rFonts w:ascii="Calibri Light" w:hAnsi="Calibri Light" w:cs="Calibri Light"/>
          <w:lang w:val="nl-NL"/>
        </w:rPr>
      </w:pPr>
    </w:p>
    <w:p w:rsidRPr="009A2F1D" w:rsidR="008A6C57" w:rsidP="008A6C57" w:rsidRDefault="008A6C57" w14:paraId="2BB4E85D" w14:textId="059CD668">
      <w:pPr>
        <w:keepNext/>
        <w:rPr>
          <w:ins w:author="Mark Gremmen" w:date="2022-08-04T12:25:00Z" w:id="191"/>
          <w:rFonts w:ascii="Calibri Light" w:hAnsi="Calibri Light" w:cs="Calibri Light"/>
          <w:lang w:val="nl-NL"/>
        </w:rPr>
      </w:pPr>
      <w:ins w:author="Mark Gremmen" w:date="2022-08-04T12:25:00Z" w:id="192">
        <w:r w:rsidRPr="00C9457D">
          <w:rPr>
            <w:rFonts w:ascii="Calibri Light" w:hAnsi="Calibri Light" w:cs="Calibri Light"/>
            <w:b/>
            <w:bCs/>
            <w:lang w:val="nl-NL"/>
          </w:rPr>
          <w:lastRenderedPageBreak/>
          <w:t>vz03</w:t>
        </w:r>
        <w:r w:rsidRPr="3DB877A1">
          <w:rPr>
            <w:rFonts w:ascii="Calibri Light" w:hAnsi="Calibri Light" w:cs="Calibri Light"/>
            <w:lang w:val="nl-NL"/>
          </w:rPr>
          <w:t xml:space="preserve"> In hoeverre bent u tevreden over </w:t>
        </w:r>
      </w:ins>
      <w:ins w:author="Mark Gremmen" w:date="2022-08-15T09:35:00Z" w:id="193">
        <w:r w:rsidR="006F525F">
          <w:rPr>
            <w:rFonts w:ascii="Calibri Light" w:hAnsi="Calibri Light" w:cs="Calibri Light"/>
            <w:lang w:val="nl-NL"/>
          </w:rPr>
          <w:t xml:space="preserve">de </w:t>
        </w:r>
      </w:ins>
      <w:ins w:author="Mark Gremmen" w:date="2022-08-29T13:08:00Z" w:id="194">
        <w:r w:rsidR="00D54320">
          <w:rPr>
            <w:rFonts w:ascii="Calibri Light" w:hAnsi="Calibri Light" w:cs="Calibri Light"/>
            <w:lang w:val="nl-NL"/>
          </w:rPr>
          <w:t>volgende voorzieningen</w:t>
        </w:r>
        <w:r w:rsidR="008F6E77">
          <w:rPr>
            <w:rFonts w:ascii="Calibri Light" w:hAnsi="Calibri Light" w:cs="Calibri Light"/>
            <w:lang w:val="nl-NL"/>
          </w:rPr>
          <w:t xml:space="preserve"> in uw buurt</w:t>
        </w:r>
      </w:ins>
      <w:ins w:author="Mark Gremmen" w:date="2022-08-15T09:35:00Z" w:id="195">
        <w:r w:rsidR="006F525F">
          <w:rPr>
            <w:rFonts w:ascii="Calibri Light" w:hAnsi="Calibri Light" w:cs="Calibri Light"/>
            <w:lang w:val="nl-NL"/>
          </w:rPr>
          <w:t>…?</w:t>
        </w:r>
      </w:ins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450"/>
        <w:gridCol w:w="1071"/>
        <w:gridCol w:w="1071"/>
        <w:gridCol w:w="1272"/>
        <w:gridCol w:w="1272"/>
        <w:gridCol w:w="1272"/>
        <w:gridCol w:w="952"/>
      </w:tblGrid>
      <w:tr w:rsidRPr="009A2F1D" w:rsidR="008A6C57" w:rsidTr="5EF2C007" w14:paraId="0B24E47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author="Mark Gremmen" w:date="2022-08-04T12:25:00Z" w:id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8A6C57" w:rsidP="005B61DE" w:rsidRDefault="008A6C57" w14:paraId="564310B9" w14:textId="77777777">
            <w:pPr>
              <w:keepNext/>
              <w:rPr>
                <w:ins w:author="Mark Gremmen" w:date="2022-08-04T12:25:00Z" w:id="197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65E57A5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198"/>
                <w:rFonts w:ascii="Calibri Light" w:hAnsi="Calibri Light" w:cs="Calibri Light"/>
              </w:rPr>
            </w:pPr>
            <w:proofErr w:type="spellStart"/>
            <w:ins w:author="Mark Gremmen" w:date="2022-08-04T12:25:00Z" w:id="199">
              <w:r w:rsidRPr="009A2F1D">
                <w:rPr>
                  <w:rFonts w:ascii="Calibri Light" w:hAnsi="Calibri Light" w:cs="Calibri Light"/>
                </w:rPr>
                <w:t>zeer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tevreden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</w:ins>
          </w:p>
        </w:tc>
        <w:tc>
          <w:tcPr>
            <w:tcW w:w="1368" w:type="dxa"/>
          </w:tcPr>
          <w:p w:rsidRPr="009A2F1D" w:rsidR="008A6C57" w:rsidP="005B61DE" w:rsidRDefault="008A6C57" w14:paraId="2F938CD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00"/>
                <w:rFonts w:ascii="Calibri Light" w:hAnsi="Calibri Light" w:cs="Calibri Light"/>
              </w:rPr>
            </w:pPr>
            <w:proofErr w:type="spellStart"/>
            <w:ins w:author="Mark Gremmen" w:date="2022-08-04T12:25:00Z" w:id="201">
              <w:r w:rsidRPr="009A2F1D">
                <w:rPr>
                  <w:rFonts w:ascii="Calibri Light" w:hAnsi="Calibri Light" w:cs="Calibri Light"/>
                </w:rPr>
                <w:t>tevreden</w:t>
              </w:r>
              <w:proofErr w:type="spellEnd"/>
            </w:ins>
          </w:p>
        </w:tc>
        <w:tc>
          <w:tcPr>
            <w:tcW w:w="1368" w:type="dxa"/>
          </w:tcPr>
          <w:p w:rsidRPr="009A2F1D" w:rsidR="008A6C57" w:rsidP="005B61DE" w:rsidRDefault="008A6C57" w14:paraId="4A8DD14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02"/>
                <w:rFonts w:ascii="Calibri Light" w:hAnsi="Calibri Light" w:cs="Calibri Light"/>
              </w:rPr>
            </w:pPr>
            <w:proofErr w:type="spellStart"/>
            <w:ins w:author="Mark Gremmen" w:date="2022-08-04T12:25:00Z" w:id="203">
              <w:r w:rsidRPr="009A2F1D">
                <w:rPr>
                  <w:rFonts w:ascii="Calibri Light" w:hAnsi="Calibri Light" w:cs="Calibri Light"/>
                </w:rPr>
                <w:t>niet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tevreden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/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niet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ontevreden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</w:ins>
          </w:p>
        </w:tc>
        <w:tc>
          <w:tcPr>
            <w:tcW w:w="1368" w:type="dxa"/>
          </w:tcPr>
          <w:p w:rsidRPr="009A2F1D" w:rsidR="008A6C57" w:rsidP="005B61DE" w:rsidRDefault="008A6C57" w14:paraId="3DA2F9E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04"/>
                <w:rFonts w:ascii="Calibri Light" w:hAnsi="Calibri Light" w:cs="Calibri Light"/>
              </w:rPr>
            </w:pPr>
            <w:proofErr w:type="spellStart"/>
            <w:ins w:author="Mark Gremmen" w:date="2022-08-04T12:25:00Z" w:id="205">
              <w:r w:rsidRPr="009A2F1D">
                <w:rPr>
                  <w:rFonts w:ascii="Calibri Light" w:hAnsi="Calibri Light" w:cs="Calibri Light"/>
                </w:rPr>
                <w:t>ontevreden</w:t>
              </w:r>
              <w:proofErr w:type="spellEnd"/>
            </w:ins>
          </w:p>
        </w:tc>
        <w:tc>
          <w:tcPr>
            <w:tcW w:w="1368" w:type="dxa"/>
          </w:tcPr>
          <w:p w:rsidRPr="009A2F1D" w:rsidR="008A6C57" w:rsidP="005B61DE" w:rsidRDefault="008A6C57" w14:paraId="3059A34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06"/>
                <w:rFonts w:ascii="Calibri Light" w:hAnsi="Calibri Light" w:cs="Calibri Light"/>
              </w:rPr>
            </w:pPr>
            <w:proofErr w:type="spellStart"/>
            <w:ins w:author="Mark Gremmen" w:date="2022-08-04T12:25:00Z" w:id="207">
              <w:r w:rsidRPr="009A2F1D">
                <w:rPr>
                  <w:rFonts w:ascii="Calibri Light" w:hAnsi="Calibri Light" w:cs="Calibri Light"/>
                </w:rPr>
                <w:t>zeer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ontevreden</w:t>
              </w:r>
              <w:proofErr w:type="spellEnd"/>
            </w:ins>
          </w:p>
        </w:tc>
        <w:tc>
          <w:tcPr>
            <w:tcW w:w="1368" w:type="dxa"/>
          </w:tcPr>
          <w:p w:rsidRPr="009A2F1D" w:rsidR="008A6C57" w:rsidP="005B61DE" w:rsidRDefault="008A6C57" w14:paraId="79D8BF0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08"/>
                <w:rFonts w:ascii="Calibri Light" w:hAnsi="Calibri Light" w:cs="Calibri Light"/>
              </w:rPr>
            </w:pPr>
            <w:proofErr w:type="spellStart"/>
            <w:ins w:author="Mark Gremmen" w:date="2022-08-04T12:25:00Z" w:id="209">
              <w:r w:rsidRPr="009A2F1D">
                <w:rPr>
                  <w:rFonts w:ascii="Calibri Light" w:hAnsi="Calibri Light" w:cs="Calibri Light"/>
                </w:rPr>
                <w:t>weet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niet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/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geen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mening</w:t>
              </w:r>
              <w:proofErr w:type="spellEnd"/>
            </w:ins>
          </w:p>
        </w:tc>
      </w:tr>
      <w:tr w:rsidRPr="00867A51" w:rsidR="008A6C57" w:rsidTr="5EF2C007" w14:paraId="16AD7962" w14:textId="77777777">
        <w:trPr>
          <w:ins w:author="Mark Gremmen" w:date="2022-08-04T12:25:00Z" w:id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8A6C57" w:rsidP="005B61DE" w:rsidRDefault="008A6C57" w14:paraId="215D147A" w14:textId="77777777">
            <w:pPr>
              <w:keepNext/>
              <w:rPr>
                <w:ins w:author="Mark Gremmen" w:date="2022-08-04T12:25:00Z" w:id="211"/>
                <w:rFonts w:ascii="Calibri Light" w:hAnsi="Calibri Light" w:cs="Calibri Light"/>
                <w:lang w:val="nl-NL"/>
              </w:rPr>
            </w:pPr>
            <w:ins w:author="Mark Gremmen" w:date="2022-08-04T12:25:00Z" w:id="212">
              <w:r>
                <w:rPr>
                  <w:rFonts w:ascii="Calibri Light" w:hAnsi="Calibri Light" w:cs="Calibri Light"/>
                  <w:lang w:val="nl-NL"/>
                </w:rPr>
                <w:t>Winkels voor dagelijkse boodschappen</w:t>
              </w:r>
            </w:ins>
          </w:p>
        </w:tc>
        <w:tc>
          <w:tcPr>
            <w:tcW w:w="1368" w:type="dxa"/>
          </w:tcPr>
          <w:p w:rsidRPr="009A2F1D" w:rsidR="008A6C57" w:rsidP="005B61DE" w:rsidRDefault="008A6C57" w14:paraId="0AE75A1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13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6878396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14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673E6FA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15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614ED1C1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16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27D1C2C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17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3529910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18"/>
                <w:rFonts w:ascii="Calibri Light" w:hAnsi="Calibri Light" w:cs="Calibri Light"/>
                <w:lang w:val="nl-NL"/>
              </w:rPr>
            </w:pPr>
          </w:p>
        </w:tc>
      </w:tr>
      <w:tr w:rsidRPr="000E4954" w:rsidR="008A6C57" w:rsidTr="5EF2C007" w14:paraId="3AB5A936" w14:textId="77777777">
        <w:trPr>
          <w:ins w:author="Mark Gremmen" w:date="2022-08-04T12:25:00Z" w:id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8A6C57" w:rsidP="005B61DE" w:rsidRDefault="008A6C57" w14:paraId="18167527" w14:textId="77777777">
            <w:pPr>
              <w:keepNext/>
              <w:rPr>
                <w:ins w:author="Mark Gremmen" w:date="2022-08-04T12:25:00Z" w:id="220"/>
                <w:rFonts w:ascii="Calibri Light" w:hAnsi="Calibri Light" w:cs="Calibri Light"/>
                <w:lang w:val="nl-NL"/>
              </w:rPr>
            </w:pPr>
            <w:ins w:author="Mark Gremmen" w:date="2022-08-04T12:25:00Z" w:id="221">
              <w:r w:rsidRPr="009A2F1D">
                <w:rPr>
                  <w:rFonts w:ascii="Calibri Light" w:hAnsi="Calibri Light" w:cs="Calibri Light"/>
                  <w:lang w:val="nl-NL"/>
                </w:rPr>
                <w:t>(Gezondheids-) zorgvoorzieningen (</w:t>
              </w:r>
              <w:r>
                <w:rPr>
                  <w:rFonts w:ascii="Calibri Light" w:hAnsi="Calibri Light" w:cs="Calibri Light"/>
                  <w:lang w:val="nl-NL"/>
                </w:rPr>
                <w:t xml:space="preserve">zoals </w:t>
              </w:r>
              <w:r w:rsidRPr="009A2F1D">
                <w:rPr>
                  <w:rFonts w:ascii="Calibri Light" w:hAnsi="Calibri Light" w:cs="Calibri Light"/>
                  <w:lang w:val="nl-NL"/>
                </w:rPr>
                <w:t xml:space="preserve">huisartsenpost, gezondheidscentrum, centrum voor jeugd en gezin, verzorgingstehuis)              </w:t>
              </w:r>
            </w:ins>
          </w:p>
        </w:tc>
        <w:tc>
          <w:tcPr>
            <w:tcW w:w="1368" w:type="dxa"/>
          </w:tcPr>
          <w:p w:rsidRPr="009A2F1D" w:rsidR="008A6C57" w:rsidP="005B61DE" w:rsidRDefault="008A6C57" w14:paraId="309916C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22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7C0AF62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23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4B9222A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24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4048AE3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25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3F4F973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26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6B691E2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27"/>
                <w:rFonts w:ascii="Calibri Light" w:hAnsi="Calibri Light" w:cs="Calibri Light"/>
                <w:lang w:val="nl-NL"/>
              </w:rPr>
            </w:pPr>
          </w:p>
        </w:tc>
      </w:tr>
      <w:tr w:rsidRPr="000D2441" w:rsidR="008A6C57" w:rsidTr="5EF2C007" w14:paraId="35534001" w14:textId="77777777">
        <w:trPr>
          <w:ins w:author="Mark Gremmen" w:date="2022-08-04T12:25:00Z" w:id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8A6C57" w:rsidP="005B61DE" w:rsidRDefault="008A6C57" w14:paraId="6629528F" w14:textId="77777777">
            <w:pPr>
              <w:keepNext/>
              <w:rPr>
                <w:ins w:author="Mark Gremmen" w:date="2022-08-04T12:25:00Z" w:id="229"/>
                <w:rFonts w:ascii="Calibri Light" w:hAnsi="Calibri Light" w:cs="Calibri Light"/>
                <w:lang w:val="nl-NL"/>
              </w:rPr>
            </w:pPr>
            <w:ins w:author="Mark Gremmen" w:date="2022-08-04T12:25:00Z" w:id="230">
              <w:r w:rsidRPr="5CACD928">
                <w:rPr>
                  <w:rFonts w:ascii="Calibri Light" w:hAnsi="Calibri Light" w:cs="Calibri Light"/>
                  <w:lang w:val="nl-NL"/>
                </w:rPr>
                <w:t xml:space="preserve">Welzijnsvoorzieningen (helpen van  buurtbewoners)              </w:t>
              </w:r>
            </w:ins>
          </w:p>
        </w:tc>
        <w:tc>
          <w:tcPr>
            <w:tcW w:w="1368" w:type="dxa"/>
          </w:tcPr>
          <w:p w:rsidRPr="009A2F1D" w:rsidR="008A6C57" w:rsidP="005B61DE" w:rsidRDefault="008A6C57" w14:paraId="5A511EE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31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751B4D6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32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3376095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33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5251380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34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10DF543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35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62AD81A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36"/>
                <w:rFonts w:ascii="Calibri Light" w:hAnsi="Calibri Light" w:cs="Calibri Light"/>
                <w:lang w:val="nl-NL"/>
              </w:rPr>
            </w:pPr>
          </w:p>
        </w:tc>
      </w:tr>
      <w:tr w:rsidRPr="000E4954" w:rsidR="008A6C57" w:rsidTr="5EF2C007" w14:paraId="1D0AE7A0" w14:textId="77777777">
        <w:trPr>
          <w:ins w:author="Mark Gremmen" w:date="2022-08-04T12:25:00Z" w:id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8A6C57" w:rsidP="005B61DE" w:rsidRDefault="008A6C57" w14:paraId="55CB2E85" w14:textId="47564C07">
            <w:pPr>
              <w:keepNext/>
              <w:rPr>
                <w:ins w:author="Mark Gremmen" w:date="2022-08-04T12:25:00Z" w:id="238"/>
                <w:rFonts w:ascii="Calibri Light" w:hAnsi="Calibri Light" w:cs="Calibri Light"/>
                <w:lang w:val="nl-NL"/>
              </w:rPr>
            </w:pPr>
            <w:ins w:author="Mark Gremmen" w:date="2022-08-04T12:25:00Z" w:id="239">
              <w:r w:rsidRPr="5EF2C007">
                <w:rPr>
                  <w:rFonts w:ascii="Calibri Light" w:hAnsi="Calibri Light" w:cs="Calibri Light"/>
                  <w:lang w:val="nl-NL"/>
                </w:rPr>
                <w:t xml:space="preserve">Ontmoetingsplekken (plekken in de buurt voor sociaal contact zoals buurthuis, activiteitencentrum, plein of buurttuin) </w:t>
              </w:r>
            </w:ins>
          </w:p>
        </w:tc>
        <w:tc>
          <w:tcPr>
            <w:tcW w:w="1368" w:type="dxa"/>
          </w:tcPr>
          <w:p w:rsidRPr="009A2F1D" w:rsidR="008A6C57" w:rsidP="005B61DE" w:rsidRDefault="008A6C57" w14:paraId="6EC47B1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40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02B2BB8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41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1DD02CD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42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5654F9F1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43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1505681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44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0B78316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45"/>
                <w:rFonts w:ascii="Calibri Light" w:hAnsi="Calibri Light" w:cs="Calibri Light"/>
                <w:lang w:val="nl-NL"/>
              </w:rPr>
            </w:pPr>
          </w:p>
        </w:tc>
      </w:tr>
      <w:tr w:rsidRPr="009A2F1D" w:rsidR="008A6C57" w:rsidTr="5EF2C007" w14:paraId="3EB0DA81" w14:textId="77777777">
        <w:trPr>
          <w:ins w:author="Mark Gremmen" w:date="2022-08-04T12:25:00Z" w:id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8A6C57" w:rsidP="005B61DE" w:rsidRDefault="008A6C57" w14:paraId="46649DFF" w14:textId="77777777">
            <w:pPr>
              <w:keepNext/>
              <w:rPr>
                <w:ins w:author="Mark Gremmen" w:date="2022-08-04T12:25:00Z" w:id="247"/>
                <w:rFonts w:ascii="Calibri Light" w:hAnsi="Calibri Light" w:cs="Calibri Light"/>
              </w:rPr>
            </w:pPr>
            <w:proofErr w:type="spellStart"/>
            <w:ins w:author="Mark Gremmen" w:date="2022-08-04T12:25:00Z" w:id="248">
              <w:r w:rsidRPr="009A2F1D">
                <w:rPr>
                  <w:rFonts w:ascii="Calibri Light" w:hAnsi="Calibri Light" w:cs="Calibri Light"/>
                </w:rPr>
                <w:t>Speelvoorzieningen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(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kinderen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tot 12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jaar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)        </w:t>
              </w:r>
            </w:ins>
          </w:p>
        </w:tc>
        <w:tc>
          <w:tcPr>
            <w:tcW w:w="1368" w:type="dxa"/>
          </w:tcPr>
          <w:p w:rsidRPr="009A2F1D" w:rsidR="008A6C57" w:rsidP="005B61DE" w:rsidRDefault="008A6C57" w14:paraId="1D0E144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49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402DD7E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50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39C1153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51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3F576CF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52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17FD24D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53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657B1A6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54"/>
                <w:rFonts w:ascii="Calibri Light" w:hAnsi="Calibri Light" w:cs="Calibri Light"/>
              </w:rPr>
            </w:pPr>
          </w:p>
        </w:tc>
      </w:tr>
      <w:tr w:rsidRPr="009A2F1D" w:rsidR="008A6C57" w:rsidTr="5EF2C007" w14:paraId="2EBAF485" w14:textId="77777777">
        <w:trPr>
          <w:ins w:author="Mark Gremmen" w:date="2022-08-04T12:25:00Z" w:id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8A6C57" w:rsidP="005B61DE" w:rsidRDefault="008A6C57" w14:paraId="21BB4EB9" w14:textId="77777777">
            <w:pPr>
              <w:keepNext/>
              <w:rPr>
                <w:ins w:author="Mark Gremmen" w:date="2022-08-04T12:25:00Z" w:id="256"/>
                <w:rFonts w:ascii="Calibri Light" w:hAnsi="Calibri Light" w:cs="Calibri Light"/>
              </w:rPr>
            </w:pPr>
            <w:proofErr w:type="spellStart"/>
            <w:ins w:author="Mark Gremmen" w:date="2022-08-04T12:25:00Z" w:id="257">
              <w:r w:rsidRPr="009A2F1D">
                <w:rPr>
                  <w:rFonts w:ascii="Calibri Light" w:hAnsi="Calibri Light" w:cs="Calibri Light"/>
                </w:rPr>
                <w:t>Sportvoorzieningen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       </w:t>
              </w:r>
            </w:ins>
          </w:p>
        </w:tc>
        <w:tc>
          <w:tcPr>
            <w:tcW w:w="1368" w:type="dxa"/>
          </w:tcPr>
          <w:p w:rsidRPr="009A2F1D" w:rsidR="008A6C57" w:rsidP="005B61DE" w:rsidRDefault="008A6C57" w14:paraId="29C7CA1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58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70A11871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59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6F338E7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60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27ECC51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61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4151F22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62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7FC4749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63"/>
                <w:rFonts w:ascii="Calibri Light" w:hAnsi="Calibri Light" w:cs="Calibri Light"/>
              </w:rPr>
            </w:pPr>
          </w:p>
        </w:tc>
      </w:tr>
      <w:tr w:rsidRPr="000E4954" w:rsidR="008A6C57" w:rsidTr="5EF2C007" w14:paraId="095CEAE2" w14:textId="77777777">
        <w:trPr>
          <w:ins w:author="Mark Gremmen" w:date="2022-08-04T12:25:00Z" w:id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5F36B2" w:rsidR="008A6C57" w:rsidP="005B61DE" w:rsidRDefault="008A6C57" w14:paraId="5543566D" w14:textId="77777777">
            <w:pPr>
              <w:keepNext/>
              <w:rPr>
                <w:ins w:author="Mark Gremmen" w:date="2022-08-04T12:25:00Z" w:id="265"/>
                <w:rFonts w:ascii="Calibri Light" w:hAnsi="Calibri Light" w:cs="Calibri Light"/>
                <w:lang w:val="nl-NL"/>
              </w:rPr>
            </w:pPr>
            <w:ins w:author="Mark Gremmen" w:date="2022-08-04T12:25:00Z" w:id="266">
              <w:r w:rsidRPr="005F36B2">
                <w:rPr>
                  <w:rFonts w:ascii="Calibri Light" w:hAnsi="Calibri Light" w:cs="Calibri Light"/>
                  <w:lang w:val="nl-NL"/>
                </w:rPr>
                <w:t>Culturele voorzieningen (zoals bibliotheek, muziekschool, thea</w:t>
              </w:r>
              <w:r>
                <w:rPr>
                  <w:rFonts w:ascii="Calibri Light" w:hAnsi="Calibri Light" w:cs="Calibri Light"/>
                  <w:lang w:val="nl-NL"/>
                </w:rPr>
                <w:t>ter</w:t>
              </w:r>
              <w:r w:rsidRPr="005F36B2">
                <w:rPr>
                  <w:rFonts w:ascii="Calibri Light" w:hAnsi="Calibri Light" w:cs="Calibri Light"/>
                  <w:lang w:val="nl-NL"/>
                </w:rPr>
                <w:t>)</w:t>
              </w:r>
            </w:ins>
          </w:p>
        </w:tc>
        <w:tc>
          <w:tcPr>
            <w:tcW w:w="1368" w:type="dxa"/>
          </w:tcPr>
          <w:p w:rsidRPr="005F36B2" w:rsidR="008A6C57" w:rsidP="005B61DE" w:rsidRDefault="008A6C57" w14:paraId="135771B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67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5F36B2" w:rsidR="008A6C57" w:rsidP="005B61DE" w:rsidRDefault="008A6C57" w14:paraId="1CB20BF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68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5F36B2" w:rsidR="008A6C57" w:rsidP="005B61DE" w:rsidRDefault="008A6C57" w14:paraId="7582BD9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69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5F36B2" w:rsidR="008A6C57" w:rsidP="005B61DE" w:rsidRDefault="008A6C57" w14:paraId="33AFBA5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70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5F36B2" w:rsidR="008A6C57" w:rsidP="005B61DE" w:rsidRDefault="008A6C57" w14:paraId="778CAB3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71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5F36B2" w:rsidR="008A6C57" w:rsidP="005B61DE" w:rsidRDefault="008A6C57" w14:paraId="6A924B3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72"/>
                <w:rFonts w:ascii="Calibri Light" w:hAnsi="Calibri Light" w:cs="Calibri Light"/>
                <w:lang w:val="nl-NL"/>
              </w:rPr>
            </w:pPr>
          </w:p>
        </w:tc>
      </w:tr>
      <w:tr w:rsidRPr="009A2F1D" w:rsidR="008A6C57" w:rsidTr="5EF2C007" w14:paraId="646E6601" w14:textId="77777777">
        <w:trPr>
          <w:ins w:author="Mark Gremmen" w:date="2022-08-04T12:25:00Z" w:id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8A6C57" w:rsidP="005B61DE" w:rsidRDefault="008A6C57" w14:paraId="4CAB886A" w14:textId="77777777">
            <w:pPr>
              <w:keepNext/>
              <w:rPr>
                <w:ins w:author="Mark Gremmen" w:date="2022-08-04T12:25:00Z" w:id="274"/>
                <w:rFonts w:ascii="Calibri Light" w:hAnsi="Calibri Light" w:cs="Calibri Light"/>
              </w:rPr>
            </w:pPr>
            <w:proofErr w:type="spellStart"/>
            <w:ins w:author="Mark Gremmen" w:date="2022-08-04T12:25:00Z" w:id="275">
              <w:r w:rsidRPr="009A2F1D">
                <w:rPr>
                  <w:rFonts w:ascii="Calibri Light" w:hAnsi="Calibri Light" w:cs="Calibri Light"/>
                </w:rPr>
                <w:t>Openbaar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vervoer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</w:ins>
          </w:p>
        </w:tc>
        <w:tc>
          <w:tcPr>
            <w:tcW w:w="1368" w:type="dxa"/>
          </w:tcPr>
          <w:p w:rsidRPr="009A2F1D" w:rsidR="008A6C57" w:rsidP="005B61DE" w:rsidRDefault="008A6C57" w14:paraId="6B9D19B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76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04F00E5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77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08640F4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78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01AAFC8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79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17A753F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80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094CDAB1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8-04T12:25:00Z" w:id="281"/>
                <w:rFonts w:ascii="Calibri Light" w:hAnsi="Calibri Light" w:cs="Calibri Light"/>
              </w:rPr>
            </w:pPr>
          </w:p>
        </w:tc>
      </w:tr>
    </w:tbl>
    <w:p w:rsidR="00EF6850" w:rsidRDefault="00EF6850" w14:paraId="1AAD0848" w14:textId="77777777">
      <w:pPr>
        <w:rPr>
          <w:rFonts w:ascii="Calibri Light" w:hAnsi="Calibri Light" w:cs="Calibri Light"/>
          <w:lang w:val="nl-NL"/>
        </w:rPr>
      </w:pPr>
    </w:p>
    <w:p w:rsidRPr="009A2F1D" w:rsidR="00AA70D0" w:rsidP="00AA70D0" w:rsidRDefault="00AA70D0" w14:paraId="22D99B51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AA70D0" w:rsidRDefault="00AA70D0" w14:paraId="2CE330F3" w14:textId="77777777">
      <w:pPr>
        <w:rPr>
          <w:rFonts w:ascii="Calibri Light" w:hAnsi="Calibri Light" w:cs="Calibri Light"/>
          <w:lang w:val="nl-NL"/>
        </w:rPr>
      </w:pPr>
    </w:p>
    <w:p w:rsidRPr="00601DB1" w:rsidR="00D93DAA" w:rsidDel="007313EF" w:rsidRDefault="001059C7" w14:paraId="61C7B7F9" w14:textId="0E980AE6">
      <w:pPr>
        <w:keepNext/>
        <w:rPr>
          <w:del w:author="Mark Gremmen" w:date="2022-06-03T09:45:00Z" w:id="282"/>
          <w:rFonts w:ascii="Calibri Light" w:hAnsi="Calibri Light" w:cs="Calibri Light"/>
          <w:lang w:val="nl-NL"/>
        </w:rPr>
      </w:pPr>
      <w:del w:author="Mark Gremmen" w:date="2022-06-03T09:45:00Z" w:id="283">
        <w:r w:rsidRPr="00601DB1" w:rsidDel="007313EF">
          <w:rPr>
            <w:rFonts w:ascii="Calibri Light" w:hAnsi="Calibri Light" w:cs="Calibri Light"/>
            <w:lang w:val="nl-NL"/>
          </w:rPr>
          <w:lastRenderedPageBreak/>
          <w:delText>wl08  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35"/>
        <w:gridCol w:w="1346"/>
        <w:gridCol w:w="1320"/>
        <w:gridCol w:w="1342"/>
        <w:gridCol w:w="1335"/>
        <w:gridCol w:w="1346"/>
        <w:gridCol w:w="1336"/>
      </w:tblGrid>
      <w:tr w:rsidRPr="004F3D73" w:rsidR="00D93DAA" w:rsidDel="007313EF" w:rsidTr="4C05FF5E" w14:paraId="3C6710A6" w14:textId="3F338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author="Mark Gremmen" w:date="2022-06-03T09:45:00Z" w:id="17565780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601DB1" w:rsidR="00D93DAA" w:rsidDel="007313EF" w:rsidRDefault="00D93DAA" w14:paraId="45E9C092" w14:textId="79E6C4C9">
            <w:pPr>
              <w:keepNext/>
              <w:rPr>
                <w:del w:author="Mark Gremmen" w:date="2022-06-03T09:45:00Z" w:id="285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601DB1" w:rsidR="00D93DAA" w:rsidDel="007313EF" w:rsidRDefault="001059C7" w14:paraId="338D7735" w14:textId="3020F0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6-03T09:45:00Z" w:id="286"/>
                <w:rFonts w:ascii="Calibri Light" w:hAnsi="Calibri Light" w:cs="Calibri Light"/>
                <w:lang w:val="nl-NL"/>
              </w:rPr>
            </w:pPr>
            <w:del w:author="Mark Gremmen" w:date="2022-06-03T09:45:00Z" w:id="287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 xml:space="preserve">helemaal eens 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601DB1" w:rsidR="00D93DAA" w:rsidDel="007313EF" w:rsidRDefault="001059C7" w14:paraId="552301BF" w14:textId="0E235F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6-03T09:45:00Z" w:id="288"/>
                <w:rFonts w:ascii="Calibri Light" w:hAnsi="Calibri Light" w:cs="Calibri Light"/>
                <w:lang w:val="nl-NL"/>
              </w:rPr>
            </w:pPr>
            <w:del w:author="Mark Gremmen" w:date="2022-06-03T09:45:00Z" w:id="289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eens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601DB1" w:rsidR="00D93DAA" w:rsidDel="007313EF" w:rsidRDefault="008D43BC" w14:paraId="3B06DFE4" w14:textId="5601FF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6-03T09:45:00Z" w:id="290"/>
                <w:rFonts w:ascii="Calibri Light" w:hAnsi="Calibri Light" w:cs="Calibri Light"/>
                <w:lang w:val="nl-NL"/>
              </w:rPr>
            </w:pPr>
            <w:del w:author="Mark Gremmen" w:date="2022-06-03T09:45:00Z" w:id="291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n</w:delText>
              </w:r>
              <w:r w:rsidRPr="00601DB1" w:rsidDel="007313EF" w:rsidR="00A54AC7">
                <w:rPr>
                  <w:rFonts w:ascii="Calibri Light" w:hAnsi="Calibri Light" w:cs="Calibri Light"/>
                  <w:lang w:val="nl-NL"/>
                </w:rPr>
                <w:delText>eutr</w:delText>
              </w:r>
              <w:r w:rsidRPr="00601DB1" w:rsidDel="007313EF" w:rsidR="003F6C16">
                <w:rPr>
                  <w:rFonts w:ascii="Calibri Light" w:hAnsi="Calibri Light" w:cs="Calibri Light"/>
                  <w:lang w:val="nl-NL"/>
                </w:rPr>
                <w:delText>a</w:delText>
              </w:r>
              <w:r w:rsidRPr="00601DB1" w:rsidDel="007313EF" w:rsidR="00A54AC7">
                <w:rPr>
                  <w:rFonts w:ascii="Calibri Light" w:hAnsi="Calibri Light" w:cs="Calibri Light"/>
                  <w:lang w:val="nl-NL"/>
                </w:rPr>
                <w:delText>al</w:delText>
              </w:r>
              <w:r w:rsidRPr="00601DB1" w:rsidDel="007313EF" w:rsidR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601DB1" w:rsidR="00D93DAA" w:rsidDel="007313EF" w:rsidRDefault="001059C7" w14:paraId="11C81010" w14:textId="19FB00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6-03T09:45:00Z" w:id="292"/>
                <w:rFonts w:ascii="Calibri Light" w:hAnsi="Calibri Light" w:cs="Calibri Light"/>
                <w:lang w:val="nl-NL"/>
              </w:rPr>
            </w:pPr>
            <w:del w:author="Mark Gremmen" w:date="2022-06-03T09:45:00Z" w:id="293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oneens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601DB1" w:rsidR="00D93DAA" w:rsidDel="007313EF" w:rsidRDefault="001059C7" w14:paraId="431CEE4F" w14:textId="22F8D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6-03T09:45:00Z" w:id="294"/>
                <w:rFonts w:ascii="Calibri Light" w:hAnsi="Calibri Light" w:cs="Calibri Light"/>
                <w:lang w:val="nl-NL"/>
              </w:rPr>
            </w:pPr>
            <w:del w:author="Mark Gremmen" w:date="2022-06-03T09:45:00Z" w:id="295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helemaal oneens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601DB1" w:rsidR="00D93DAA" w:rsidDel="007313EF" w:rsidRDefault="001059C7" w14:paraId="47EF24E4" w14:textId="659C7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6-03T09:45:00Z" w:id="296"/>
                <w:rFonts w:ascii="Calibri Light" w:hAnsi="Calibri Light" w:cs="Calibri Light"/>
                <w:lang w:val="nl-NL"/>
              </w:rPr>
            </w:pPr>
            <w:del w:author="Mark Gremmen" w:date="2022-06-03T09:45:00Z" w:id="297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weet niet / geen mening</w:delText>
              </w:r>
            </w:del>
          </w:p>
        </w:tc>
      </w:tr>
      <w:tr w:rsidRPr="004F3D73" w:rsidR="00D93DAA" w:rsidDel="007313EF" w:rsidTr="4C05FF5E" w14:paraId="0156436C" w14:textId="610B47E1">
        <w:trPr>
          <w:del w:author="Mark Gremmen" w:date="2022-06-03T09:45:00Z" w:id="1420876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7313EF" w:rsidRDefault="001059C7" w14:paraId="58F697A1" w14:textId="2F8EFE80">
            <w:pPr>
              <w:keepNext/>
              <w:rPr>
                <w:del w:author="Mark Gremmen" w:date="2022-06-03T09:45:00Z" w:id="299"/>
                <w:rFonts w:ascii="Calibri Light" w:hAnsi="Calibri Light" w:cs="Calibri Light"/>
                <w:lang w:val="nl-NL"/>
              </w:rPr>
            </w:pPr>
            <w:del w:author="Mark Gremmen" w:date="2022-06-03T09:43:00Z" w:id="300">
              <w:r w:rsidRPr="009A2F1D" w:rsidDel="00F55D54">
                <w:rPr>
                  <w:rFonts w:ascii="Calibri Light" w:hAnsi="Calibri Light" w:cs="Calibri Light"/>
                  <w:lang w:val="nl-NL"/>
                </w:rPr>
                <w:delText xml:space="preserve">In mijn </w:delText>
              </w:r>
            </w:del>
            <w:del w:author="Mark Gremmen" w:date="2022-06-03T09:45:00Z" w:id="301">
              <w:r w:rsidRPr="009A2F1D" w:rsidDel="007313EF">
                <w:rPr>
                  <w:rFonts w:ascii="Calibri Light" w:hAnsi="Calibri Light" w:cs="Calibri Light"/>
                  <w:lang w:val="nl-NL"/>
                </w:rPr>
                <w:delText xml:space="preserve">buurt </w:delText>
              </w:r>
            </w:del>
            <w:del w:author="Mark Gremmen" w:date="2022-06-03T09:43:00Z" w:id="302">
              <w:r w:rsidRPr="009A2F1D" w:rsidDel="00F55D54">
                <w:rPr>
                  <w:rFonts w:ascii="Calibri Light" w:hAnsi="Calibri Light" w:cs="Calibri Light"/>
                  <w:lang w:val="nl-NL"/>
                </w:rPr>
                <w:delText>zijn</w:delText>
              </w:r>
            </w:del>
            <w:del w:author="Mark Gremmen" w:date="2022-06-03T09:45:00Z" w:id="303">
              <w:r w:rsidRPr="009A2F1D" w:rsidDel="007313EF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author="Mark Gremmen" w:date="2022-06-03T09:40:00Z" w:id="304">
              <w:r w:rsidRPr="009A2F1D" w:rsidDel="00064998">
                <w:rPr>
                  <w:rFonts w:ascii="Calibri Light" w:hAnsi="Calibri Light" w:cs="Calibri Light"/>
                  <w:lang w:val="nl-NL"/>
                </w:rPr>
                <w:delText>weinig tot geen</w:delText>
              </w:r>
            </w:del>
            <w:del w:author="Mark Gremmen" w:date="2022-06-03T09:43:00Z" w:id="305">
              <w:r w:rsidRPr="009A2F1D" w:rsidDel="00F55D54">
                <w:rPr>
                  <w:rFonts w:ascii="Calibri Light" w:hAnsi="Calibri Light" w:cs="Calibri Light"/>
                  <w:lang w:val="nl-NL"/>
                </w:rPr>
                <w:delText xml:space="preserve"> dingen kapot 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7313EF" w:rsidRDefault="00D93DAA" w14:paraId="0723E7D7" w14:textId="1BC6434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6-03T09:45:00Z" w:id="306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7313EF" w:rsidRDefault="00D93DAA" w14:paraId="0781C93F" w14:textId="200EC46B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6-03T09:45:00Z" w:id="307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7313EF" w:rsidRDefault="00D93DAA" w14:paraId="19123AD3" w14:textId="7192125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6-03T09:45:00Z" w:id="308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7313EF" w:rsidRDefault="00D93DAA" w14:paraId="6B676852" w14:textId="0BD75D4B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6-03T09:45:00Z" w:id="309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7313EF" w:rsidRDefault="00D93DAA" w14:paraId="791A106A" w14:textId="6022C21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6-03T09:45:00Z" w:id="310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7313EF" w:rsidRDefault="00D93DAA" w14:paraId="77F4B1CF" w14:textId="307DB16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6-03T09:45:00Z" w:id="311"/>
                <w:rFonts w:ascii="Calibri Light" w:hAnsi="Calibri Light" w:cs="Calibri Light"/>
                <w:lang w:val="nl-NL"/>
              </w:rPr>
            </w:pPr>
          </w:p>
        </w:tc>
      </w:tr>
      <w:tr w:rsidRPr="004F3D73" w:rsidR="00D93DAA" w:rsidDel="007313EF" w:rsidTr="4C05FF5E" w14:paraId="2B1323C4" w14:textId="7D7E8F06">
        <w:trPr>
          <w:del w:author="Mark Gremmen" w:date="2022-06-03T09:45:00Z" w:id="1347361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1A5EAB" w:rsidR="00D93DAA" w:rsidDel="007313EF" w:rsidRDefault="001059C7" w14:paraId="65652507" w14:textId="084E8C9D">
            <w:pPr>
              <w:keepNext/>
              <w:rPr>
                <w:del w:author="Mark Gremmen" w:date="2022-06-03T09:45:00Z" w:id="313"/>
                <w:rFonts w:ascii="Calibri Light" w:hAnsi="Calibri Light" w:cs="Calibri Light"/>
                <w:lang w:val="nl-NL"/>
                <w:rPrChange w:author="Mark Gremmen" w:date="2022-06-01T12:50:00Z" w:id="314">
                  <w:rPr>
                    <w:del w:author="Mark Gremmen" w:date="2022-06-03T09:45:00Z" w:id="315"/>
                    <w:rFonts w:ascii="Calibri Light" w:hAnsi="Calibri Light" w:cs="Calibri Light"/>
                  </w:rPr>
                </w:rPrChange>
              </w:rPr>
            </w:pPr>
            <w:del w:author="Mark Gremmen" w:date="2022-06-03T09:45:00Z" w:id="316">
              <w:r w:rsidRPr="001A5EAB" w:rsidDel="007313EF">
                <w:rPr>
                  <w:rFonts w:ascii="Calibri Light" w:hAnsi="Calibri Light" w:cs="Calibri Light"/>
                  <w:lang w:val="nl-NL"/>
                  <w:rPrChange w:author="Mark Gremmen" w:date="2022-06-01T12:50:00Z" w:id="317">
                    <w:rPr>
                      <w:rFonts w:ascii="Calibri Light" w:hAnsi="Calibri Light" w:cs="Calibri Light"/>
                    </w:rPr>
                  </w:rPrChange>
                </w:rPr>
                <w:delText xml:space="preserve">Mijn buurt is </w:delText>
              </w:r>
            </w:del>
            <w:del w:author="Mark Gremmen" w:date="2022-06-01T12:50:00Z" w:id="318">
              <w:r w:rsidRPr="001A5EAB" w:rsidDel="001A5EAB">
                <w:rPr>
                  <w:rFonts w:ascii="Calibri Light" w:hAnsi="Calibri Light" w:cs="Calibri Light"/>
                  <w:lang w:val="nl-NL"/>
                  <w:rPrChange w:author="Mark Gremmen" w:date="2022-06-01T12:50:00Z" w:id="319">
                    <w:rPr>
                      <w:rFonts w:ascii="Calibri Light" w:hAnsi="Calibri Light" w:cs="Calibri Light"/>
                    </w:rPr>
                  </w:rPrChange>
                </w:rPr>
                <w:delText>schoon</w:delText>
              </w:r>
            </w:del>
            <w:del w:author="Mark Gremmen" w:date="2022-06-03T09:45:00Z" w:id="320">
              <w:r w:rsidRPr="001A5EAB" w:rsidDel="007313EF">
                <w:rPr>
                  <w:rFonts w:ascii="Calibri Light" w:hAnsi="Calibri Light" w:cs="Calibri Light"/>
                  <w:lang w:val="nl-NL"/>
                  <w:rPrChange w:author="Mark Gremmen" w:date="2022-06-01T12:50:00Z" w:id="321">
                    <w:rPr>
                      <w:rFonts w:ascii="Calibri Light" w:hAnsi="Calibri Light" w:cs="Calibri Light"/>
                    </w:rPr>
                  </w:rPrChange>
                </w:rPr>
                <w:delText xml:space="preserve"> 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1A5EAB" w:rsidR="00D93DAA" w:rsidDel="007313EF" w:rsidRDefault="00D93DAA" w14:paraId="744A707B" w14:textId="487527F8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6-03T09:45:00Z" w:id="322"/>
                <w:rFonts w:ascii="Calibri Light" w:hAnsi="Calibri Light" w:cs="Calibri Light"/>
                <w:lang w:val="nl-NL"/>
                <w:rPrChange w:author="Mark Gremmen" w:date="2022-06-01T12:50:00Z" w:id="323">
                  <w:rPr>
                    <w:del w:author="Mark Gremmen" w:date="2022-06-03T09:45:00Z" w:id="324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1A5EAB" w:rsidR="00D93DAA" w:rsidDel="007313EF" w:rsidRDefault="00D93DAA" w14:paraId="66CA1C69" w14:textId="518B332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6-03T09:45:00Z" w:id="325"/>
                <w:rFonts w:ascii="Calibri Light" w:hAnsi="Calibri Light" w:cs="Calibri Light"/>
                <w:lang w:val="nl-NL"/>
                <w:rPrChange w:author="Mark Gremmen" w:date="2022-06-01T12:50:00Z" w:id="326">
                  <w:rPr>
                    <w:del w:author="Mark Gremmen" w:date="2022-06-03T09:45:00Z" w:id="327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1A5EAB" w:rsidR="00D93DAA" w:rsidDel="007313EF" w:rsidRDefault="00D93DAA" w14:paraId="72B0E08D" w14:textId="64355140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6-03T09:45:00Z" w:id="328"/>
                <w:rFonts w:ascii="Calibri Light" w:hAnsi="Calibri Light" w:cs="Calibri Light"/>
                <w:lang w:val="nl-NL"/>
                <w:rPrChange w:author="Mark Gremmen" w:date="2022-06-01T12:50:00Z" w:id="329">
                  <w:rPr>
                    <w:del w:author="Mark Gremmen" w:date="2022-06-03T09:45:00Z" w:id="330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1A5EAB" w:rsidR="00D93DAA" w:rsidDel="007313EF" w:rsidRDefault="00D93DAA" w14:paraId="06A37D75" w14:textId="6C7B036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6-03T09:45:00Z" w:id="331"/>
                <w:rFonts w:ascii="Calibri Light" w:hAnsi="Calibri Light" w:cs="Calibri Light"/>
                <w:lang w:val="nl-NL"/>
                <w:rPrChange w:author="Mark Gremmen" w:date="2022-06-01T12:50:00Z" w:id="332">
                  <w:rPr>
                    <w:del w:author="Mark Gremmen" w:date="2022-06-03T09:45:00Z" w:id="333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1A5EAB" w:rsidR="00D93DAA" w:rsidDel="007313EF" w:rsidRDefault="00D93DAA" w14:paraId="4910AB46" w14:textId="463E699F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6-03T09:45:00Z" w:id="334"/>
                <w:rFonts w:ascii="Calibri Light" w:hAnsi="Calibri Light" w:cs="Calibri Light"/>
                <w:lang w:val="nl-NL"/>
                <w:rPrChange w:author="Mark Gremmen" w:date="2022-06-01T12:50:00Z" w:id="335">
                  <w:rPr>
                    <w:del w:author="Mark Gremmen" w:date="2022-06-03T09:45:00Z" w:id="336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1A5EAB" w:rsidR="00D93DAA" w:rsidDel="007313EF" w:rsidRDefault="00D93DAA" w14:paraId="1F8777FF" w14:textId="6366E57B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6-03T09:45:00Z" w:id="337"/>
                <w:rFonts w:ascii="Calibri Light" w:hAnsi="Calibri Light" w:cs="Calibri Light"/>
                <w:lang w:val="nl-NL"/>
                <w:rPrChange w:author="Mark Gremmen" w:date="2022-06-01T12:50:00Z" w:id="338">
                  <w:rPr>
                    <w:del w:author="Mark Gremmen" w:date="2022-06-03T09:45:00Z" w:id="339"/>
                    <w:rFonts w:ascii="Calibri Light" w:hAnsi="Calibri Light" w:cs="Calibri Light"/>
                  </w:rPr>
                </w:rPrChange>
              </w:rPr>
            </w:pPr>
          </w:p>
        </w:tc>
      </w:tr>
    </w:tbl>
    <w:p w:rsidRPr="001500FA" w:rsidR="00D93DAA" w:rsidDel="007313EF" w:rsidRDefault="00D93DAA" w14:paraId="184FDD8A" w14:textId="7B41D63B">
      <w:pPr>
        <w:rPr>
          <w:del w:author="Mark Gremmen" w:date="2022-06-03T09:45:00Z" w:id="340"/>
          <w:rFonts w:ascii="Calibri Light" w:hAnsi="Calibri Light" w:cs="Calibri Light"/>
          <w:lang w:val="nl-NL"/>
        </w:rPr>
      </w:pPr>
    </w:p>
    <w:p w:rsidRPr="001500FA" w:rsidR="00D93DAA" w:rsidDel="007313EF" w:rsidRDefault="00D93DAA" w14:paraId="4AF2A79C" w14:textId="27C49BC8">
      <w:pPr>
        <w:rPr>
          <w:del w:author="Mark Gremmen" w:date="2022-06-03T09:45:00Z" w:id="341"/>
          <w:rFonts w:ascii="Calibri Light" w:hAnsi="Calibri Light" w:cs="Calibri Light"/>
          <w:lang w:val="nl-NL"/>
        </w:rPr>
      </w:pPr>
    </w:p>
    <w:p w:rsidRPr="009A2F1D" w:rsidR="00D93DAA" w:rsidRDefault="00D93DAA" w14:paraId="2B74B54D" w14:textId="77777777">
      <w:pPr>
        <w:rPr>
          <w:rFonts w:ascii="Calibri Light" w:hAnsi="Calibri Light" w:cs="Calibri Light"/>
          <w:lang w:val="nl-NL"/>
        </w:rPr>
      </w:pPr>
    </w:p>
    <w:p w:rsidRPr="009A2F1D" w:rsidR="00D93DAA" w:rsidDel="00F50B27" w:rsidRDefault="001059C7" w14:paraId="375C032B" w14:textId="5AABAB8B">
      <w:pPr>
        <w:keepNext/>
        <w:rPr>
          <w:del w:author="Mark Gremmen" w:date="2022-07-07T09:46:00Z" w:id="342"/>
          <w:rFonts w:ascii="Calibri Light" w:hAnsi="Calibri Light" w:cs="Calibri Light"/>
          <w:lang w:val="nl-NL"/>
        </w:rPr>
      </w:pPr>
      <w:del w:author="Mark Gremmen" w:date="2022-07-07T09:46:00Z" w:id="343">
        <w:r w:rsidRPr="009A2F1D" w:rsidDel="00F50B27">
          <w:rPr>
            <w:rFonts w:ascii="Calibri Light" w:hAnsi="Calibri Light" w:cs="Calibri Light"/>
            <w:lang w:val="nl-NL"/>
          </w:rPr>
          <w:delText xml:space="preserve">Onder </w:delText>
        </w:r>
        <w:r w:rsidRPr="001500FA" w:rsidDel="00F50B27">
          <w:rPr>
            <w:rFonts w:ascii="Calibri Light" w:hAnsi="Calibri Light" w:cs="Calibri Light"/>
            <w:i/>
            <w:iCs/>
            <w:lang w:val="nl-NL"/>
          </w:rPr>
          <w:delText>leefbaarheid</w:delText>
        </w:r>
        <w:r w:rsidRPr="009A2F1D" w:rsidDel="00F50B27">
          <w:rPr>
            <w:rFonts w:ascii="Calibri Light" w:hAnsi="Calibri Light" w:cs="Calibri Light"/>
            <w:lang w:val="nl-NL"/>
          </w:rPr>
          <w:delText xml:space="preserve"> van de buurt verstaan we de omgang tussen bewoners, de veiligheid, </w:delText>
        </w:r>
      </w:del>
      <w:ins w:author="Mark Gremmen" w:date="2022-05-31T13:08:00Z" w:id="344">
        <w:del w:author="Mark Gremmen" w:date="2022-07-07T09:46:00Z" w:id="345">
          <w:r w:rsidDel="00F50B27" w:rsidR="00893480">
            <w:rPr>
              <w:rFonts w:ascii="Calibri Light" w:hAnsi="Calibri Light" w:cs="Calibri Light"/>
              <w:lang w:val="nl-NL"/>
            </w:rPr>
            <w:delText xml:space="preserve">de voorzieningen </w:delText>
          </w:r>
        </w:del>
      </w:ins>
      <w:del w:author="Mark Gremmen" w:date="2022-07-07T09:46:00Z" w:id="346">
        <w:r w:rsidRPr="009A2F1D" w:rsidDel="00F50B27">
          <w:rPr>
            <w:rFonts w:ascii="Calibri Light" w:hAnsi="Calibri Light" w:cs="Calibri Light"/>
            <w:lang w:val="nl-NL"/>
          </w:rPr>
          <w:delText>en de kwaliteit en staat van</w:delText>
        </w:r>
      </w:del>
      <w:ins w:author="Mark Gremmen" w:date="2022-05-31T13:09:00Z" w:id="347">
        <w:del w:author="Mark Gremmen" w:date="2022-07-07T09:46:00Z" w:id="348">
          <w:r w:rsidDel="00F50B27" w:rsidR="00893480">
            <w:rPr>
              <w:rFonts w:ascii="Calibri Light" w:hAnsi="Calibri Light" w:cs="Calibri Light"/>
              <w:lang w:val="nl-NL"/>
            </w:rPr>
            <w:delText xml:space="preserve"> </w:delText>
          </w:r>
        </w:del>
      </w:ins>
      <w:del w:author="Mark Gremmen" w:date="2022-07-07T09:46:00Z" w:id="349">
        <w:r w:rsidRPr="009A2F1D" w:rsidDel="00F50B27">
          <w:rPr>
            <w:rFonts w:ascii="Calibri Light" w:hAnsi="Calibri Light" w:cs="Calibri Light"/>
            <w:lang w:val="nl-NL"/>
          </w:rPr>
          <w:delText xml:space="preserve"> de openbare ruimte. </w:delText>
        </w:r>
      </w:del>
      <w:del w:author="Mark Gremmen" w:date="2022-06-08T14:40:00Z" w:id="350">
        <w:r w:rsidRPr="009A2F1D" w:rsidDel="00CD420B">
          <w:rPr>
            <w:rFonts w:ascii="Calibri Light" w:hAnsi="Calibri Light" w:cs="Calibri Light"/>
            <w:lang w:val="nl-NL"/>
          </w:rPr>
          <w:delText>M.a.w.</w:delText>
        </w:r>
      </w:del>
      <w:del w:author="Mark Gremmen" w:date="2022-07-07T09:46:00Z" w:id="351">
        <w:r w:rsidRPr="009A2F1D" w:rsidDel="00F50B27">
          <w:rPr>
            <w:rFonts w:ascii="Calibri Light" w:hAnsi="Calibri Light" w:cs="Calibri Light"/>
            <w:lang w:val="nl-NL"/>
          </w:rPr>
          <w:delText xml:space="preserve"> de aantrekkelijkheid van de buurt om in te leven.</w:delText>
        </w:r>
      </w:del>
    </w:p>
    <w:p w:rsidRPr="009A2F1D" w:rsidR="00D93DAA" w:rsidRDefault="00D93DAA" w14:paraId="5FF26B4D" w14:textId="77777777">
      <w:pPr>
        <w:rPr>
          <w:del w:author="Mark Gremmen" w:date="2022-07-05T13:52:00Z" w:id="352"/>
          <w:rFonts w:ascii="Calibri Light" w:hAnsi="Calibri Light" w:cs="Calibri Light"/>
          <w:lang w:val="nl-NL"/>
        </w:rPr>
      </w:pPr>
    </w:p>
    <w:p w:rsidRPr="00421D25" w:rsidR="00D93DAA" w:rsidP="0633175D" w:rsidRDefault="00D93DAA" w14:paraId="132CDCD1" w14:textId="6BFF1A11">
      <w:pPr>
        <w:rPr>
          <w:rFonts w:ascii="Calibri Light" w:hAnsi="Calibri Light" w:cs="Calibri Light"/>
          <w:lang w:val="nl-NL"/>
        </w:rPr>
      </w:pPr>
    </w:p>
    <w:p w:rsidRPr="009A2F1D" w:rsidR="00D93DAA" w:rsidDel="00A957D2" w:rsidRDefault="001059C7" w14:paraId="3B200868" w14:textId="01E0B566">
      <w:pPr>
        <w:keepNext/>
        <w:rPr>
          <w:del w:author="Mark Gremmen" w:date="2022-08-16T15:10:00Z" w:id="353"/>
          <w:rFonts w:ascii="Calibri Light" w:hAnsi="Calibri Light" w:cs="Calibri Light"/>
          <w:lang w:val="nl-NL"/>
        </w:rPr>
      </w:pPr>
      <w:del w:author="Mark Gremmen" w:date="2022-05-31T08:15:00Z" w:id="354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author="Mark Gremmen" w:date="2022-05-31T08:17:00Z" w:id="355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del w:author="Mark Gremmen" w:date="2022-06-13T13:50:00Z" w:id="356">
        <w:r w:rsidDel="00A423F2" w:rsidR="00875AD5">
          <w:rPr>
            <w:rFonts w:ascii="Calibri Light" w:hAnsi="Calibri Light" w:cs="Calibri Light"/>
            <w:lang w:val="nl-NL"/>
          </w:rPr>
          <w:delText>In hoeverre bent u het eens met de volgende In</w:delText>
        </w:r>
      </w:del>
      <w:del w:author="Mark Gremmen" w:date="2022-07-07T12:02:00Z" w:id="357">
        <w:r w:rsidDel="001222BA" w:rsidR="00875AD5">
          <w:rPr>
            <w:rFonts w:ascii="Calibri Light" w:hAnsi="Calibri Light" w:cs="Calibri Light"/>
            <w:lang w:val="nl-NL"/>
          </w:rPr>
          <w:delText xml:space="preserve">eens </w:delText>
        </w:r>
      </w:del>
      <w:del w:author="Mark Gremmen" w:date="2022-08-16T15:10:00Z" w:id="358">
        <w:r w:rsidRPr="009A2F1D" w:rsidDel="00A957D2">
          <w:rPr>
            <w:rFonts w:ascii="Calibri Light" w:hAnsi="Calibri Light" w:cs="Calibri Light"/>
            <w:lang w:val="nl-NL"/>
          </w:rPr>
          <w:delText xml:space="preserve"> </w:delText>
        </w:r>
      </w:del>
      <w:del w:author="Mark Gremmen" w:date="2022-06-13T10:52:00Z" w:id="359">
        <w:r w:rsidDel="00497C1D" w:rsidR="008D6671">
          <w:rPr>
            <w:rFonts w:ascii="Calibri Light" w:hAnsi="Calibri Light" w:cs="Calibri Light"/>
            <w:lang w:val="nl-NL"/>
          </w:rPr>
          <w:delText>stellingen</w:delText>
        </w:r>
      </w:del>
      <w:del w:author="Mark Gremmen" w:date="2022-08-16T15:10:00Z" w:id="360">
        <w:r w:rsidRPr="009A2F1D" w:rsidDel="00A957D2">
          <w:rPr>
            <w:rFonts w:ascii="Calibri Light" w:hAnsi="Calibri Light" w:cs="Calibri Light"/>
            <w:lang w:val="nl-NL"/>
          </w:rPr>
          <w:delText>?</w:delText>
        </w:r>
      </w:del>
    </w:p>
    <w:p w:rsidRPr="009A2F1D" w:rsidR="00D93DAA" w:rsidRDefault="00D93DAA" w14:paraId="56EF4663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346C1E2E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32CE98DD" w14:textId="77777777">
      <w:pPr>
        <w:rPr>
          <w:rFonts w:ascii="Calibri Light" w:hAnsi="Calibri Light" w:cs="Calibri Light"/>
          <w:lang w:val="nl-NL"/>
        </w:rPr>
      </w:pPr>
    </w:p>
    <w:p w:rsidRPr="00CC1DEE" w:rsidR="00D93DAA" w:rsidDel="00674987" w:rsidRDefault="007F4851" w14:paraId="3ACB1B12" w14:textId="224D57CB">
      <w:pPr>
        <w:keepNext/>
        <w:rPr>
          <w:del w:author="Mark Gremmen" w:date="2022-08-04T12:13:00Z" w:id="361"/>
          <w:rFonts w:ascii="Calibri Light" w:hAnsi="Calibri Light" w:cs="Calibri Light"/>
          <w:lang w:val="nl-NL"/>
        </w:rPr>
      </w:pPr>
      <w:del w:author="Mark Gremmen" w:date="2022-08-04T12:13:00Z" w:id="362">
        <w:r w:rsidDel="00674987">
          <w:rPr>
            <w:rFonts w:ascii="Calibri Light" w:hAnsi="Calibri Light" w:cs="Calibri Light"/>
            <w:lang w:val="nl-NL"/>
          </w:rPr>
          <w:delText>w</w:delText>
        </w:r>
        <w:r w:rsidRPr="04D5FEE6" w:rsidDel="00674987" w:rsidR="00A54AC7">
          <w:rPr>
            <w:rFonts w:ascii="Calibri Light" w:hAnsi="Calibri Light" w:cs="Calibri Light"/>
            <w:lang w:val="nl-NL"/>
          </w:rPr>
          <w:delText>l11  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6"/>
        <w:gridCol w:w="1342"/>
        <w:gridCol w:w="1312"/>
        <w:gridCol w:w="1337"/>
        <w:gridCol w:w="1330"/>
        <w:gridCol w:w="1342"/>
        <w:gridCol w:w="1331"/>
      </w:tblGrid>
      <w:tr w:rsidRPr="008A77EB" w:rsidR="00D93DAA" w:rsidDel="00674987" w:rsidTr="4C05FF5E" w14:paraId="3C37A2BB" w14:textId="10BF4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author="Mark Gremmen" w:date="2022-08-04T12:13:00Z" w:id="2130638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CC1DEE" w:rsidR="00D93DAA" w:rsidDel="00674987" w:rsidRDefault="00D93DAA" w14:paraId="1CDA51A4" w14:textId="0C2DBC9F">
            <w:pPr>
              <w:keepNext/>
              <w:rPr>
                <w:del w:author="Mark Gremmen" w:date="2022-08-04T12:13:00Z" w:id="364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CC1DEE" w:rsidR="00D93DAA" w:rsidDel="00674987" w:rsidRDefault="001059C7" w14:paraId="7E7ABAB8" w14:textId="7E8C15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13:00Z" w:id="365"/>
                <w:rFonts w:ascii="Calibri Light" w:hAnsi="Calibri Light" w:cs="Calibri Light"/>
                <w:lang w:val="nl-NL"/>
              </w:rPr>
            </w:pPr>
            <w:del w:author="Mark Gremmen" w:date="2022-08-04T12:13:00Z" w:id="366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 xml:space="preserve">helemaal eens 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CC1DEE" w:rsidR="00D93DAA" w:rsidDel="00674987" w:rsidRDefault="001059C7" w14:paraId="455A233F" w14:textId="075132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13:00Z" w:id="367"/>
                <w:rFonts w:ascii="Calibri Light" w:hAnsi="Calibri Light" w:cs="Calibri Light"/>
                <w:lang w:val="nl-NL"/>
              </w:rPr>
            </w:pPr>
            <w:del w:author="Mark Gremmen" w:date="2022-08-04T12:13:00Z" w:id="368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eens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CC1DEE" w:rsidR="00D93DAA" w:rsidDel="00674987" w:rsidRDefault="00B419EC" w14:paraId="2E071236" w14:textId="7A6BE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13:00Z" w:id="369"/>
                <w:rFonts w:ascii="Calibri Light" w:hAnsi="Calibri Light" w:cs="Calibri Light"/>
                <w:lang w:val="nl-NL"/>
              </w:rPr>
            </w:pPr>
            <w:del w:author="Mark Gremmen" w:date="2022-08-04T12:13:00Z" w:id="370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n</w:delText>
              </w:r>
              <w:r w:rsidRPr="00CC1DEE" w:rsidDel="00674987" w:rsidR="00A54AC7">
                <w:rPr>
                  <w:rFonts w:ascii="Calibri Light" w:hAnsi="Calibri Light" w:cs="Calibri Light"/>
                  <w:lang w:val="nl-NL"/>
                </w:rPr>
                <w:delText>eutr</w:delText>
              </w:r>
              <w:r w:rsidRPr="00CC1DEE" w:rsidDel="00674987" w:rsidR="00C84157">
                <w:rPr>
                  <w:rFonts w:ascii="Calibri Light" w:hAnsi="Calibri Light" w:cs="Calibri Light"/>
                  <w:lang w:val="nl-NL"/>
                </w:rPr>
                <w:delText>a</w:delText>
              </w:r>
              <w:r w:rsidRPr="00CC1DEE" w:rsidDel="00674987" w:rsidR="00A54AC7">
                <w:rPr>
                  <w:rFonts w:ascii="Calibri Light" w:hAnsi="Calibri Light" w:cs="Calibri Light"/>
                  <w:lang w:val="nl-NL"/>
                </w:rPr>
                <w:delText>al</w:delText>
              </w:r>
              <w:r w:rsidRPr="00CC1DEE" w:rsidDel="00674987" w:rsidR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CC1DEE" w:rsidR="00D93DAA" w:rsidDel="00674987" w:rsidRDefault="001059C7" w14:paraId="605271CA" w14:textId="569F56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13:00Z" w:id="371"/>
                <w:rFonts w:ascii="Calibri Light" w:hAnsi="Calibri Light" w:cs="Calibri Light"/>
                <w:lang w:val="nl-NL"/>
              </w:rPr>
            </w:pPr>
            <w:del w:author="Mark Gremmen" w:date="2022-08-04T12:13:00Z" w:id="372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oneens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CC1DEE" w:rsidR="00D93DAA" w:rsidDel="00674987" w:rsidRDefault="001059C7" w14:paraId="55E439DC" w14:textId="6B4BE0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13:00Z" w:id="373"/>
                <w:rFonts w:ascii="Calibri Light" w:hAnsi="Calibri Light" w:cs="Calibri Light"/>
                <w:lang w:val="nl-NL"/>
              </w:rPr>
            </w:pPr>
            <w:del w:author="Mark Gremmen" w:date="2022-08-04T12:13:00Z" w:id="374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helemaal oneens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CC1DEE" w:rsidR="00D93DAA" w:rsidDel="00674987" w:rsidRDefault="001059C7" w14:paraId="2F8C80D8" w14:textId="0C255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13:00Z" w:id="375"/>
                <w:rFonts w:ascii="Calibri Light" w:hAnsi="Calibri Light" w:cs="Calibri Light"/>
                <w:lang w:val="nl-NL"/>
              </w:rPr>
            </w:pPr>
            <w:del w:author="Mark Gremmen" w:date="2022-08-04T12:13:00Z" w:id="376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weet niet / geen mening</w:delText>
              </w:r>
            </w:del>
          </w:p>
        </w:tc>
      </w:tr>
      <w:tr w:rsidRPr="008A77EB" w:rsidR="00D93DAA" w:rsidDel="00674987" w:rsidTr="4C05FF5E" w14:paraId="0FD9208A" w14:textId="33608981">
        <w:trPr>
          <w:del w:author="Mark Gremmen" w:date="2022-08-04T12:13:00Z" w:id="1205143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674987" w:rsidRDefault="4A5B095C" w14:paraId="3D6AA59E" w14:textId="0D3E61BB">
            <w:pPr>
              <w:keepNext/>
              <w:rPr>
                <w:del w:author="Mark Gremmen" w:date="2022-08-04T12:13:00Z" w:id="378"/>
                <w:rFonts w:ascii="Calibri Light" w:hAnsi="Calibri Light" w:cs="Calibri Light"/>
                <w:lang w:val="nl-NL"/>
              </w:rPr>
            </w:pPr>
            <w:del w:author="Mark Gremmen" w:date="2022-08-04T12:13:00Z" w:id="379">
              <w:r w:rsidRPr="04D5FEE6" w:rsidDel="00674987">
                <w:rPr>
                  <w:rFonts w:ascii="Calibri Light" w:hAnsi="Calibri Light" w:cs="Calibri Light"/>
                  <w:lang w:val="nl-NL"/>
                </w:rPr>
                <w:delText xml:space="preserve">Er wordt voldoende gedaan aan de leefbaarheid van mijn buurt 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674987" w:rsidRDefault="00D93DAA" w14:paraId="3F607564" w14:textId="6BF83C6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13:00Z" w:id="380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674987" w:rsidRDefault="00D93DAA" w14:paraId="728452BE" w14:textId="2D31CCA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13:00Z" w:id="381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674987" w:rsidRDefault="00D93DAA" w14:paraId="596745EC" w14:textId="6A84F41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13:00Z" w:id="382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674987" w:rsidRDefault="00D93DAA" w14:paraId="69F25529" w14:textId="0995E763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13:00Z" w:id="383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674987" w:rsidRDefault="00D93DAA" w14:paraId="10B9EB5A" w14:textId="56DA7530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13:00Z" w:id="384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674987" w:rsidRDefault="00D93DAA" w14:paraId="47868CEC" w14:textId="15CEA36F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13:00Z" w:id="385"/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17C209B4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09FB0161" w14:textId="77777777">
      <w:pPr>
        <w:rPr>
          <w:rFonts w:ascii="Calibri Light" w:hAnsi="Calibri Light" w:cs="Calibri Light"/>
          <w:lang w:val="nl-NL"/>
        </w:rPr>
      </w:pPr>
    </w:p>
    <w:p w:rsidRPr="009A2F1D" w:rsidR="00D93DAA" w:rsidP="5CACD928" w:rsidRDefault="00FA24E3" w14:paraId="513AED65" w14:textId="3CDC3A9A">
      <w:pPr>
        <w:keepNext/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b/>
          <w:bCs/>
          <w:lang w:val="nl-NL"/>
        </w:rPr>
        <w:lastRenderedPageBreak/>
        <w:t>w</w:t>
      </w:r>
      <w:r w:rsidRPr="5EF2C007" w:rsidR="00D93DAA">
        <w:rPr>
          <w:rFonts w:ascii="Calibri Light" w:hAnsi="Calibri Light" w:cs="Calibri Light"/>
          <w:b/>
          <w:bCs/>
          <w:lang w:val="nl-NL"/>
        </w:rPr>
        <w:t>l09</w:t>
      </w:r>
      <w:r w:rsidRPr="5EF2C007" w:rsidR="00D93DAA">
        <w:rPr>
          <w:rFonts w:ascii="Calibri Light" w:hAnsi="Calibri Light" w:cs="Calibri Light"/>
          <w:lang w:val="nl-NL"/>
        </w:rPr>
        <w:t xml:space="preserve"> </w:t>
      </w:r>
      <w:ins w:author="Mark Gremmen" w:date="2022-08-03T13:51:00Z" w:id="386">
        <w:r w:rsidRPr="5EF2C007" w:rsidR="00407D87">
          <w:rPr>
            <w:rFonts w:ascii="Calibri Light" w:hAnsi="Calibri Light" w:cs="Calibri Light"/>
            <w:lang w:val="nl-NL"/>
          </w:rPr>
          <w:t>[OPTIONEEL]</w:t>
        </w:r>
      </w:ins>
      <w:r w:rsidRPr="5EF2C007" w:rsidR="00D93DAA">
        <w:rPr>
          <w:rFonts w:ascii="Calibri Light" w:hAnsi="Calibri Light" w:cs="Calibri Light"/>
          <w:lang w:val="nl-NL"/>
        </w:rPr>
        <w:t xml:space="preserve">Is </w:t>
      </w:r>
      <w:del w:author="Mark Gremmen" w:date="2022-07-27T13:39:00Z" w:id="387">
        <w:r w:rsidRPr="5EF2C007" w:rsidDel="00D93DAA">
          <w:rPr>
            <w:rFonts w:ascii="Calibri Light" w:hAnsi="Calibri Light" w:cs="Calibri Light"/>
            <w:lang w:val="nl-NL"/>
          </w:rPr>
          <w:delText xml:space="preserve">de leefbaarheid van </w:delText>
        </w:r>
      </w:del>
      <w:r w:rsidRPr="5EF2C007" w:rsidR="00D93DAA">
        <w:rPr>
          <w:rFonts w:ascii="Calibri Light" w:hAnsi="Calibri Light" w:cs="Calibri Light"/>
          <w:lang w:val="nl-NL"/>
        </w:rPr>
        <w:t>uw buurt de afgelopen jaren vooruit</w:t>
      </w:r>
      <w:del w:author="Mark Gremmen" w:date="2022-08-16T13:02:00Z" w:id="388">
        <w:r w:rsidRPr="5EF2C007" w:rsidDel="00D93DAA">
          <w:rPr>
            <w:rFonts w:ascii="Calibri Light" w:hAnsi="Calibri Light" w:cs="Calibri Light"/>
            <w:lang w:val="nl-NL"/>
          </w:rPr>
          <w:delText xml:space="preserve"> </w:delText>
        </w:r>
      </w:del>
      <w:r w:rsidRPr="5EF2C007" w:rsidR="00D93DAA">
        <w:rPr>
          <w:rFonts w:ascii="Calibri Light" w:hAnsi="Calibri Light" w:cs="Calibri Light"/>
          <w:lang w:val="nl-NL"/>
        </w:rPr>
        <w:t>gegaan, achteruit</w:t>
      </w:r>
      <w:del w:author="Mark Gremmen" w:date="2022-08-16T13:02:00Z" w:id="389">
        <w:r w:rsidRPr="5EF2C007" w:rsidDel="00D93DAA">
          <w:rPr>
            <w:rFonts w:ascii="Calibri Light" w:hAnsi="Calibri Light" w:cs="Calibri Light"/>
            <w:lang w:val="nl-NL"/>
          </w:rPr>
          <w:delText xml:space="preserve"> </w:delText>
        </w:r>
      </w:del>
      <w:r w:rsidRPr="5EF2C007" w:rsidR="00D93DAA">
        <w:rPr>
          <w:rFonts w:ascii="Calibri Light" w:hAnsi="Calibri Light" w:cs="Calibri Light"/>
          <w:lang w:val="nl-NL"/>
        </w:rPr>
        <w:t>gegaan of gelijk gebleven?</w:t>
      </w:r>
      <w:r w:rsidRPr="5EF2C007" w:rsidR="00206142">
        <w:rPr>
          <w:rFonts w:ascii="Calibri Light" w:hAnsi="Calibri Light" w:cs="Calibri Light"/>
          <w:lang w:val="nl-NL"/>
        </w:rPr>
        <w:t xml:space="preserve"> </w:t>
      </w:r>
    </w:p>
    <w:p w:rsidRPr="00F50B27" w:rsidR="00D93DAA" w:rsidP="5CACD928" w:rsidRDefault="00D93DAA" w14:paraId="1C0C6445" w14:textId="5B1DF9A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4C05FF5E" w:rsidR="00D93DAA">
        <w:rPr>
          <w:rFonts w:ascii="Calibri Light" w:hAnsi="Calibri Light" w:cs="Calibri Light"/>
          <w:lang w:val="nl-NL"/>
        </w:rPr>
        <w:t xml:space="preserve">duidelijk vooruitgegaan </w:t>
      </w:r>
    </w:p>
    <w:p w:rsidRPr="00F50B27" w:rsidR="00D93DAA" w:rsidP="5CACD928" w:rsidRDefault="00D93DAA" w14:paraId="56660119" w14:textId="34D50E5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author="Mark Gremmen" w:date="2022-08-04T12:16:00Z" w:id="314049665">
        <w:r w:rsidRPr="4C05FF5E" w:rsidDel="00D93DAA">
          <w:rPr>
            <w:rFonts w:ascii="Calibri Light" w:hAnsi="Calibri Light" w:cs="Calibri Light"/>
            <w:lang w:val="nl-NL"/>
          </w:rPr>
          <w:delText xml:space="preserve">enigszins </w:delText>
        </w:r>
      </w:del>
      <w:ins w:author="Mark Gremmen" w:date="2022-08-04T12:16:00Z" w:id="1426300783">
        <w:r w:rsidRPr="4C05FF5E" w:rsidR="00491B31">
          <w:rPr>
            <w:rFonts w:ascii="Calibri Light" w:hAnsi="Calibri Light" w:cs="Calibri Light"/>
            <w:lang w:val="nl-NL"/>
          </w:rPr>
          <w:t>een beetje</w:t>
        </w:r>
        <w:r w:rsidRPr="4C05FF5E" w:rsidR="00491B31">
          <w:rPr>
            <w:rFonts w:ascii="Calibri Light" w:hAnsi="Calibri Light" w:cs="Calibri Light"/>
            <w:lang w:val="nl-NL"/>
          </w:rPr>
          <w:t xml:space="preserve"> </w:t>
        </w:r>
      </w:ins>
      <w:r w:rsidRPr="4C05FF5E" w:rsidR="00D93DAA">
        <w:rPr>
          <w:rFonts w:ascii="Calibri Light" w:hAnsi="Calibri Light" w:cs="Calibri Light"/>
          <w:lang w:val="nl-NL"/>
        </w:rPr>
        <w:t xml:space="preserve">vooruitgegaan </w:t>
      </w:r>
    </w:p>
    <w:p w:rsidRPr="00F50B27" w:rsidR="00D93DAA" w:rsidP="5CACD928" w:rsidRDefault="00D93DAA" w14:paraId="54C4B72F" w14:textId="616C389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4C05FF5E" w:rsidR="00D93DAA">
        <w:rPr>
          <w:rFonts w:ascii="Calibri Light" w:hAnsi="Calibri Light" w:cs="Calibri Light"/>
          <w:lang w:val="nl-NL"/>
        </w:rPr>
        <w:t xml:space="preserve">niet vooruit- of achteruitgegaan </w:t>
      </w:r>
    </w:p>
    <w:p w:rsidRPr="00F50B27" w:rsidR="00D93DAA" w:rsidP="5CACD928" w:rsidRDefault="00D93DAA" w14:paraId="41EF57FA" w14:textId="12A161D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4C05FF5E" w:rsidR="00D93DAA">
        <w:rPr>
          <w:rFonts w:ascii="Calibri Light" w:hAnsi="Calibri Light" w:cs="Calibri Light"/>
          <w:lang w:val="nl-NL"/>
        </w:rPr>
        <w:t>e</w:t>
      </w:r>
      <w:ins w:author="Mark Gremmen" w:date="2022-08-04T12:16:00Z" w:id="1676523151">
        <w:r w:rsidRPr="4C05FF5E" w:rsidR="00491B31">
          <w:rPr>
            <w:rFonts w:ascii="Calibri Light" w:hAnsi="Calibri Light" w:cs="Calibri Light"/>
            <w:lang w:val="nl-NL"/>
          </w:rPr>
          <w:t>en beetje</w:t>
        </w:r>
      </w:ins>
      <w:del w:author="Mark Gremmen" w:date="2022-08-04T12:16:00Z" w:id="131962137">
        <w:r w:rsidRPr="4C05FF5E" w:rsidDel="00D93DAA">
          <w:rPr>
            <w:rFonts w:ascii="Calibri Light" w:hAnsi="Calibri Light" w:cs="Calibri Light"/>
            <w:lang w:val="nl-NL"/>
          </w:rPr>
          <w:delText>nigszins</w:delText>
        </w:r>
      </w:del>
      <w:r w:rsidRPr="4C05FF5E" w:rsidR="00D93DAA">
        <w:rPr>
          <w:rFonts w:ascii="Calibri Light" w:hAnsi="Calibri Light" w:cs="Calibri Light"/>
          <w:lang w:val="nl-NL"/>
        </w:rPr>
        <w:t xml:space="preserve"> achteruitgegaan </w:t>
      </w:r>
    </w:p>
    <w:p w:rsidRPr="00F50B27" w:rsidR="00D93DAA" w:rsidP="5CACD928" w:rsidRDefault="00D93DAA" w14:paraId="11C8E82E" w14:textId="1DE1914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4C05FF5E" w:rsidR="00D93DAA">
        <w:rPr>
          <w:rFonts w:ascii="Calibri Light" w:hAnsi="Calibri Light" w:cs="Calibri Light"/>
          <w:lang w:val="nl-NL"/>
        </w:rPr>
        <w:t xml:space="preserve">duidelijk achteruitgegaan </w:t>
      </w:r>
    </w:p>
    <w:p w:rsidRPr="00F50B27" w:rsidR="00D93DAA" w:rsidP="5CACD928" w:rsidRDefault="00D93DAA" w14:paraId="67D9352F" w14:textId="6657CE96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4C05FF5E" w:rsidR="00D93DAA">
        <w:rPr>
          <w:rFonts w:ascii="Calibri Light" w:hAnsi="Calibri Light" w:cs="Calibri Light"/>
          <w:lang w:val="nl-NL"/>
        </w:rPr>
        <w:t>weet niet / geen mening</w:t>
      </w:r>
    </w:p>
    <w:p w:rsidRPr="00AA70D0" w:rsidR="00D93DAA" w:rsidP="00AA70D0" w:rsidRDefault="00D93DAA" w14:paraId="65FEF98B" w14:textId="6E57B106">
      <w:pPr>
        <w:keepNext/>
        <w:spacing w:before="120"/>
        <w:rPr>
          <w:ins w:author="Mark Gremmen" w:date="2022-06-13T14:30:00Z" w:id="394"/>
          <w:rFonts w:ascii="Calibri Light" w:hAnsi="Calibri Light" w:cs="Calibri Light"/>
          <w:lang w:val="nl-NL"/>
        </w:rPr>
      </w:pPr>
    </w:p>
    <w:p w:rsidRPr="009A2F1D" w:rsidR="00AA70D0" w:rsidP="00AA70D0" w:rsidRDefault="00AA70D0" w14:paraId="0B88700F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697064" w:rsidRDefault="00697064" w14:paraId="488717A6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FA24E3" w14:paraId="01B83EEA" w14:textId="6310300F">
      <w:pPr>
        <w:keepNext/>
        <w:rPr>
          <w:rFonts w:ascii="Calibri Light" w:hAnsi="Calibri Light" w:cs="Calibri Light"/>
          <w:lang w:val="nl-NL"/>
        </w:rPr>
      </w:pPr>
      <w:ins w:author="Mark Gremmen" w:date="2022-08-03T14:07:00Z" w:id="395">
        <w:r>
          <w:rPr>
            <w:rFonts w:ascii="Calibri Light" w:hAnsi="Calibri Light" w:cs="Calibri Light"/>
            <w:b/>
            <w:bCs/>
            <w:lang w:val="nl-NL"/>
          </w:rPr>
          <w:t>w</w:t>
        </w:r>
      </w:ins>
      <w:r w:rsidRPr="00FA24E3" w:rsidR="001059C7">
        <w:rPr>
          <w:rFonts w:ascii="Calibri Light" w:hAnsi="Calibri Light" w:cs="Calibri Light"/>
          <w:b/>
          <w:bCs/>
          <w:lang w:val="nl-NL"/>
        </w:rPr>
        <w:t>l10</w:t>
      </w:r>
      <w:r w:rsidRPr="349E07B5" w:rsidR="001059C7">
        <w:rPr>
          <w:rFonts w:ascii="Calibri Light" w:hAnsi="Calibri Light" w:cs="Calibri Light"/>
          <w:lang w:val="nl-NL"/>
        </w:rPr>
        <w:t xml:space="preserve"> </w:t>
      </w:r>
      <w:ins w:author="Mark Gremmen" w:date="2022-07-08T11:31:00Z" w:id="396">
        <w:r w:rsidRPr="349E07B5" w:rsidR="001059C7">
          <w:rPr>
            <w:rFonts w:ascii="Calibri Light" w:hAnsi="Calibri Light" w:cs="Calibri Light"/>
            <w:lang w:val="nl-NL"/>
          </w:rPr>
          <w:t>Welke</w:t>
        </w:r>
      </w:ins>
      <w:del w:author="Mark Gremmen" w:date="2022-07-08T11:31:00Z" w:id="397">
        <w:r w:rsidRPr="349E07B5" w:rsidDel="001059C7" w:rsidR="00A54AC7">
          <w:rPr>
            <w:rFonts w:ascii="Calibri Light" w:hAnsi="Calibri Light" w:cs="Calibri Light"/>
            <w:lang w:val="nl-NL"/>
          </w:rPr>
          <w:delText>Heeft u</w:delText>
        </w:r>
      </w:del>
      <w:r w:rsidRPr="349E07B5" w:rsidR="001059C7">
        <w:rPr>
          <w:rFonts w:ascii="Calibri Light" w:hAnsi="Calibri Light" w:cs="Calibri Light"/>
          <w:lang w:val="nl-NL"/>
        </w:rPr>
        <w:t xml:space="preserve"> </w:t>
      </w:r>
      <w:del w:author="Mark Gremmen" w:date="2022-07-08T11:13:00Z" w:id="398">
        <w:r w:rsidRPr="349E07B5" w:rsidDel="001059C7" w:rsidR="00A54AC7">
          <w:rPr>
            <w:rFonts w:ascii="Calibri Light" w:hAnsi="Calibri Light" w:cs="Calibri Light"/>
            <w:lang w:val="nl-NL"/>
          </w:rPr>
          <w:delText>suggesties</w:delText>
        </w:r>
      </w:del>
      <w:ins w:author="Mark Gremmen" w:date="2022-07-08T11:13:00Z" w:id="399">
        <w:r w:rsidRPr="349E07B5" w:rsidR="001059C7">
          <w:rPr>
            <w:rFonts w:ascii="Calibri Light" w:hAnsi="Calibri Light" w:cs="Calibri Light"/>
            <w:lang w:val="nl-NL"/>
          </w:rPr>
          <w:t>ideeën</w:t>
        </w:r>
      </w:ins>
      <w:r w:rsidRPr="349E07B5" w:rsidR="001059C7">
        <w:rPr>
          <w:rFonts w:ascii="Calibri Light" w:hAnsi="Calibri Light" w:cs="Calibri Light"/>
          <w:lang w:val="nl-NL"/>
        </w:rPr>
        <w:t xml:space="preserve"> </w:t>
      </w:r>
      <w:ins w:author="Mark Gremmen" w:date="2022-07-08T11:31:00Z" w:id="400">
        <w:r w:rsidRPr="349E07B5" w:rsidR="001059C7">
          <w:rPr>
            <w:rFonts w:ascii="Calibri Light" w:hAnsi="Calibri Light" w:cs="Calibri Light"/>
            <w:lang w:val="nl-NL"/>
          </w:rPr>
          <w:t xml:space="preserve">heeft u </w:t>
        </w:r>
      </w:ins>
      <w:ins w:author="Mark Gremmen" w:date="2022-07-28T08:36:00Z" w:id="401">
        <w:r w:rsidR="00C96553">
          <w:rPr>
            <w:rFonts w:ascii="Calibri Light" w:hAnsi="Calibri Light" w:cs="Calibri Light"/>
            <w:lang w:val="nl-NL"/>
          </w:rPr>
          <w:t>om</w:t>
        </w:r>
      </w:ins>
      <w:r w:rsidRPr="349E07B5" w:rsidR="001059C7">
        <w:rPr>
          <w:rFonts w:ascii="Calibri Light" w:hAnsi="Calibri Light" w:cs="Calibri Light"/>
          <w:lang w:val="nl-NL"/>
        </w:rPr>
        <w:t xml:space="preserve"> uw buurt te verbeteren?</w:t>
      </w:r>
      <w:ins w:author="Mark Gremmen" w:date="2022-06-01T12:31:00Z" w:id="402">
        <w:r w:rsidRPr="349E07B5" w:rsidR="00453AAD">
          <w:rPr>
            <w:rFonts w:ascii="Calibri Light" w:hAnsi="Calibri Light" w:cs="Calibri Light"/>
            <w:lang w:val="nl-NL"/>
          </w:rPr>
          <w:t xml:space="preserve"> </w:t>
        </w:r>
      </w:ins>
    </w:p>
    <w:p w:rsidRPr="009A2F1D" w:rsidR="00D93DAA" w:rsidRDefault="001059C7" w14:paraId="14523C53" w14:textId="7777777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:rsidRPr="009A2F1D" w:rsidR="00D93DAA" w:rsidRDefault="001059C7" w14:paraId="31E1012A" w14:textId="7777777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:rsidRPr="009A2F1D" w:rsidR="00D93DAA" w:rsidRDefault="001059C7" w14:paraId="1FF67DE7" w14:textId="7777777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:rsidRPr="009A2F1D" w:rsidR="00D93DAA" w:rsidRDefault="001059C7" w14:paraId="4E48D1FF" w14:textId="7777777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:rsidRPr="009A2F1D" w:rsidR="00D93DAA" w:rsidRDefault="001059C7" w14:paraId="5AACFDA0" w14:textId="7777777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:rsidRPr="009A2F1D" w:rsidR="00D93DAA" w:rsidRDefault="00D93DAA" w14:paraId="398AC2BC" w14:textId="77777777">
      <w:pPr>
        <w:rPr>
          <w:rFonts w:ascii="Calibri Light" w:hAnsi="Calibri Light" w:cs="Calibri Light"/>
          <w:lang w:val="nl-NL"/>
        </w:rPr>
      </w:pPr>
    </w:p>
    <w:p w:rsidRPr="009A2F1D" w:rsidR="00976C3C" w:rsidP="00976C3C" w:rsidRDefault="00976C3C" w14:paraId="0BE05DFD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="0633175D" w:rsidP="0633175D" w:rsidRDefault="0633175D" w14:paraId="1A2609C1" w14:textId="66F16894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73394956" w14:textId="56FD3641">
      <w:pPr>
        <w:keepNext/>
        <w:rPr>
          <w:rFonts w:ascii="Calibri Light" w:hAnsi="Calibri Light" w:cs="Calibri Light"/>
          <w:lang w:val="nl-NL"/>
        </w:rPr>
      </w:pPr>
      <w:r w:rsidRPr="00022657">
        <w:rPr>
          <w:rFonts w:ascii="Calibri Light" w:hAnsi="Calibri Light" w:cs="Calibri Light"/>
          <w:b/>
          <w:bCs/>
          <w:lang w:val="nl-NL"/>
        </w:rPr>
        <w:lastRenderedPageBreak/>
        <w:t>wl16</w:t>
      </w:r>
      <w:r w:rsidRPr="43A2B355">
        <w:rPr>
          <w:rFonts w:ascii="Calibri Light" w:hAnsi="Calibri Light" w:cs="Calibri Light"/>
          <w:lang w:val="nl-NL"/>
        </w:rPr>
        <w:t xml:space="preserve"> </w:t>
      </w:r>
      <w:del w:author="Mark Gremmen" w:date="2022-07-05T11:32:00Z" w:id="403">
        <w:r w:rsidRPr="43A2B355" w:rsidDel="001059C7">
          <w:rPr>
            <w:rFonts w:ascii="Calibri Light" w:hAnsi="Calibri Light" w:cs="Calibri Light"/>
            <w:lang w:val="nl-NL"/>
          </w:rPr>
          <w:delText>Hoe waardeert</w:delText>
        </w:r>
      </w:del>
      <w:ins w:author="Mark Gremmen" w:date="2022-07-05T11:32:00Z" w:id="404">
        <w:r w:rsidRPr="43A2B355">
          <w:rPr>
            <w:rFonts w:ascii="Calibri Light" w:hAnsi="Calibri Light" w:cs="Calibri Light"/>
            <w:lang w:val="nl-NL"/>
          </w:rPr>
          <w:t xml:space="preserve">Wat vindt </w:t>
        </w:r>
      </w:ins>
      <w:del w:author="Mark Gremmen" w:date="2022-07-05T11:32:00Z" w:id="405">
        <w:r w:rsidRPr="43A2B35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43A2B355">
        <w:rPr>
          <w:rFonts w:ascii="Calibri Light" w:hAnsi="Calibri Light" w:cs="Calibri Light"/>
          <w:lang w:val="nl-NL"/>
        </w:rPr>
        <w:t>u</w:t>
      </w:r>
      <w:ins w:author="Mark Gremmen" w:date="2022-07-05T11:32:00Z" w:id="406">
        <w:r w:rsidRPr="43A2B355">
          <w:rPr>
            <w:rFonts w:ascii="Calibri Light" w:hAnsi="Calibri Light" w:cs="Calibri Light"/>
            <w:lang w:val="nl-NL"/>
          </w:rPr>
          <w:t xml:space="preserve"> van</w:t>
        </w:r>
      </w:ins>
      <w:r w:rsidRPr="43A2B355">
        <w:rPr>
          <w:rFonts w:ascii="Calibri Light" w:hAnsi="Calibri Light" w:cs="Calibri Light"/>
          <w:lang w:val="nl-NL"/>
        </w:rPr>
        <w:t xml:space="preserve"> de zorg van uw gemeente voor uw woon- en leefomgeving?</w:t>
      </w:r>
      <w:r w:rsidRPr="0049418E">
        <w:rPr>
          <w:lang w:val="nl-NL"/>
        </w:rPr>
        <w:br/>
      </w:r>
      <w:r w:rsidRPr="0049418E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:rsidRPr="009A2F1D" w:rsidR="00D93DAA" w:rsidRDefault="001059C7" w14:paraId="77BF6226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1 </w:t>
      </w:r>
    </w:p>
    <w:p w:rsidRPr="009A2F1D" w:rsidR="00D93DAA" w:rsidRDefault="001059C7" w14:paraId="04253A0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2 </w:t>
      </w:r>
    </w:p>
    <w:p w:rsidRPr="009A2F1D" w:rsidR="00D93DAA" w:rsidRDefault="001059C7" w14:paraId="232FD98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3 </w:t>
      </w:r>
    </w:p>
    <w:p w:rsidRPr="009A2F1D" w:rsidR="00D93DAA" w:rsidRDefault="001059C7" w14:paraId="7DB84E8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4 </w:t>
      </w:r>
    </w:p>
    <w:p w:rsidRPr="009A2F1D" w:rsidR="00D93DAA" w:rsidRDefault="001059C7" w14:paraId="22AA80DE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5 </w:t>
      </w:r>
    </w:p>
    <w:p w:rsidRPr="009A2F1D" w:rsidR="00D93DAA" w:rsidRDefault="001059C7" w14:paraId="021E920E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6 </w:t>
      </w:r>
    </w:p>
    <w:p w:rsidRPr="009A2F1D" w:rsidR="00D93DAA" w:rsidRDefault="001059C7" w14:paraId="69D5C88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7 </w:t>
      </w:r>
    </w:p>
    <w:p w:rsidRPr="009A2F1D" w:rsidR="00D93DAA" w:rsidRDefault="001059C7" w14:paraId="497B9C2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8 </w:t>
      </w:r>
    </w:p>
    <w:p w:rsidRPr="009A2F1D" w:rsidR="00D93DAA" w:rsidRDefault="001059C7" w14:paraId="2623116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9 </w:t>
      </w:r>
    </w:p>
    <w:p w:rsidRPr="009A2F1D" w:rsidR="00D93DAA" w:rsidRDefault="001059C7" w14:paraId="2A5ECECB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10 </w:t>
      </w:r>
    </w:p>
    <w:p w:rsidRPr="009A2F1D" w:rsidR="00D93DAA" w:rsidRDefault="001059C7" w14:paraId="123014B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>weet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niet</w:t>
      </w:r>
      <w:r w:rsidRPr="4C05FF5E" w:rsidR="001059C7">
        <w:rPr>
          <w:rFonts w:ascii="Calibri Light" w:hAnsi="Calibri Light" w:cs="Calibri Light"/>
        </w:rPr>
        <w:t xml:space="preserve"> /  </w:t>
      </w:r>
      <w:r w:rsidRPr="4C05FF5E" w:rsidR="001059C7">
        <w:rPr>
          <w:rFonts w:ascii="Calibri Light" w:hAnsi="Calibri Light" w:cs="Calibri Light"/>
        </w:rPr>
        <w:t>geen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mening</w:t>
      </w:r>
      <w:r w:rsidRPr="4C05FF5E" w:rsidR="001059C7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5996A710" w14:textId="77777777">
      <w:pPr>
        <w:rPr>
          <w:rFonts w:ascii="Calibri Light" w:hAnsi="Calibri Light" w:cs="Calibri Light"/>
        </w:rPr>
      </w:pPr>
    </w:p>
    <w:p w:rsidRPr="009A2F1D" w:rsidR="00976C3C" w:rsidP="00976C3C" w:rsidRDefault="00976C3C" w14:paraId="7EFEB8A4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="00CE47A9" w:rsidP="0633175D" w:rsidRDefault="00CE47A9" w14:paraId="39CD71F4" w14:textId="77777777">
      <w:pPr>
        <w:rPr>
          <w:rFonts w:ascii="Calibri Light" w:hAnsi="Calibri Light" w:cs="Calibri Light"/>
        </w:rPr>
      </w:pPr>
    </w:p>
    <w:p w:rsidRPr="009A2F1D" w:rsidR="00D93DAA" w:rsidRDefault="001059C7" w14:paraId="2A688BB0" w14:textId="02B8382E">
      <w:pPr>
        <w:keepNext w:val="1"/>
        <w:rPr>
          <w:rFonts w:ascii="Calibri Light" w:hAnsi="Calibri Light" w:cs="Calibri Light"/>
          <w:lang w:val="nl-NL"/>
        </w:rPr>
      </w:pPr>
      <w:r w:rsidRPr="4C05FF5E" w:rsidR="001059C7">
        <w:rPr>
          <w:rFonts w:ascii="Calibri Light" w:hAnsi="Calibri Light" w:cs="Calibri Light"/>
          <w:lang w:val="nl-NL"/>
        </w:rPr>
        <w:t xml:space="preserve">De volgende </w:t>
      </w:r>
      <w:del w:author="Mark Gremmen" w:date="2022-06-13T10:52:00Z" w:id="292299281">
        <w:r w:rsidRPr="4C05FF5E" w:rsidDel="001059C7">
          <w:rPr>
            <w:rFonts w:ascii="Calibri Light" w:hAnsi="Calibri Light" w:cs="Calibri Light"/>
            <w:lang w:val="nl-NL"/>
          </w:rPr>
          <w:delText>stellingen</w:delText>
        </w:r>
      </w:del>
      <w:ins w:author="Mark Gremmen" w:date="2022-06-13T10:52:00Z" w:id="571850482">
        <w:r w:rsidRPr="4C05FF5E" w:rsidR="00497C1D">
          <w:rPr>
            <w:rFonts w:ascii="Calibri Light" w:hAnsi="Calibri Light" w:cs="Calibri Light"/>
            <w:lang w:val="nl-NL"/>
          </w:rPr>
          <w:t>uitspraken</w:t>
        </w:r>
      </w:ins>
      <w:r w:rsidRPr="4C05FF5E" w:rsidR="001059C7">
        <w:rPr>
          <w:rFonts w:ascii="Calibri Light" w:hAnsi="Calibri Light" w:cs="Calibri Light"/>
          <w:lang w:val="nl-NL"/>
        </w:rPr>
        <w:t xml:space="preserve"> gaan over het </w:t>
      </w:r>
      <w:del w:author="Mark Gremmen" w:date="2022-06-13T14:40:00Z" w:id="284998974">
        <w:r w:rsidRPr="4C05FF5E" w:rsidDel="001059C7">
          <w:rPr>
            <w:rFonts w:ascii="Calibri Light" w:hAnsi="Calibri Light" w:cs="Calibri Light"/>
            <w:lang w:val="nl-NL"/>
          </w:rPr>
          <w:delText>betrekken van</w:delText>
        </w:r>
      </w:del>
      <w:ins w:author="Mark Gremmen" w:date="2022-06-13T14:40:00Z" w:id="853101349">
        <w:r w:rsidRPr="4C05FF5E" w:rsidR="00E51AAF">
          <w:rPr>
            <w:rFonts w:ascii="Calibri Light" w:hAnsi="Calibri Light" w:cs="Calibri Light"/>
            <w:lang w:val="nl-NL"/>
          </w:rPr>
          <w:t>samenwerk</w:t>
        </w:r>
      </w:ins>
      <w:ins w:author="Mark Gremmen" w:date="2022-06-13T14:43:00Z" w:id="1969451810">
        <w:r w:rsidRPr="4C05FF5E" w:rsidR="006B1DCB">
          <w:rPr>
            <w:rFonts w:ascii="Calibri Light" w:hAnsi="Calibri Light" w:cs="Calibri Light"/>
            <w:lang w:val="nl-NL"/>
          </w:rPr>
          <w:t>en</w:t>
        </w:r>
      </w:ins>
      <w:ins w:author="Mark Gremmen" w:date="2022-06-13T14:40:00Z" w:id="1424470224">
        <w:r w:rsidRPr="4C05FF5E" w:rsidR="00E51AAF">
          <w:rPr>
            <w:rFonts w:ascii="Calibri Light" w:hAnsi="Calibri Light" w:cs="Calibri Light"/>
            <w:lang w:val="nl-NL"/>
          </w:rPr>
          <w:t xml:space="preserve"> met </w:t>
        </w:r>
      </w:ins>
      <w:del w:author="Mark Gremmen" w:date="2022-06-13T14:40:00Z" w:id="1623777783">
        <w:r w:rsidRPr="4C05FF5E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proofErr w:type="gramStart"/>
      <w:r w:rsidRPr="4C05FF5E" w:rsidR="001059C7">
        <w:rPr>
          <w:rFonts w:ascii="Calibri Light" w:hAnsi="Calibri Light" w:cs="Calibri Light"/>
          <w:lang w:val="nl-NL"/>
        </w:rPr>
        <w:t>buurtbewoners</w:t>
      </w:r>
      <w:proofErr w:type="gramEnd"/>
      <w:r w:rsidRPr="4C05FF5E" w:rsidR="001059C7">
        <w:rPr>
          <w:rFonts w:ascii="Calibri Light" w:hAnsi="Calibri Light" w:cs="Calibri Light"/>
          <w:lang w:val="nl-NL"/>
        </w:rPr>
        <w:t xml:space="preserve"> en </w:t>
      </w:r>
      <w:ins w:author="Mark Gremmen" w:date="2022-06-13T10:56:00Z" w:id="739584744">
        <w:r w:rsidRPr="4C05FF5E" w:rsidR="003208C2">
          <w:rPr>
            <w:rFonts w:ascii="Calibri Light" w:hAnsi="Calibri Light" w:cs="Calibri Light"/>
            <w:lang w:val="nl-NL"/>
          </w:rPr>
          <w:t>vrijwilligers</w:t>
        </w:r>
      </w:ins>
      <w:del w:author="Mark Gremmen" w:date="2022-06-13T10:56:00Z" w:id="1471253502">
        <w:r w:rsidRPr="4C05FF5E" w:rsidDel="001059C7">
          <w:rPr>
            <w:rFonts w:ascii="Calibri Light" w:hAnsi="Calibri Light" w:cs="Calibri Light"/>
            <w:lang w:val="nl-NL"/>
          </w:rPr>
          <w:delText>-</w:delText>
        </w:r>
      </w:del>
      <w:proofErr w:type="gramStart"/>
      <w:r w:rsidRPr="4C05FF5E" w:rsidR="001059C7">
        <w:rPr>
          <w:rFonts w:ascii="Calibri Light" w:hAnsi="Calibri Light" w:cs="Calibri Light"/>
          <w:lang w:val="nl-NL"/>
        </w:rPr>
        <w:t>organisaties</w:t>
      </w:r>
      <w:proofErr w:type="gramEnd"/>
      <w:r w:rsidRPr="4C05FF5E" w:rsidR="001059C7">
        <w:rPr>
          <w:rFonts w:ascii="Calibri Light" w:hAnsi="Calibri Light" w:cs="Calibri Light"/>
          <w:lang w:val="nl-NL"/>
        </w:rPr>
        <w:t xml:space="preserve"> bij de </w:t>
      </w:r>
      <w:del w:author="Mark Gremmen" w:date="2022-07-08T11:28:00Z" w:id="1127634836">
        <w:r w:rsidRPr="4C05FF5E" w:rsidDel="001059C7">
          <w:rPr>
            <w:rFonts w:ascii="Calibri Light" w:hAnsi="Calibri Light" w:cs="Calibri Light"/>
            <w:lang w:val="nl-NL"/>
          </w:rPr>
          <w:delText>buurt</w:delText>
        </w:r>
      </w:del>
      <w:ins w:author="Mark Gremmen" w:date="2022-08-05T13:48:00Z" w:id="2085968161">
        <w:r w:rsidRPr="4C05FF5E" w:rsidR="00AF4DC6">
          <w:rPr>
            <w:rFonts w:ascii="Calibri Light" w:hAnsi="Calibri Light" w:cs="Calibri Light"/>
            <w:lang w:val="nl-NL"/>
          </w:rPr>
          <w:t>inzet</w:t>
        </w:r>
      </w:ins>
      <w:del w:author="Mark Gremmen" w:date="2022-08-05T13:48:00Z" w:id="1907047636">
        <w:r w:rsidRPr="4C05FF5E" w:rsidDel="001059C7">
          <w:rPr>
            <w:rFonts w:ascii="Calibri Light" w:hAnsi="Calibri Light" w:cs="Calibri Light"/>
            <w:lang w:val="nl-NL"/>
          </w:rPr>
          <w:delText>aanpak van</w:delText>
        </w:r>
      </w:del>
      <w:ins w:author="Mark Gremmen" w:date="2022-08-05T13:48:00Z" w:id="51322628">
        <w:r w:rsidRPr="4C05FF5E" w:rsidR="00AF4DC6">
          <w:rPr>
            <w:rFonts w:ascii="Calibri Light" w:hAnsi="Calibri Light" w:cs="Calibri Light"/>
            <w:lang w:val="nl-NL"/>
          </w:rPr>
          <w:t xml:space="preserve"> </w:t>
        </w:r>
        <w:r w:rsidRPr="4C05FF5E" w:rsidR="00AF4DC6">
          <w:rPr>
            <w:rFonts w:ascii="Calibri Light" w:hAnsi="Calibri Light" w:cs="Calibri Light"/>
            <w:lang w:val="nl-NL"/>
          </w:rPr>
          <w:t>voor</w:t>
        </w:r>
      </w:ins>
      <w:r w:rsidRPr="4C05FF5E" w:rsidR="001059C7">
        <w:rPr>
          <w:rFonts w:ascii="Calibri Light" w:hAnsi="Calibri Light" w:cs="Calibri Light"/>
          <w:lang w:val="nl-NL"/>
        </w:rPr>
        <w:t xml:space="preserve"> de </w:t>
      </w:r>
      <w:ins w:author="Mark Gremmen" w:date="2022-07-08T11:28:00Z" w:id="1611582312">
        <w:r w:rsidRPr="4C05FF5E" w:rsidR="001059C7">
          <w:rPr>
            <w:rFonts w:ascii="Calibri Light" w:hAnsi="Calibri Light" w:cs="Calibri Light"/>
            <w:lang w:val="nl-NL"/>
          </w:rPr>
          <w:t>buurt</w:t>
        </w:r>
      </w:ins>
      <w:del w:author="Mark Gremmen" w:date="2022-07-08T11:28:00Z" w:id="674592607">
        <w:r w:rsidRPr="4C05FF5E" w:rsidDel="001059C7">
          <w:rPr>
            <w:rFonts w:ascii="Calibri Light" w:hAnsi="Calibri Light" w:cs="Calibri Light"/>
            <w:lang w:val="nl-NL"/>
          </w:rPr>
          <w:delText>leefbaarheid</w:delText>
        </w:r>
      </w:del>
      <w:r w:rsidRPr="4C05FF5E" w:rsidR="001059C7">
        <w:rPr>
          <w:rFonts w:ascii="Calibri Light" w:hAnsi="Calibri Light" w:cs="Calibri Light"/>
          <w:lang w:val="nl-NL"/>
        </w:rPr>
        <w:t>.</w:t>
      </w:r>
      <w:r>
        <w:br/>
      </w:r>
      <w:r>
        <w:br/>
      </w:r>
      <w:del w:author="Mark Gremmen" w:date="2022-05-31T08:15:00Z" w:id="651452987">
        <w:r w:rsidRPr="4C05FF5E" w:rsidDel="001059C7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author="Mark Gremmen" w:date="2022-05-31T08:17:00Z" w:id="1773422876">
        <w:r w:rsidRPr="4C05FF5E" w:rsidDel="001059C7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author="Mark Gremmen" w:date="2022-05-31T08:17:00Z" w:id="543980384">
        <w:r w:rsidRPr="4C05FF5E"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author="Mark Gremmen" w:date="2022-07-07T12:02:00Z" w:id="412206534">
        <w:r w:rsidRPr="4C05FF5E"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author="Mark Gremmen" w:date="2022-05-31T08:17:00Z" w:id="679247216">
        <w:r w:rsidRPr="4C05FF5E"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del w:author="Mark Gremmen" w:date="2022-10-25T12:19:33.72Z" w:id="123239574">
        <w:r w:rsidRPr="4C05FF5E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del w:author="Mark Gremmen" w:date="2022-06-13T10:52:00Z" w:id="1629427837">
        <w:r w:rsidRPr="4C05FF5E" w:rsidDel="001059C7">
          <w:rPr>
            <w:rFonts w:ascii="Calibri Light" w:hAnsi="Calibri Light" w:cs="Calibri Light"/>
            <w:lang w:val="nl-NL"/>
          </w:rPr>
          <w:delText>stellingen</w:delText>
        </w:r>
      </w:del>
      <w:ins w:author="Mark Gremmen" w:date="2022-06-13T10:52:00Z" w:id="1804510027">
        <w:r w:rsidRPr="4C05FF5E" w:rsidR="00497C1D">
          <w:rPr>
            <w:rFonts w:ascii="Calibri Light" w:hAnsi="Calibri Light" w:cs="Calibri Light"/>
            <w:lang w:val="nl-NL"/>
          </w:rPr>
          <w:t>uitspraken</w:t>
        </w:r>
      </w:ins>
      <w:r w:rsidRPr="4C05FF5E" w:rsidR="001059C7">
        <w:rPr>
          <w:rFonts w:ascii="Calibri Light" w:hAnsi="Calibri Light" w:cs="Calibri Light"/>
          <w:lang w:val="nl-NL"/>
        </w:rPr>
        <w:t>?</w:t>
      </w:r>
    </w:p>
    <w:p w:rsidRPr="009A2F1D" w:rsidR="00D93DAA" w:rsidRDefault="00D93DAA" w14:paraId="07C395CA" w14:textId="77777777">
      <w:pPr>
        <w:rPr>
          <w:rFonts w:ascii="Calibri Light" w:hAnsi="Calibri Light" w:cs="Calibri Light"/>
          <w:lang w:val="nl-NL"/>
        </w:rPr>
      </w:pPr>
    </w:p>
    <w:p w:rsidRPr="009A2F1D" w:rsidR="00D93DAA" w:rsidP="0633175D" w:rsidRDefault="00D93DAA" w14:paraId="02F1612F" w14:textId="11193EA0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012A00F3" w14:textId="77777777">
      <w:pPr>
        <w:keepNext w:val="1"/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  <w:b w:val="1"/>
          <w:bCs w:val="1"/>
        </w:rPr>
        <w:t>wl</w:t>
      </w:r>
      <w:r w:rsidRPr="4C05FF5E" w:rsidR="001059C7">
        <w:rPr>
          <w:rFonts w:ascii="Calibri Light" w:hAnsi="Calibri Light" w:cs="Calibri Light"/>
          <w:b w:val="1"/>
          <w:bCs w:val="1"/>
        </w:rPr>
        <w:t>12</w:t>
      </w:r>
      <w:r w:rsidRPr="4C05FF5E" w:rsidR="001059C7">
        <w:rPr>
          <w:rFonts w:ascii="Calibri Light" w:hAnsi="Calibri Light" w:cs="Calibri Light"/>
        </w:rPr>
        <w:t xml:space="preserve"> </w:t>
      </w:r>
      <w:del w:author="Mark Gremmen" w:date="2022-10-25T12:20:10.197Z" w:id="930848216">
        <w:r w:rsidRPr="4C05FF5E" w:rsidDel="001059C7">
          <w:rPr>
            <w:rFonts w:ascii="Calibri Light" w:hAnsi="Calibri Light" w:cs="Calibri Light"/>
          </w:rPr>
          <w:delText> </w:delText>
        </w:r>
      </w:del>
      <w:r w:rsidRPr="4C05FF5E" w:rsidR="001059C7">
        <w:rPr>
          <w:rFonts w:ascii="Calibri Light" w:hAnsi="Calibri Light" w:cs="Calibri Light"/>
        </w:rPr>
        <w:t>De</w:t>
      </w:r>
      <w:r w:rsidRPr="4C05FF5E" w:rsidR="001059C7">
        <w:rPr>
          <w:rFonts w:ascii="Calibri Light" w:hAnsi="Calibri Light" w:cs="Calibri Light"/>
        </w:rPr>
        <w:t xml:space="preserve"> </w:t>
      </w:r>
      <w:proofErr w:type="spellStart"/>
      <w:r w:rsidRPr="4C05FF5E" w:rsidR="001059C7">
        <w:rPr>
          <w:rFonts w:ascii="Calibri Light" w:hAnsi="Calibri Light" w:cs="Calibri Light"/>
        </w:rPr>
        <w:t>gemeente</w:t>
      </w:r>
      <w:proofErr w:type="spellEnd"/>
      <w:r w:rsidRPr="4C05FF5E" w:rsidR="001059C7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216"/>
        <w:gridCol w:w="1240"/>
        <w:gridCol w:w="1088"/>
        <w:gridCol w:w="1214"/>
        <w:gridCol w:w="1177"/>
        <w:gridCol w:w="1241"/>
        <w:gridCol w:w="1184"/>
      </w:tblGrid>
      <w:tr w:rsidRPr="009A2F1D" w:rsidR="006B1DCB" w:rsidTr="4C05FF5E" w14:paraId="02E63F6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43731896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318306B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0AA51AC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7B013A0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791B1FE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20A42F0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55ADAD8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0E4954" w:rsidR="006B1DCB" w:rsidTr="4C05FF5E" w14:paraId="4A9D66C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561A15F9" w14:textId="7C45DA5B">
            <w:pPr>
              <w:keepNext/>
              <w:rPr>
                <w:rFonts w:ascii="Calibri Light" w:hAnsi="Calibri Light" w:cs="Calibri Light"/>
                <w:lang w:val="nl-NL"/>
              </w:rPr>
            </w:pPr>
            <w:del w:author="Mark Gremmen" w:date="2022-06-13T14:26:00Z" w:id="429">
              <w:r w:rsidRPr="009A2F1D" w:rsidDel="00CA191F">
                <w:rPr>
                  <w:rFonts w:ascii="Calibri Light" w:hAnsi="Calibri Light" w:cs="Calibri Light"/>
                  <w:lang w:val="nl-NL"/>
                </w:rPr>
                <w:delText xml:space="preserve">Betrekt </w:delText>
              </w:r>
            </w:del>
            <w:ins w:author="Mark Gremmen" w:date="2022-06-13T14:43:00Z" w:id="430">
              <w:r w:rsidR="006B1DCB">
                <w:rPr>
                  <w:rFonts w:ascii="Calibri Light" w:hAnsi="Calibri Light" w:cs="Calibri Light"/>
                  <w:lang w:val="nl-NL"/>
                </w:rPr>
                <w:t>W</w:t>
              </w:r>
            </w:ins>
            <w:ins w:author="Mark Gremmen" w:date="2022-06-13T14:26:00Z" w:id="431">
              <w:r w:rsidR="00CA191F">
                <w:rPr>
                  <w:rFonts w:ascii="Calibri Light" w:hAnsi="Calibri Light" w:cs="Calibri Light"/>
                  <w:lang w:val="nl-NL"/>
                </w:rPr>
                <w:t xml:space="preserve">erkt samen met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>de buurt</w:t>
            </w:r>
            <w:r w:rsidR="00866DA6">
              <w:rPr>
                <w:rFonts w:ascii="Calibri Light" w:hAnsi="Calibri Light" w:cs="Calibri Light"/>
                <w:lang w:val="nl-NL"/>
              </w:rPr>
              <w:t xml:space="preserve"> </w:t>
            </w:r>
            <w:ins w:author="Mark Gremmen" w:date="2022-08-03T13:24:00Z" w:id="432">
              <w:r w:rsidRPr="008D15AD" w:rsidR="001511A4">
                <w:rPr>
                  <w:rStyle w:val="normaltextrun"/>
                  <w:rFonts w:ascii="Calibri Light" w:hAnsi="Calibri Light" w:cs="Calibri Light"/>
                  <w:color w:val="000000"/>
                  <w:bdr w:val="none" w:color="auto" w:sz="0" w:space="0" w:frame="1"/>
                  <w:lang w:val="nl-NL"/>
                </w:rPr>
                <w:t>aan plannen, activiteiten en voorzieningen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author="Mark Gremmen" w:date="2022-06-10T09:55:00Z" w:id="433">
              <w:r w:rsidRPr="009A2F1D" w:rsidDel="00011F5A">
                <w:rPr>
                  <w:rFonts w:ascii="Calibri Light" w:hAnsi="Calibri Light" w:cs="Calibri Light"/>
                  <w:lang w:val="nl-NL"/>
                </w:rPr>
                <w:delText>voldoende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author="Mark Gremmen" w:date="2022-06-13T14:27:00Z" w:id="434">
              <w:r w:rsidRPr="009A2F1D" w:rsidDel="00CA191F">
                <w:rPr>
                  <w:rFonts w:ascii="Calibri Light" w:hAnsi="Calibri Light" w:cs="Calibri Light"/>
                  <w:lang w:val="nl-NL"/>
                </w:rPr>
                <w:delText>de aanpak</w:delText>
              </w:r>
            </w:del>
            <w:del w:author="Mark Gremmen" w:date="2022-06-08T15:37:00Z" w:id="435">
              <w:r w:rsidRPr="009A2F1D" w:rsidDel="00F77591">
                <w:rPr>
                  <w:rFonts w:ascii="Calibri Light" w:hAnsi="Calibri Light" w:cs="Calibri Light"/>
                  <w:lang w:val="nl-NL"/>
                </w:rPr>
                <w:delText xml:space="preserve">van de leefbaarheid 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41C9D1F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7688DFC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7BFD901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498E72A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78D0C9C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7CD9CD1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0E4954" w:rsidR="006B1DCB" w:rsidTr="4C05FF5E" w14:paraId="77DC9C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137D03DD" w14:textId="1A2172BF">
            <w:pPr>
              <w:keepNext/>
              <w:rPr>
                <w:rFonts w:ascii="Calibri Light" w:hAnsi="Calibri Light" w:cs="Calibri Light"/>
                <w:lang w:val="nl-NL"/>
              </w:rPr>
            </w:pPr>
            <w:del w:author="Mark Gremmen" w:date="2022-06-13T13:02:00Z" w:id="436">
              <w:r w:rsidRPr="009A2F1D" w:rsidDel="0007121B">
                <w:rPr>
                  <w:rFonts w:ascii="Calibri Light" w:hAnsi="Calibri Light" w:cs="Calibri Light"/>
                  <w:lang w:val="nl-NL"/>
                </w:rPr>
                <w:delText>Doet een beroep op de</w:delText>
              </w:r>
            </w:del>
            <w:ins w:author="Mark Gremmen" w:date="2022-06-13T13:02:00Z" w:id="437">
              <w:r w:rsidR="0007121B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author="Mark Gremmen" w:date="2022-08-02T09:29:00Z" w:id="438">
              <w:r w:rsidRPr="009A2F1D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ins w:author="Mark Gremmen" w:date="2022-06-13T13:53:00Z" w:id="439">
              <w:r w:rsidR="007F1330">
                <w:rPr>
                  <w:rFonts w:ascii="Calibri Light" w:hAnsi="Calibri Light" w:cs="Calibri Light"/>
                  <w:lang w:val="nl-NL"/>
                </w:rPr>
                <w:t>G</w:t>
              </w:r>
            </w:ins>
            <w:ins w:author="Mark Gremmen" w:date="2022-06-13T13:52:00Z" w:id="440">
              <w:r w:rsidR="007F1330">
                <w:rPr>
                  <w:rFonts w:ascii="Calibri Light" w:hAnsi="Calibri Light" w:cs="Calibri Light"/>
                  <w:lang w:val="nl-NL"/>
                </w:rPr>
                <w:t xml:space="preserve">eeft </w:t>
              </w:r>
            </w:ins>
            <w:ins w:author="Mark Gremmen" w:date="2022-06-13T13:53:00Z" w:id="441">
              <w:r w:rsidR="007F1330">
                <w:rPr>
                  <w:rFonts w:ascii="Calibri Light" w:hAnsi="Calibri Light" w:cs="Calibri Light"/>
                  <w:lang w:val="nl-NL"/>
                </w:rPr>
                <w:t xml:space="preserve">de buurt de ruimte om </w:t>
              </w:r>
            </w:ins>
            <w:ins w:author="Mark Gremmen" w:date="2022-08-04T09:34:00Z" w:id="442">
              <w:r w:rsidR="00787D16">
                <w:rPr>
                  <w:rFonts w:ascii="Calibri Light" w:hAnsi="Calibri Light" w:cs="Calibri Light"/>
                  <w:lang w:val="nl-NL"/>
                </w:rPr>
                <w:t xml:space="preserve">hun </w:t>
              </w:r>
            </w:ins>
            <w:ins w:author="Mark Gremmen" w:date="2022-06-13T14:28:00Z" w:id="443">
              <w:r w:rsidRPr="00CA191F" w:rsidR="00CA191F">
                <w:rPr>
                  <w:rFonts w:ascii="Calibri Light" w:hAnsi="Calibri Light" w:cs="Calibri Light"/>
                  <w:lang w:val="nl-NL"/>
                </w:rPr>
                <w:t>ideeën</w:t>
              </w:r>
            </w:ins>
            <w:ins w:author="Mark Gremmen" w:date="2022-06-13T13:53:00Z" w:id="444">
              <w:r w:rsidR="007F1330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ins w:author="Mark Gremmen" w:date="2022-06-13T14:10:00Z" w:id="445">
              <w:r w:rsidR="00930CDF">
                <w:rPr>
                  <w:rFonts w:ascii="Calibri Light" w:hAnsi="Calibri Light" w:cs="Calibri Light"/>
                  <w:lang w:val="nl-NL"/>
                </w:rPr>
                <w:t xml:space="preserve">en plannen </w:t>
              </w:r>
            </w:ins>
            <w:ins w:author="Mark Gremmen" w:date="2022-06-13T14:41:00Z" w:id="446">
              <w:r w:rsidR="006B1DCB">
                <w:rPr>
                  <w:rFonts w:ascii="Calibri Light" w:hAnsi="Calibri Light" w:cs="Calibri Light"/>
                  <w:lang w:val="nl-NL"/>
                </w:rPr>
                <w:t>uit te voeren</w:t>
              </w:r>
            </w:ins>
            <w:del w:author="Mark Gremmen" w:date="2022-06-13T13:53:00Z" w:id="447">
              <w:r w:rsidRPr="009A2F1D" w:rsidDel="007F1330">
                <w:rPr>
                  <w:rFonts w:ascii="Calibri Light" w:hAnsi="Calibri Light" w:cs="Calibri Light"/>
                  <w:lang w:val="nl-NL"/>
                </w:rPr>
                <w:delText>buurtbewoners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author="Mark Gremmen" w:date="2022-06-13T13:54:00Z" w:id="448">
              <w:r w:rsidRPr="009A2F1D" w:rsidDel="007F1330">
                <w:rPr>
                  <w:rFonts w:ascii="Calibri Light" w:hAnsi="Calibri Light" w:cs="Calibri Light"/>
                  <w:lang w:val="nl-NL"/>
                </w:rPr>
                <w:delText xml:space="preserve">om zelf een bijdrage te leveren </w:delText>
              </w:r>
            </w:del>
            <w:del w:author="Mark Gremmen" w:date="2022-06-08T15:37:00Z" w:id="449">
              <w:r w:rsidRPr="009A2F1D" w:rsidDel="00F77591">
                <w:rPr>
                  <w:rFonts w:ascii="Calibri Light" w:hAnsi="Calibri Light" w:cs="Calibri Light"/>
                  <w:lang w:val="nl-NL"/>
                </w:rPr>
                <w:delText xml:space="preserve">aan de leefbaarheid 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3E09FCC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2032CFF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5861B5C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3787C58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6EB26A6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4DA96D8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0E4954" w:rsidR="006B1DCB" w:rsidTr="4C05FF5E" w14:paraId="2F9FB77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DA1" w14:paraId="6570ACBD" w14:textId="535178DA">
            <w:pPr>
              <w:keepNext/>
              <w:rPr>
                <w:rFonts w:ascii="Calibri Light" w:hAnsi="Calibri Light" w:cs="Calibri Light"/>
                <w:lang w:val="nl-NL"/>
              </w:rPr>
            </w:pPr>
            <w:bookmarkStart w:name="_Hlk104534965" w:id="450"/>
            <w:ins w:author="Mark Gremmen" w:date="2022-08-03T13:27:00Z" w:id="451">
              <w:r>
                <w:rPr>
                  <w:rStyle w:val="normaltextrun"/>
                  <w:rFonts w:ascii="Calibri Light" w:hAnsi="Calibri Light" w:cs="Calibri Light"/>
                  <w:color w:val="333333"/>
                  <w:shd w:val="clear" w:color="auto" w:fill="FFFFFF"/>
                  <w:lang w:val="nl-NL"/>
                </w:rPr>
                <w:t>H</w:t>
              </w:r>
              <w:r w:rsidRPr="00105DA1" w:rsidR="00921335">
                <w:rPr>
                  <w:rStyle w:val="normaltextrun"/>
                  <w:rFonts w:ascii="Calibri Light" w:hAnsi="Calibri Light" w:cs="Calibri Light"/>
                  <w:color w:val="333333"/>
                  <w:shd w:val="clear" w:color="auto" w:fill="FFFFFF"/>
                  <w:lang w:val="nl-NL"/>
                </w:rPr>
                <w:t>elpt inwoners bij het uitvoeren van hun idee</w:t>
              </w:r>
              <w:r w:rsidRPr="00A216F8" w:rsidR="00921335">
                <w:rPr>
                  <w:rStyle w:val="normaltextrun"/>
                  <w:rFonts w:ascii="Calibri Light" w:hAnsi="Calibri Light" w:cs="Calibri Light"/>
                  <w:color w:val="000000"/>
                  <w:shd w:val="clear" w:color="auto" w:fill="FFFFFF"/>
                  <w:lang w:val="nl-NL"/>
                </w:rPr>
                <w:t>ë</w:t>
              </w:r>
              <w:r w:rsidRPr="00105DA1" w:rsidR="00921335">
                <w:rPr>
                  <w:rStyle w:val="normaltextrun"/>
                  <w:rFonts w:ascii="Calibri Light" w:hAnsi="Calibri Light" w:cs="Calibri Light"/>
                  <w:color w:val="333333"/>
                  <w:shd w:val="clear" w:color="auto" w:fill="FFFFFF"/>
                  <w:lang w:val="nl-NL"/>
                </w:rPr>
                <w:t>n en plannen</w:t>
              </w:r>
            </w:ins>
            <w:del w:author="Mark Gremmen" w:date="2022-08-03T13:27:00Z" w:id="452">
              <w:r w:rsidRPr="009A2F1D" w:rsidDel="00921335" w:rsidR="001059C7">
                <w:rPr>
                  <w:rFonts w:ascii="Calibri Light" w:hAnsi="Calibri Light" w:cs="Calibri Light"/>
                  <w:lang w:val="nl-NL"/>
                </w:rPr>
                <w:delText xml:space="preserve">Ondersteunt </w:delText>
              </w:r>
            </w:del>
            <w:del w:author="Mark Gremmen" w:date="2022-06-13T13:56:00Z" w:id="453">
              <w:r w:rsidRPr="009A2F1D" w:rsidDel="007F1330" w:rsidR="001059C7">
                <w:rPr>
                  <w:rFonts w:ascii="Calibri Light" w:hAnsi="Calibri Light" w:cs="Calibri Light"/>
                  <w:lang w:val="nl-NL"/>
                </w:rPr>
                <w:delText>buurtinitiatieven</w:delText>
              </w:r>
            </w:del>
            <w:ins w:author="Mark Gremmen" w:date="2022-06-13T13:54:00Z" w:id="454">
              <w:r w:rsidR="007F1330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author="Mark Gremmen" w:date="2022-08-03T13:27:00Z" w:id="455">
              <w:r w:rsidRPr="009A2F1D" w:rsidDel="00921335" w:rsidR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author="Mark Gremmen" w:date="2022-06-08T15:37:00Z" w:id="456">
              <w:r w:rsidRPr="009A2F1D" w:rsidDel="00F77591" w:rsidR="001059C7">
                <w:rPr>
                  <w:rFonts w:ascii="Calibri Light" w:hAnsi="Calibri Light" w:cs="Calibri Light"/>
                  <w:lang w:val="nl-NL"/>
                </w:rPr>
                <w:delText xml:space="preserve">op het gebied van leefbaarheid </w:delText>
              </w:r>
            </w:del>
            <w:del w:author="Mark Gremmen" w:date="2022-06-10T09:55:00Z" w:id="457">
              <w:r w:rsidRPr="009A2F1D" w:rsidDel="00011F5A" w:rsidR="001059C7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bookmarkEnd w:id="450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2E9FC4F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4254570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389B87D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41B6932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14380F6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45B443F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3504D81A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15E31FD6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454905AC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72B20FF3" w14:paraId="1D6B626A" w14:textId="59F3FB23">
      <w:pPr>
        <w:keepNext/>
        <w:rPr>
          <w:rFonts w:ascii="Calibri Light" w:hAnsi="Calibri Light" w:cs="Calibri Light"/>
          <w:lang w:val="nl-NL"/>
        </w:rPr>
      </w:pPr>
      <w:r w:rsidRPr="00CE29AE">
        <w:rPr>
          <w:rFonts w:ascii="Calibri Light" w:hAnsi="Calibri Light" w:cs="Calibri Light"/>
          <w:b/>
          <w:bCs/>
          <w:lang w:val="nl-NL"/>
        </w:rPr>
        <w:t>wl13</w:t>
      </w:r>
      <w:r w:rsidRPr="3DB877A1">
        <w:rPr>
          <w:rFonts w:ascii="Calibri Light" w:hAnsi="Calibri Light" w:cs="Calibri Light"/>
          <w:lang w:val="nl-NL"/>
        </w:rPr>
        <w:t xml:space="preserve"> </w:t>
      </w:r>
      <w:ins w:author="Mark Gremmen" w:date="2022-07-26T14:29:00Z" w:id="458">
        <w:r w:rsidRPr="3DB877A1">
          <w:rPr>
            <w:rFonts w:ascii="Calibri Light" w:hAnsi="Calibri Light" w:cs="Calibri Light"/>
            <w:lang w:val="nl-NL"/>
          </w:rPr>
          <w:t>H</w:t>
        </w:r>
      </w:ins>
      <w:ins w:author="Mark Gremmen" w:date="2022-07-27T15:49:00Z" w:id="459">
        <w:r w:rsidR="008B22CD">
          <w:rPr>
            <w:rFonts w:ascii="Calibri Light" w:hAnsi="Calibri Light" w:cs="Calibri Light"/>
            <w:lang w:val="nl-NL"/>
          </w:rPr>
          <w:t xml:space="preserve">oe vaak </w:t>
        </w:r>
      </w:ins>
      <w:del w:author="Mark Gremmen" w:date="2022-07-26T14:29:00Z" w:id="460">
        <w:r w:rsidRPr="3DB877A1" w:rsidDel="72B20FF3" w:rsidR="001059C7">
          <w:rPr>
            <w:rFonts w:ascii="Calibri Light" w:hAnsi="Calibri Light" w:cs="Calibri Light"/>
            <w:lang w:val="nl-NL"/>
          </w:rPr>
          <w:delText>In welke mate h</w:delText>
        </w:r>
      </w:del>
      <w:ins w:author="Mark Gremmen" w:date="2022-07-27T15:49:00Z" w:id="461">
        <w:r w:rsidR="008B22CD">
          <w:rPr>
            <w:rFonts w:ascii="Calibri Light" w:hAnsi="Calibri Light" w:cs="Calibri Light"/>
            <w:lang w:val="nl-NL"/>
          </w:rPr>
          <w:t>h</w:t>
        </w:r>
      </w:ins>
      <w:r w:rsidRPr="3DB877A1">
        <w:rPr>
          <w:rFonts w:ascii="Calibri Light" w:hAnsi="Calibri Light" w:cs="Calibri Light"/>
          <w:lang w:val="nl-NL"/>
        </w:rPr>
        <w:t xml:space="preserve">eeft u zich de afgelopen 12 maanden ingezet voor </w:t>
      </w:r>
      <w:del w:author="Mark Gremmen" w:date="2022-06-13T13:29:00Z" w:id="462">
        <w:r w:rsidRPr="3DB877A1" w:rsidDel="72B20FF3" w:rsidR="001059C7">
          <w:rPr>
            <w:rFonts w:ascii="Calibri Light" w:hAnsi="Calibri Light" w:cs="Calibri Light"/>
            <w:lang w:val="nl-NL"/>
          </w:rPr>
          <w:delText xml:space="preserve">de leefbaarheid van </w:delText>
        </w:r>
      </w:del>
      <w:r w:rsidRPr="3DB877A1">
        <w:rPr>
          <w:rFonts w:ascii="Calibri Light" w:hAnsi="Calibri Light" w:cs="Calibri Light"/>
          <w:lang w:val="nl-NL"/>
        </w:rPr>
        <w:t>uw buurt?</w:t>
      </w:r>
    </w:p>
    <w:p w:rsidRPr="009A2F1D" w:rsidR="00D93DAA" w:rsidRDefault="1E0B8F24" w14:paraId="3BAB4890" w14:textId="125407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1E0B8F24">
        <w:rPr>
          <w:rFonts w:ascii="Calibri Light" w:hAnsi="Calibri Light" w:cs="Calibri Light"/>
        </w:rPr>
        <w:t>vaak</w:t>
      </w:r>
      <w:r w:rsidRPr="4C05FF5E" w:rsidR="72B20FF3">
        <w:rPr>
          <w:rFonts w:ascii="Calibri Light" w:hAnsi="Calibri Light" w:cs="Calibri Light"/>
        </w:rPr>
        <w:t xml:space="preserve"> </w:t>
      </w:r>
    </w:p>
    <w:p w:rsidRPr="009A2F1D" w:rsidR="00D93DAA" w:rsidRDefault="1E0B8F24" w14:paraId="350B7DCD" w14:textId="531F425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1E0B8F24">
        <w:rPr>
          <w:rFonts w:ascii="Calibri Light" w:hAnsi="Calibri Light" w:cs="Calibri Light"/>
        </w:rPr>
        <w:t>af</w:t>
      </w:r>
      <w:r w:rsidRPr="4C05FF5E" w:rsidR="1E0B8F24">
        <w:rPr>
          <w:rFonts w:ascii="Calibri Light" w:hAnsi="Calibri Light" w:cs="Calibri Light"/>
        </w:rPr>
        <w:t xml:space="preserve"> </w:t>
      </w:r>
      <w:r w:rsidRPr="4C05FF5E" w:rsidR="1E0B8F24">
        <w:rPr>
          <w:rFonts w:ascii="Calibri Light" w:hAnsi="Calibri Light" w:cs="Calibri Light"/>
        </w:rPr>
        <w:t>en</w:t>
      </w:r>
      <w:r w:rsidRPr="4C05FF5E" w:rsidR="1E0B8F24">
        <w:rPr>
          <w:rFonts w:ascii="Calibri Light" w:hAnsi="Calibri Light" w:cs="Calibri Light"/>
        </w:rPr>
        <w:t xml:space="preserve"> toe</w:t>
      </w:r>
    </w:p>
    <w:p w:rsidRPr="009A2F1D" w:rsidR="00D93DAA" w:rsidRDefault="529C724A" w14:paraId="14E5F1E0" w14:textId="36968E5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author="Mark Gremmen" w:date="2022-07-28T12:04:00Z" w:id="746714084">
        <w:r w:rsidRPr="4C05FF5E" w:rsidDel="529C724A">
          <w:rPr>
            <w:rFonts w:ascii="Calibri Light" w:hAnsi="Calibri Light" w:cs="Calibri Light"/>
          </w:rPr>
          <w:delText xml:space="preserve">nee, </w:delText>
        </w:r>
      </w:del>
      <w:r w:rsidRPr="4C05FF5E" w:rsidR="33CE0DC7">
        <w:rPr>
          <w:rFonts w:ascii="Calibri Light" w:hAnsi="Calibri Light" w:cs="Calibri Light"/>
        </w:rPr>
        <w:t>(</w:t>
      </w:r>
      <w:ins w:author="Mark Gremmen" w:date="2022-07-28T13:52:00Z" w:id="1044650090">
        <w:r w:rsidRPr="4C05FF5E" w:rsidR="53EC35B0">
          <w:rPr>
            <w:rFonts w:ascii="Calibri Light" w:hAnsi="Calibri Light" w:cs="Calibri Light"/>
          </w:rPr>
          <w:t>bijna</w:t>
        </w:r>
      </w:ins>
      <w:del w:author="Mark Gremmen" w:date="2022-07-28T13:52:00Z" w:id="215733800">
        <w:r w:rsidRPr="4C05FF5E" w:rsidDel="529C724A">
          <w:rPr>
            <w:rFonts w:ascii="Calibri Light" w:hAnsi="Calibri Light" w:cs="Calibri Light"/>
          </w:rPr>
          <w:delText>vrijwel</w:delText>
        </w:r>
      </w:del>
      <w:r w:rsidRPr="4C05FF5E" w:rsidR="33CE0DC7">
        <w:rPr>
          <w:rFonts w:ascii="Calibri Light" w:hAnsi="Calibri Light" w:cs="Calibri Light"/>
        </w:rPr>
        <w:t>) n</w:t>
      </w:r>
      <w:ins w:author="Mark Gremmen" w:date="2022-08-16T13:02:00Z" w:id="502390353">
        <w:r w:rsidRPr="4C05FF5E" w:rsidR="33CE0DC7">
          <w:rPr>
            <w:rFonts w:ascii="Calibri Light" w:hAnsi="Calibri Light" w:cs="Calibri Light"/>
          </w:rPr>
          <w:t>ooit</w:t>
        </w:r>
      </w:ins>
      <w:del w:author="Mark Gremmen" w:date="2022-05-31T08:19:00Z" w:id="1762683668">
        <w:r w:rsidRPr="4C05FF5E" w:rsidDel="529C724A">
          <w:rPr>
            <w:rFonts w:ascii="Calibri Light" w:hAnsi="Calibri Light" w:cs="Calibri Light"/>
          </w:rPr>
          <w:delText>ooit</w:delText>
        </w:r>
      </w:del>
      <w:r w:rsidRPr="4C05FF5E" w:rsidR="33CE0DC7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547CCE07" w14:textId="77777777">
      <w:pPr>
        <w:rPr>
          <w:rFonts w:ascii="Calibri Light" w:hAnsi="Calibri Light" w:cs="Calibri Light"/>
        </w:rPr>
      </w:pPr>
    </w:p>
    <w:p w:rsidRPr="009A2F1D" w:rsidR="00D93DAA" w:rsidRDefault="00D93DAA" w14:paraId="52F8D076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2E622A9E" w14:textId="77777777">
      <w:pPr>
        <w:rPr>
          <w:rFonts w:ascii="Calibri Light" w:hAnsi="Calibri Light" w:cs="Calibri Light"/>
        </w:rPr>
      </w:pPr>
    </w:p>
    <w:p w:rsidRPr="009A2F1D" w:rsidR="00D93DAA" w:rsidRDefault="001059C7" w14:paraId="0709AA85" w14:textId="01D04BF5">
      <w:pPr>
        <w:keepNext/>
        <w:rPr>
          <w:rFonts w:ascii="Calibri Light" w:hAnsi="Calibri Light" w:cs="Calibri Light"/>
          <w:lang w:val="nl-NL"/>
        </w:rPr>
      </w:pPr>
      <w:r w:rsidRPr="00EE3B6D">
        <w:rPr>
          <w:rFonts w:ascii="Calibri Light" w:hAnsi="Calibri Light" w:cs="Calibri Light"/>
          <w:b/>
          <w:bCs/>
          <w:lang w:val="nl-NL"/>
        </w:rPr>
        <w:lastRenderedPageBreak/>
        <w:t>wl14</w:t>
      </w:r>
      <w:r w:rsidRPr="009A2F1D">
        <w:rPr>
          <w:rFonts w:ascii="Calibri Light" w:hAnsi="Calibri Light" w:cs="Calibri Light"/>
          <w:lang w:val="nl-NL"/>
        </w:rPr>
        <w:t xml:space="preserve"> Zou u zich </w:t>
      </w:r>
      <w:del w:author="Mark Gremmen" w:date="2022-08-10T11:00:00Z" w:id="468">
        <w:r w:rsidRPr="009A2F1D" w:rsidDel="003860F9">
          <w:rPr>
            <w:rFonts w:ascii="Calibri Light" w:hAnsi="Calibri Light" w:cs="Calibri Light"/>
            <w:lang w:val="nl-NL"/>
          </w:rPr>
          <w:delText xml:space="preserve">in de nabije toekomst </w:delText>
        </w:r>
      </w:del>
      <w:r w:rsidRPr="009A2F1D">
        <w:rPr>
          <w:rFonts w:ascii="Calibri Light" w:hAnsi="Calibri Light" w:cs="Calibri Light"/>
          <w:lang w:val="nl-NL"/>
        </w:rPr>
        <w:t xml:space="preserve">actief willen (blijven) inzetten voor </w:t>
      </w:r>
      <w:del w:author="Mark Gremmen" w:date="2022-06-13T13:28:00Z" w:id="469">
        <w:r w:rsidRPr="009A2F1D" w:rsidDel="00F379FA">
          <w:rPr>
            <w:rFonts w:ascii="Calibri Light" w:hAnsi="Calibri Light" w:cs="Calibri Light"/>
            <w:lang w:val="nl-NL"/>
          </w:rPr>
          <w:delText xml:space="preserve">de leefbaarheid van </w:delText>
        </w:r>
      </w:del>
      <w:r w:rsidRPr="009A2F1D">
        <w:rPr>
          <w:rFonts w:ascii="Calibri Light" w:hAnsi="Calibri Light" w:cs="Calibri Light"/>
          <w:lang w:val="nl-NL"/>
        </w:rPr>
        <w:t>uw buurt?</w:t>
      </w:r>
    </w:p>
    <w:p w:rsidRPr="009A2F1D" w:rsidR="00D93DAA" w:rsidRDefault="001059C7" w14:paraId="18DF6FD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ja, </w:t>
      </w:r>
      <w:r w:rsidRPr="4C05FF5E" w:rsidR="001059C7">
        <w:rPr>
          <w:rFonts w:ascii="Calibri Light" w:hAnsi="Calibri Light" w:cs="Calibri Light"/>
        </w:rPr>
        <w:t>zeker</w:t>
      </w:r>
      <w:r w:rsidRPr="4C05FF5E" w:rsidR="001059C7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4ED2FF99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ja, </w:t>
      </w:r>
      <w:r w:rsidRPr="4C05FF5E" w:rsidR="001059C7">
        <w:rPr>
          <w:rFonts w:ascii="Calibri Light" w:hAnsi="Calibri Light" w:cs="Calibri Light"/>
        </w:rPr>
        <w:t>misschien</w:t>
      </w:r>
      <w:r w:rsidRPr="4C05FF5E" w:rsidR="001059C7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0FA45EA9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nee </w:t>
      </w:r>
    </w:p>
    <w:p w:rsidRPr="009A2F1D" w:rsidR="00D93DAA" w:rsidRDefault="001059C7" w14:paraId="2FD03736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>weet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niet</w:t>
      </w:r>
      <w:r w:rsidRPr="4C05FF5E" w:rsidR="001059C7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61E2E6D6" w14:textId="77777777">
      <w:pPr>
        <w:rPr>
          <w:rFonts w:ascii="Calibri Light" w:hAnsi="Calibri Light" w:cs="Calibri Light"/>
        </w:rPr>
      </w:pPr>
    </w:p>
    <w:p w:rsidRPr="009A2F1D" w:rsidR="00AA70D0" w:rsidP="00AA70D0" w:rsidRDefault="00AA70D0" w14:paraId="31519C56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27BB548B" w14:textId="77777777">
      <w:pPr>
        <w:rPr>
          <w:rFonts w:ascii="Calibri Light" w:hAnsi="Calibri Light" w:cs="Calibri Light"/>
          <w:lang w:val="nl-NL"/>
        </w:rPr>
      </w:pPr>
    </w:p>
    <w:p w:rsidRPr="009A2F1D" w:rsidR="00D93DAA" w:rsidDel="00997040" w:rsidRDefault="001059C7" w14:paraId="58A72F56" w14:textId="7E571336">
      <w:pPr>
        <w:keepNext/>
        <w:rPr>
          <w:del w:author="Mark Gremmen" w:date="2022-08-04T12:24:00Z" w:id="470"/>
          <w:rFonts w:ascii="Calibri Light" w:hAnsi="Calibri Light" w:cs="Calibri Light"/>
          <w:lang w:val="nl-NL"/>
        </w:rPr>
      </w:pPr>
      <w:del w:author="Mark Gremmen" w:date="2022-08-04T12:24:00Z" w:id="471">
        <w:r w:rsidRPr="009A2F1D" w:rsidDel="00997040">
          <w:rPr>
            <w:rFonts w:ascii="Calibri Light" w:hAnsi="Calibri Light" w:cs="Calibri Light"/>
            <w:lang w:val="nl-NL"/>
          </w:rPr>
          <w:delText>Kunt u aangeven in hoeverre u het eens of oneens bent met de volgende</w:delText>
        </w:r>
      </w:del>
      <w:ins w:author="Mark Gremmen" w:date="2022-05-31T08:17:00Z" w:id="472">
        <w:del w:author="Mark Gremmen" w:date="2022-08-04T12:24:00Z" w:id="473">
          <w:r w:rsidDel="00997040" w:rsidR="00875AD5">
            <w:rPr>
              <w:rFonts w:ascii="Calibri Light" w:hAnsi="Calibri Light" w:cs="Calibri Light"/>
              <w:lang w:val="nl-NL"/>
            </w:rPr>
            <w:delText xml:space="preserve">In hoeverre bent u het </w:delText>
          </w:r>
        </w:del>
        <w:del w:author="Mark Gremmen" w:date="2022-07-07T12:02:00Z" w:id="474">
          <w:r w:rsidDel="001222BA" w:rsidR="00875AD5">
            <w:rPr>
              <w:rFonts w:ascii="Calibri Light" w:hAnsi="Calibri Light" w:cs="Calibri Light"/>
              <w:lang w:val="nl-NL"/>
            </w:rPr>
            <w:delText xml:space="preserve">eens </w:delText>
          </w:r>
        </w:del>
        <w:del w:author="Mark Gremmen" w:date="2022-08-04T12:24:00Z" w:id="475">
          <w:r w:rsidDel="00997040" w:rsidR="00875AD5">
            <w:rPr>
              <w:rFonts w:ascii="Calibri Light" w:hAnsi="Calibri Light" w:cs="Calibri Light"/>
              <w:lang w:val="nl-NL"/>
            </w:rPr>
            <w:delText xml:space="preserve">met de volgende </w:delText>
          </w:r>
        </w:del>
      </w:ins>
      <w:del w:author="Mark Gremmen" w:date="2022-08-04T12:24:00Z" w:id="476">
        <w:r w:rsidRPr="009A2F1D" w:rsidDel="00997040">
          <w:rPr>
            <w:rFonts w:ascii="Calibri Light" w:hAnsi="Calibri Light" w:cs="Calibri Light"/>
            <w:lang w:val="nl-NL"/>
          </w:rPr>
          <w:delText xml:space="preserve"> </w:delText>
        </w:r>
      </w:del>
      <w:del w:author="Mark Gremmen" w:date="2022-06-13T10:52:00Z" w:id="477">
        <w:r w:rsidDel="00497C1D" w:rsidR="008D6671">
          <w:rPr>
            <w:rFonts w:ascii="Calibri Light" w:hAnsi="Calibri Light" w:cs="Calibri Light"/>
            <w:lang w:val="nl-NL"/>
          </w:rPr>
          <w:delText>stellingen</w:delText>
        </w:r>
      </w:del>
      <w:del w:author="Mark Gremmen" w:date="2022-08-04T12:24:00Z" w:id="478">
        <w:r w:rsidRPr="009A2F1D" w:rsidDel="00997040">
          <w:rPr>
            <w:rFonts w:ascii="Calibri Light" w:hAnsi="Calibri Light" w:cs="Calibri Light"/>
            <w:lang w:val="nl-NL"/>
          </w:rPr>
          <w:delText>?</w:delText>
        </w:r>
      </w:del>
    </w:p>
    <w:p w:rsidRPr="009A2F1D" w:rsidR="00D93DAA" w:rsidDel="00997040" w:rsidRDefault="00D93DAA" w14:paraId="626E04C5" w14:textId="09D3CE6D">
      <w:pPr>
        <w:pStyle w:val="QuestionSeparator"/>
        <w:rPr>
          <w:del w:author="Mark Gremmen" w:date="2022-08-04T12:24:00Z" w:id="479"/>
          <w:rFonts w:ascii="Calibri Light" w:hAnsi="Calibri Light" w:cs="Calibri Light"/>
          <w:lang w:val="nl-NL"/>
        </w:rPr>
      </w:pPr>
    </w:p>
    <w:p w:rsidRPr="009A2F1D" w:rsidR="00D93DAA" w:rsidDel="00997040" w:rsidRDefault="00D93DAA" w14:paraId="31B9DF2C" w14:textId="5AF3F27A">
      <w:pPr>
        <w:rPr>
          <w:del w:author="Mark Gremmen" w:date="2022-08-04T12:24:00Z" w:id="480"/>
          <w:rFonts w:ascii="Calibri Light" w:hAnsi="Calibri Light" w:cs="Calibri Light"/>
          <w:lang w:val="nl-NL"/>
        </w:rPr>
      </w:pPr>
    </w:p>
    <w:p w:rsidRPr="00EE3B6D" w:rsidR="00D93DAA" w:rsidDel="00997040" w:rsidRDefault="001059C7" w14:paraId="42B35A26" w14:textId="2525B821">
      <w:pPr>
        <w:keepNext/>
        <w:rPr>
          <w:del w:author="Mark Gremmen" w:date="2022-08-04T12:24:00Z" w:id="481"/>
          <w:rFonts w:ascii="Calibri Light" w:hAnsi="Calibri Light" w:cs="Calibri Light"/>
          <w:b/>
          <w:bCs/>
        </w:rPr>
      </w:pPr>
      <w:del w:author="Mark Gremmen" w:date="2022-08-04T12:24:00Z" w:id="482">
        <w:r w:rsidRPr="00EE3B6D" w:rsidDel="00997040">
          <w:rPr>
            <w:rFonts w:ascii="Calibri Light" w:hAnsi="Calibri Light" w:cs="Calibri Light"/>
            <w:b/>
            <w:bCs/>
          </w:rPr>
          <w:delText>vz01  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996"/>
        <w:gridCol w:w="1267"/>
        <w:gridCol w:w="1146"/>
        <w:gridCol w:w="1246"/>
        <w:gridCol w:w="1216"/>
        <w:gridCol w:w="1267"/>
        <w:gridCol w:w="1222"/>
      </w:tblGrid>
      <w:tr w:rsidRPr="009A2F1D" w:rsidR="00D93DAA" w:rsidDel="00997040" w:rsidTr="4C05FF5E" w14:paraId="5D0AF800" w14:textId="1E53E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author="Mark Gremmen" w:date="2022-08-04T12:24:00Z" w:id="836045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997040" w:rsidRDefault="00D93DAA" w14:paraId="7596425C" w14:textId="331594C5">
            <w:pPr>
              <w:keepNext/>
              <w:rPr>
                <w:del w:author="Mark Gremmen" w:date="2022-08-04T12:24:00Z" w:id="484"/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997040" w:rsidRDefault="001059C7" w14:paraId="207CCC78" w14:textId="35A88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4:00Z" w:id="485"/>
                <w:rFonts w:ascii="Calibri Light" w:hAnsi="Calibri Light" w:cs="Calibri Light"/>
              </w:rPr>
            </w:pPr>
            <w:del w:author="Mark Gremmen" w:date="2022-08-04T12:24:00Z" w:id="486">
              <w:r w:rsidRPr="009A2F1D" w:rsidDel="00997040">
                <w:rPr>
                  <w:rFonts w:ascii="Calibri Light" w:hAnsi="Calibri Light" w:cs="Calibri Light"/>
                </w:rPr>
                <w:delText xml:space="preserve">helemaal eens 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997040" w:rsidRDefault="001059C7" w14:paraId="6EBCD39C" w14:textId="1A204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4:00Z" w:id="487"/>
                <w:rFonts w:ascii="Calibri Light" w:hAnsi="Calibri Light" w:cs="Calibri Light"/>
              </w:rPr>
            </w:pPr>
            <w:del w:author="Mark Gremmen" w:date="2022-08-04T12:24:00Z" w:id="488">
              <w:r w:rsidRPr="009A2F1D" w:rsidDel="00997040">
                <w:rPr>
                  <w:rFonts w:ascii="Calibri Light" w:hAnsi="Calibri Light" w:cs="Calibri Light"/>
                </w:rPr>
                <w:delText>eens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997040" w:rsidRDefault="001059C7" w14:paraId="5D0EF477" w14:textId="27E56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4:00Z" w:id="489"/>
                <w:rFonts w:ascii="Calibri Light" w:hAnsi="Calibri Light" w:cs="Calibri Light"/>
              </w:rPr>
            </w:pPr>
            <w:del w:author="Mark Gremmen" w:date="2022-08-04T12:24:00Z" w:id="490">
              <w:r w:rsidRPr="009A2F1D" w:rsidDel="00997040">
                <w:rPr>
                  <w:rFonts w:ascii="Calibri Light" w:hAnsi="Calibri Light" w:cs="Calibri Light"/>
                </w:rPr>
                <w:delText xml:space="preserve">neutraal 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997040" w:rsidRDefault="001059C7" w14:paraId="21C56F8B" w14:textId="50A53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4:00Z" w:id="491"/>
                <w:rFonts w:ascii="Calibri Light" w:hAnsi="Calibri Light" w:cs="Calibri Light"/>
              </w:rPr>
            </w:pPr>
            <w:del w:author="Mark Gremmen" w:date="2022-08-04T12:24:00Z" w:id="492">
              <w:r w:rsidRPr="009A2F1D" w:rsidDel="00997040">
                <w:rPr>
                  <w:rFonts w:ascii="Calibri Light" w:hAnsi="Calibri Light" w:cs="Calibri Light"/>
                </w:rPr>
                <w:delText>oneens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997040" w:rsidRDefault="001059C7" w14:paraId="2E54FA12" w14:textId="6594D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4:00Z" w:id="493"/>
                <w:rFonts w:ascii="Calibri Light" w:hAnsi="Calibri Light" w:cs="Calibri Light"/>
              </w:rPr>
            </w:pPr>
            <w:del w:author="Mark Gremmen" w:date="2022-08-04T12:24:00Z" w:id="494">
              <w:r w:rsidRPr="009A2F1D" w:rsidDel="00997040">
                <w:rPr>
                  <w:rFonts w:ascii="Calibri Light" w:hAnsi="Calibri Light" w:cs="Calibri Light"/>
                </w:rPr>
                <w:delText>helemaal oneens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997040" w:rsidRDefault="001059C7" w14:paraId="0D0A3E76" w14:textId="55FB21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4:00Z" w:id="495"/>
                <w:rFonts w:ascii="Calibri Light" w:hAnsi="Calibri Light" w:cs="Calibri Light"/>
              </w:rPr>
            </w:pPr>
            <w:del w:author="Mark Gremmen" w:date="2022-08-04T12:24:00Z" w:id="496">
              <w:r w:rsidRPr="009A2F1D" w:rsidDel="00997040">
                <w:rPr>
                  <w:rFonts w:ascii="Calibri Light" w:hAnsi="Calibri Light" w:cs="Calibri Light"/>
                </w:rPr>
                <w:delText>weet niet / geen mening</w:delText>
              </w:r>
            </w:del>
          </w:p>
        </w:tc>
      </w:tr>
      <w:tr w:rsidRPr="004F3D73" w:rsidR="00D93DAA" w:rsidDel="00997040" w:rsidTr="4C05FF5E" w14:paraId="7860BF96" w14:textId="271AB97D">
        <w:trPr>
          <w:del w:author="Mark Gremmen" w:date="2022-08-04T12:24:00Z" w:id="1325787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997040" w:rsidRDefault="001059C7" w14:paraId="08D90E9D" w14:textId="12EC694E">
            <w:pPr>
              <w:keepNext/>
              <w:rPr>
                <w:del w:author="Mark Gremmen" w:date="2022-08-04T12:24:00Z" w:id="498"/>
                <w:rFonts w:ascii="Calibri Light" w:hAnsi="Calibri Light" w:cs="Calibri Light"/>
                <w:lang w:val="nl-NL"/>
              </w:rPr>
            </w:pPr>
            <w:del w:author="Mark Gremmen" w:date="2022-08-04T12:24:00Z" w:id="499">
              <w:r w:rsidRPr="009A2F1D" w:rsidDel="00997040">
                <w:rPr>
                  <w:rFonts w:ascii="Calibri Light" w:hAnsi="Calibri Light" w:cs="Calibri Light"/>
                  <w:lang w:val="nl-NL"/>
                </w:rPr>
                <w:delText xml:space="preserve">In mijn buurt is voldoende groen 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997040" w:rsidRDefault="00D93DAA" w14:paraId="0A12651F" w14:textId="129092E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4:00Z" w:id="500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997040" w:rsidRDefault="00D93DAA" w14:paraId="7EBDFFB2" w14:textId="4F6173C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4:00Z" w:id="501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997040" w:rsidRDefault="00D93DAA" w14:paraId="5A073AA9" w14:textId="68A35F6C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4:00Z" w:id="502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997040" w:rsidRDefault="00D93DAA" w14:paraId="62624DEB" w14:textId="5E90B309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4:00Z" w:id="503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997040" w:rsidRDefault="00D93DAA" w14:paraId="7054191E" w14:textId="70314352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4:00Z" w:id="504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997040" w:rsidRDefault="00D93DAA" w14:paraId="6554918D" w14:textId="2CF0A5F0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4:00Z" w:id="505"/>
                <w:rFonts w:ascii="Calibri Light" w:hAnsi="Calibri Light" w:cs="Calibri Light"/>
                <w:lang w:val="nl-NL"/>
              </w:rPr>
            </w:pPr>
          </w:p>
        </w:tc>
      </w:tr>
      <w:tr w:rsidRPr="004F3D73" w:rsidR="00D93DAA" w:rsidDel="00997040" w:rsidTr="4C05FF5E" w14:paraId="7023D327" w14:textId="27805F75">
        <w:trPr>
          <w:del w:author="Mark Gremmen" w:date="2022-08-04T12:24:00Z" w:id="1079539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997040" w:rsidRDefault="001059C7" w14:paraId="32A2D6E1" w14:textId="0D13E203">
            <w:pPr>
              <w:keepNext/>
              <w:rPr>
                <w:del w:author="Mark Gremmen" w:date="2022-08-04T12:24:00Z" w:id="507"/>
                <w:rFonts w:ascii="Calibri Light" w:hAnsi="Calibri Light" w:cs="Calibri Light"/>
                <w:lang w:val="nl-NL"/>
              </w:rPr>
            </w:pPr>
            <w:del w:author="Mark Gremmen" w:date="2022-08-04T12:24:00Z" w:id="508">
              <w:r w:rsidRPr="009A2F1D" w:rsidDel="00997040">
                <w:rPr>
                  <w:rFonts w:ascii="Calibri Light" w:hAnsi="Calibri Light" w:cs="Calibri Light"/>
                  <w:lang w:val="nl-NL"/>
                </w:rPr>
                <w:delText xml:space="preserve">In mijn buurt </w:delText>
              </w:r>
            </w:del>
            <w:del w:author="Mark Gremmen" w:date="2022-06-13T14:14:00Z" w:id="509">
              <w:r w:rsidRPr="009A2F1D" w:rsidDel="00257328">
                <w:rPr>
                  <w:rFonts w:ascii="Calibri Light" w:hAnsi="Calibri Light" w:cs="Calibri Light"/>
                  <w:lang w:val="nl-NL"/>
                </w:rPr>
                <w:delText>is</w:delText>
              </w:r>
            </w:del>
            <w:del w:author="Mark Gremmen" w:date="2022-08-04T12:24:00Z" w:id="510">
              <w:r w:rsidRPr="009A2F1D" w:rsidDel="00997040">
                <w:rPr>
                  <w:rFonts w:ascii="Calibri Light" w:hAnsi="Calibri Light" w:cs="Calibri Light"/>
                  <w:lang w:val="nl-NL"/>
                </w:rPr>
                <w:delText xml:space="preserve"> voldoende </w:delText>
              </w:r>
            </w:del>
            <w:del w:author="Mark Gremmen" w:date="2022-06-13T14:14:00Z" w:id="511">
              <w:r w:rsidRPr="009A2F1D" w:rsidDel="00257328">
                <w:rPr>
                  <w:rFonts w:ascii="Calibri Light" w:hAnsi="Calibri Light" w:cs="Calibri Light"/>
                  <w:lang w:val="nl-NL"/>
                </w:rPr>
                <w:delText xml:space="preserve">parkeergelegenheid 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997040" w:rsidRDefault="00D93DAA" w14:paraId="2C1A331B" w14:textId="4ED23D3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4:00Z" w:id="512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997040" w:rsidRDefault="00D93DAA" w14:paraId="04276396" w14:textId="7282722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4:00Z" w:id="513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997040" w:rsidRDefault="00D93DAA" w14:paraId="76241D9F" w14:textId="1162AEA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4:00Z" w:id="514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997040" w:rsidRDefault="00D93DAA" w14:paraId="62915C70" w14:textId="11D2AD50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4:00Z" w:id="515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997040" w:rsidRDefault="00D93DAA" w14:paraId="7D94224E" w14:textId="5A4F8078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4:00Z" w:id="516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997040" w:rsidRDefault="00D93DAA" w14:paraId="36F50093" w14:textId="37007474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4:00Z" w:id="517"/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Del="00997040" w:rsidRDefault="00D93DAA" w14:paraId="29687183" w14:textId="02DAD2C4">
      <w:pPr>
        <w:rPr>
          <w:del w:author="Mark Gremmen" w:date="2022-08-04T12:24:00Z" w:id="518"/>
          <w:rFonts w:ascii="Calibri Light" w:hAnsi="Calibri Light" w:cs="Calibri Light"/>
          <w:lang w:val="nl-NL"/>
        </w:rPr>
      </w:pPr>
    </w:p>
    <w:p w:rsidRPr="009A2F1D" w:rsidR="00D93DAA" w:rsidRDefault="00D93DAA" w14:paraId="79E81FF7" w14:textId="77777777">
      <w:pPr>
        <w:rPr>
          <w:rFonts w:ascii="Calibri Light" w:hAnsi="Calibri Light" w:cs="Calibri Light"/>
          <w:lang w:val="nl-NL"/>
        </w:rPr>
      </w:pPr>
    </w:p>
    <w:p w:rsidRPr="009A2F1D" w:rsidR="00D93DAA" w:rsidDel="00E408F6" w:rsidRDefault="001059C7" w14:paraId="591F3300" w14:textId="4B279C46">
      <w:pPr>
        <w:keepNext/>
        <w:rPr>
          <w:del w:author="Mark Gremmen" w:date="2022-08-04T09:55:00Z" w:id="519"/>
          <w:rFonts w:ascii="Calibri Light" w:hAnsi="Calibri Light" w:cs="Calibri Light"/>
          <w:lang w:val="nl-NL"/>
        </w:rPr>
      </w:pPr>
      <w:del w:author="Mark Gremmen" w:date="2022-08-04T09:55:00Z" w:id="520">
        <w:r w:rsidRPr="009A2F1D" w:rsidDel="00E408F6">
          <w:rPr>
            <w:rFonts w:ascii="Calibri Light" w:hAnsi="Calibri Light" w:cs="Calibri Light"/>
            <w:lang w:val="nl-NL"/>
          </w:rPr>
          <w:delText xml:space="preserve">De volgende vragen gaan over de voorzieningen </w:delText>
        </w:r>
        <w:r w:rsidRPr="009A2F1D" w:rsidDel="00E408F6">
          <w:rPr>
            <w:rFonts w:ascii="Calibri Light" w:hAnsi="Calibri Light" w:cs="Calibri Light"/>
            <w:u w:val="single"/>
            <w:lang w:val="nl-NL"/>
          </w:rPr>
          <w:delText>in uw nabijheid</w:delText>
        </w:r>
        <w:r w:rsidRPr="009A2F1D" w:rsidDel="00E408F6">
          <w:rPr>
            <w:rFonts w:ascii="Calibri Light" w:hAnsi="Calibri Light" w:cs="Calibri Light"/>
            <w:lang w:val="nl-NL"/>
          </w:rPr>
          <w:delText>.</w:delText>
        </w:r>
      </w:del>
    </w:p>
    <w:p w:rsidRPr="009A2F1D" w:rsidR="00D93DAA" w:rsidRDefault="00D93DAA" w14:paraId="2F2C6A39" w14:textId="77777777">
      <w:pPr>
        <w:rPr>
          <w:rFonts w:ascii="Calibri Light" w:hAnsi="Calibri Light" w:cs="Calibri Light"/>
          <w:lang w:val="nl-NL"/>
        </w:rPr>
      </w:pPr>
    </w:p>
    <w:p w:rsidRPr="009A2F1D" w:rsidR="00D93DAA" w:rsidDel="008A6C57" w:rsidRDefault="72B20FF3" w14:paraId="55F3E8DE" w14:textId="097B4A30">
      <w:pPr>
        <w:keepNext/>
        <w:rPr>
          <w:del w:author="Mark Gremmen" w:date="2022-08-04T12:25:00Z" w:id="521"/>
          <w:rFonts w:ascii="Calibri Light" w:hAnsi="Calibri Light" w:cs="Calibri Light"/>
          <w:lang w:val="nl-NL"/>
        </w:rPr>
      </w:pPr>
      <w:del w:author="Mark Gremmen" w:date="2022-08-04T12:25:00Z" w:id="522">
        <w:r w:rsidRPr="00C9457D" w:rsidDel="008A6C57">
          <w:rPr>
            <w:rFonts w:ascii="Calibri Light" w:hAnsi="Calibri Light" w:cs="Calibri Light"/>
            <w:b/>
            <w:bCs/>
            <w:lang w:val="nl-NL"/>
          </w:rPr>
          <w:lastRenderedPageBreak/>
          <w:delText>vz03</w:delText>
        </w:r>
        <w:r w:rsidRPr="3DB877A1" w:rsidDel="008A6C57">
          <w:rPr>
            <w:rFonts w:ascii="Calibri Light" w:hAnsi="Calibri Light" w:cs="Calibri Light"/>
            <w:lang w:val="nl-NL"/>
          </w:rPr>
          <w:delText xml:space="preserve"> In hoeverre bent u tevreden over het aanbod van ...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553"/>
        <w:gridCol w:w="1047"/>
        <w:gridCol w:w="1047"/>
        <w:gridCol w:w="1265"/>
        <w:gridCol w:w="1265"/>
        <w:gridCol w:w="1265"/>
        <w:gridCol w:w="918"/>
      </w:tblGrid>
      <w:tr w:rsidRPr="009A2F1D" w:rsidR="00D93DAA" w:rsidDel="008A6C57" w:rsidTr="4C05FF5E" w14:paraId="380E615B" w14:textId="4F0CA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author="Mark Gremmen" w:date="2022-08-04T12:25:00Z" w:id="756535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8A6C57" w:rsidRDefault="00D93DAA" w14:paraId="09397687" w14:textId="59D9B7B4">
            <w:pPr>
              <w:keepNext/>
              <w:rPr>
                <w:del w:author="Mark Gremmen" w:date="2022-08-04T12:25:00Z" w:id="524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8A6C57" w:rsidRDefault="001059C7" w14:paraId="7C84BF67" w14:textId="326C8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525"/>
                <w:rFonts w:ascii="Calibri Light" w:hAnsi="Calibri Light" w:cs="Calibri Light"/>
              </w:rPr>
            </w:pPr>
            <w:del w:author="Mark Gremmen" w:date="2022-08-04T12:25:00Z" w:id="526">
              <w:r w:rsidRPr="009A2F1D" w:rsidDel="008A6C57">
                <w:rPr>
                  <w:rFonts w:ascii="Calibri Light" w:hAnsi="Calibri Light" w:cs="Calibri Light"/>
                </w:rPr>
                <w:delText xml:space="preserve">zeer tevreden 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8A6C57" w:rsidRDefault="001059C7" w14:paraId="0BAFD2A0" w14:textId="1ADD1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527"/>
                <w:rFonts w:ascii="Calibri Light" w:hAnsi="Calibri Light" w:cs="Calibri Light"/>
              </w:rPr>
            </w:pPr>
            <w:del w:author="Mark Gremmen" w:date="2022-08-04T12:25:00Z" w:id="528">
              <w:r w:rsidRPr="009A2F1D" w:rsidDel="008A6C57">
                <w:rPr>
                  <w:rFonts w:ascii="Calibri Light" w:hAnsi="Calibri Light" w:cs="Calibri Light"/>
                </w:rPr>
                <w:delText>tevreden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8A6C57" w:rsidRDefault="001059C7" w14:paraId="732FEF81" w14:textId="19D335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529"/>
                <w:rFonts w:ascii="Calibri Light" w:hAnsi="Calibri Light" w:cs="Calibri Light"/>
              </w:rPr>
            </w:pPr>
            <w:del w:author="Mark Gremmen" w:date="2022-08-04T12:25:00Z" w:id="530">
              <w:r w:rsidRPr="009A2F1D" w:rsidDel="008A6C57">
                <w:rPr>
                  <w:rFonts w:ascii="Calibri Light" w:hAnsi="Calibri Light" w:cs="Calibri Light"/>
                </w:rPr>
                <w:delText xml:space="preserve">niet tevreden / niet ontevreden 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8A6C57" w:rsidRDefault="001059C7" w14:paraId="11042E96" w14:textId="5B8614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531"/>
                <w:rFonts w:ascii="Calibri Light" w:hAnsi="Calibri Light" w:cs="Calibri Light"/>
              </w:rPr>
            </w:pPr>
            <w:del w:author="Mark Gremmen" w:date="2022-08-04T12:25:00Z" w:id="532">
              <w:r w:rsidRPr="009A2F1D" w:rsidDel="008A6C57">
                <w:rPr>
                  <w:rFonts w:ascii="Calibri Light" w:hAnsi="Calibri Light" w:cs="Calibri Light"/>
                </w:rPr>
                <w:delText>ontevreden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8A6C57" w:rsidRDefault="001059C7" w14:paraId="687BFABE" w14:textId="39FE6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533"/>
                <w:rFonts w:ascii="Calibri Light" w:hAnsi="Calibri Light" w:cs="Calibri Light"/>
              </w:rPr>
            </w:pPr>
            <w:del w:author="Mark Gremmen" w:date="2022-08-04T12:25:00Z" w:id="534">
              <w:r w:rsidRPr="009A2F1D" w:rsidDel="008A6C57">
                <w:rPr>
                  <w:rFonts w:ascii="Calibri Light" w:hAnsi="Calibri Light" w:cs="Calibri Light"/>
                </w:rPr>
                <w:delText>zeer ontevreden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8A6C57" w:rsidRDefault="001059C7" w14:paraId="774F4B73" w14:textId="02248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535"/>
                <w:rFonts w:ascii="Calibri Light" w:hAnsi="Calibri Light" w:cs="Calibri Light"/>
              </w:rPr>
            </w:pPr>
            <w:del w:author="Mark Gremmen" w:date="2022-08-04T12:25:00Z" w:id="536">
              <w:r w:rsidRPr="009A2F1D" w:rsidDel="008A6C57">
                <w:rPr>
                  <w:rFonts w:ascii="Calibri Light" w:hAnsi="Calibri Light" w:cs="Calibri Light"/>
                </w:rPr>
                <w:delText>weet niet / geen mening</w:delText>
              </w:r>
            </w:del>
          </w:p>
        </w:tc>
      </w:tr>
      <w:tr w:rsidRPr="004F3D73" w:rsidR="00D93DAA" w:rsidDel="008A6C57" w:rsidTr="4C05FF5E" w14:paraId="4C219258" w14:textId="1A0247CF">
        <w:trPr>
          <w:del w:author="Mark Gremmen" w:date="2022-08-04T12:25:00Z" w:id="554485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8A6C57" w:rsidRDefault="001059C7" w14:paraId="1AB9AD2A" w14:textId="49F2D0D6">
            <w:pPr>
              <w:keepNext/>
              <w:rPr>
                <w:del w:author="Mark Gremmen" w:date="2022-08-04T12:25:00Z" w:id="538"/>
                <w:rFonts w:ascii="Calibri Light" w:hAnsi="Calibri Light" w:cs="Calibri Light"/>
                <w:lang w:val="nl-NL"/>
              </w:rPr>
            </w:pPr>
            <w:del w:author="Mark Gremmen" w:date="2022-08-04T12:25:00Z" w:id="539">
              <w:r w:rsidRPr="009A2F1D" w:rsidDel="008A6C57">
                <w:rPr>
                  <w:rFonts w:ascii="Calibri Light" w:hAnsi="Calibri Light" w:cs="Calibri Light"/>
                  <w:lang w:val="nl-NL"/>
                </w:rPr>
                <w:delText>(Gezondheids-) zorgvoorzieningen (</w:delText>
              </w:r>
            </w:del>
            <w:ins w:author="Mark Gremmen" w:date="2022-05-31T09:49:00Z" w:id="540">
              <w:del w:author="Mark Gremmen" w:date="2022-08-04T12:25:00Z" w:id="541">
                <w:r w:rsidDel="008A6C57" w:rsidR="000C72BA">
                  <w:rPr>
                    <w:rFonts w:ascii="Calibri Light" w:hAnsi="Calibri Light" w:cs="Calibri Light"/>
                    <w:lang w:val="nl-NL"/>
                  </w:rPr>
                  <w:delText xml:space="preserve">zoals </w:delText>
                </w:r>
              </w:del>
            </w:ins>
            <w:del w:author="Mark Gremmen" w:date="2022-08-04T12:25:00Z" w:id="542">
              <w:r w:rsidRPr="009A2F1D" w:rsidDel="008A6C57">
                <w:rPr>
                  <w:rFonts w:ascii="Calibri Light" w:hAnsi="Calibri Light" w:cs="Calibri Light"/>
                  <w:lang w:val="nl-NL"/>
                </w:rPr>
                <w:delText xml:space="preserve">huisartsenpost, gezondheidscentrum, consultatiebureau / centrum voor jeugd en gezin, verzorgingstehuis, etc.)              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8A6C57" w:rsidRDefault="00D93DAA" w14:paraId="6034D436" w14:textId="03427E6F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543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8A6C57" w:rsidRDefault="00D93DAA" w14:paraId="65BDFF0C" w14:textId="28F90FE3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544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8A6C57" w:rsidRDefault="00D93DAA" w14:paraId="44EE4A9F" w14:textId="75E34DB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545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8A6C57" w:rsidRDefault="00D93DAA" w14:paraId="04B198BF" w14:textId="2C290C38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546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8A6C57" w:rsidRDefault="00D93DAA" w14:paraId="2C3D88D7" w14:textId="3DC696B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547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8A6C57" w:rsidRDefault="00D93DAA" w14:paraId="4FB77573" w14:textId="069194B3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548"/>
                <w:rFonts w:ascii="Calibri Light" w:hAnsi="Calibri Light" w:cs="Calibri Light"/>
                <w:lang w:val="nl-NL"/>
              </w:rPr>
            </w:pPr>
          </w:p>
        </w:tc>
      </w:tr>
      <w:tr w:rsidRPr="000D2441" w:rsidR="00D93DAA" w:rsidDel="008A6C57" w:rsidTr="4C05FF5E" w14:paraId="387EA351" w14:textId="7DD7FD4F">
        <w:trPr>
          <w:del w:author="Mark Gremmen" w:date="2022-08-04T12:25:00Z" w:id="1842418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8A6C57" w:rsidRDefault="001059C7" w14:paraId="3EF82471" w14:textId="04BD35EE">
            <w:pPr>
              <w:keepNext/>
              <w:rPr>
                <w:del w:author="Mark Gremmen" w:date="2022-08-04T12:25:00Z" w:id="550"/>
                <w:rFonts w:ascii="Calibri Light" w:hAnsi="Calibri Light" w:cs="Calibri Light"/>
                <w:lang w:val="nl-NL"/>
              </w:rPr>
            </w:pPr>
            <w:del w:author="Mark Gremmen" w:date="2022-08-04T12:25:00Z" w:id="551">
              <w:r w:rsidRPr="5CACD928" w:rsidDel="008A6C57">
                <w:rPr>
                  <w:rFonts w:ascii="Calibri Light" w:hAnsi="Calibri Light" w:cs="Calibri Light"/>
                  <w:lang w:val="nl-NL"/>
                </w:rPr>
                <w:delText>Welzijnsvoorzieningen (buurtwerk</w:delText>
              </w:r>
            </w:del>
            <w:ins w:author="Mark Gremmen" w:date="2022-07-05T12:48:00Z" w:id="552">
              <w:del w:author="Mark Gremmen" w:date="2022-08-04T12:25:00Z" w:id="553">
                <w:r w:rsidRPr="5CACD928" w:rsidDel="008A6C57">
                  <w:rPr>
                    <w:rFonts w:ascii="Calibri Light" w:hAnsi="Calibri Light" w:cs="Calibri Light"/>
                    <w:lang w:val="nl-NL"/>
                  </w:rPr>
                  <w:delText xml:space="preserve">helpen van </w:delText>
                </w:r>
              </w:del>
            </w:ins>
            <w:ins w:author="Mark Gremmen" w:date="2022-05-31T09:46:00Z" w:id="554">
              <w:del w:author="Mark Gremmen" w:date="2022-08-04T12:25:00Z" w:id="555">
                <w:r w:rsidRPr="5CACD928" w:rsidDel="008A6C57" w:rsidR="000C72BA">
                  <w:rPr>
                    <w:rFonts w:ascii="Calibri Light" w:hAnsi="Calibri Light" w:cs="Calibri Light"/>
                    <w:lang w:val="nl-NL"/>
                  </w:rPr>
                  <w:delText xml:space="preserve"> buurtbewoners</w:delText>
                </w:r>
              </w:del>
            </w:ins>
            <w:del w:author="Mark Gremmen" w:date="2022-08-04T12:25:00Z" w:id="556">
              <w:r w:rsidRPr="5CACD928" w:rsidDel="008A6C57">
                <w:rPr>
                  <w:rFonts w:ascii="Calibri Light" w:hAnsi="Calibri Light" w:cs="Calibri Light"/>
                  <w:lang w:val="nl-NL"/>
                </w:rPr>
                <w:delText xml:space="preserve">, jongeren- / ouderenvoorzieningen etc.)              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8A6C57" w:rsidRDefault="00D93DAA" w14:paraId="509AE129" w14:textId="69CA96F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557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8A6C57" w:rsidRDefault="00D93DAA" w14:paraId="60BCC120" w14:textId="1C0F7C92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558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8A6C57" w:rsidRDefault="00D93DAA" w14:paraId="4449E3A8" w14:textId="192AAEE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559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8A6C57" w:rsidRDefault="00D93DAA" w14:paraId="61AF879C" w14:textId="1584A0CC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560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8A6C57" w:rsidRDefault="00D93DAA" w14:paraId="25F254E0" w14:textId="1C19738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561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8A6C57" w:rsidRDefault="00D93DAA" w14:paraId="5CAEC9C0" w14:textId="1771A51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562"/>
                <w:rFonts w:ascii="Calibri Light" w:hAnsi="Calibri Light" w:cs="Calibri Light"/>
                <w:lang w:val="nl-NL"/>
              </w:rPr>
            </w:pPr>
          </w:p>
        </w:tc>
      </w:tr>
      <w:tr w:rsidRPr="004F3D73" w:rsidR="0016297E" w:rsidDel="008A6C57" w:rsidTr="4C05FF5E" w14:paraId="0F822762" w14:textId="70CC6640">
        <w:trPr>
          <w:ins w:author="Mark Gremmen" w:date="2022-05-31T08:56:00Z" w:id="1583577808"/>
          <w:del w:author="Mark Gremmen" w:date="2022-08-04T12:25:00Z" w:id="1452092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16297E" w:rsidDel="008A6C57" w:rsidRDefault="0016297E" w14:paraId="3325E63C" w14:textId="0C9C042B">
            <w:pPr>
              <w:keepNext/>
              <w:rPr>
                <w:ins w:author="Mark Gremmen" w:date="2022-05-31T08:56:00Z" w:id="565"/>
                <w:del w:author="Mark Gremmen" w:date="2022-08-04T12:25:00Z" w:id="566"/>
                <w:rFonts w:ascii="Calibri Light" w:hAnsi="Calibri Light" w:cs="Calibri Light"/>
                <w:lang w:val="nl-NL"/>
              </w:rPr>
            </w:pPr>
            <w:ins w:author="Mark Gremmen" w:date="2022-05-31T08:56:00Z" w:id="567">
              <w:del w:author="Mark Gremmen" w:date="2022-08-04T12:25:00Z" w:id="568">
                <w:r w:rsidDel="008A6C57">
                  <w:rPr>
                    <w:rFonts w:ascii="Calibri Light" w:hAnsi="Calibri Light" w:cs="Calibri Light"/>
                    <w:lang w:val="nl-NL"/>
                  </w:rPr>
                  <w:delText>Ontmoetingsplekken</w:delText>
                </w:r>
              </w:del>
            </w:ins>
            <w:ins w:author="Mark Gremmen" w:date="2022-05-31T08:58:00Z" w:id="569">
              <w:del w:author="Mark Gremmen" w:date="2022-08-04T12:25:00Z" w:id="570">
                <w:r w:rsidDel="008A6C57">
                  <w:rPr>
                    <w:rFonts w:ascii="Calibri Light" w:hAnsi="Calibri Light" w:cs="Calibri Light"/>
                    <w:lang w:val="nl-NL"/>
                  </w:rPr>
                  <w:delText xml:space="preserve"> (</w:delText>
                </w:r>
              </w:del>
            </w:ins>
            <w:ins w:author="Mark Gremmen" w:date="2022-05-31T13:11:00Z" w:id="571">
              <w:del w:author="Mark Gremmen" w:date="2022-08-04T12:25:00Z" w:id="572">
                <w:r w:rsidDel="008A6C57" w:rsidR="00893480">
                  <w:rPr>
                    <w:rFonts w:ascii="Calibri Light" w:hAnsi="Calibri Light" w:cs="Calibri Light"/>
                    <w:lang w:val="nl-NL"/>
                  </w:rPr>
                  <w:delText>p</w:delText>
                </w:r>
              </w:del>
            </w:ins>
            <w:ins w:author="Mark Gremmen" w:date="2022-05-31T08:59:00Z" w:id="573">
              <w:del w:author="Mark Gremmen" w:date="2022-08-04T12:25:00Z" w:id="574">
                <w:r w:rsidDel="008A6C57">
                  <w:rPr>
                    <w:rFonts w:ascii="Calibri Light" w:hAnsi="Calibri Light" w:cs="Calibri Light"/>
                    <w:lang w:val="nl-NL"/>
                  </w:rPr>
                  <w:delText>lekken</w:delText>
                </w:r>
              </w:del>
            </w:ins>
            <w:ins w:author="Mark Gremmen" w:date="2022-05-31T09:46:00Z" w:id="575">
              <w:del w:author="Mark Gremmen" w:date="2022-08-04T12:25:00Z" w:id="576">
                <w:r w:rsidDel="008A6C57" w:rsidR="000C72BA">
                  <w:rPr>
                    <w:rFonts w:ascii="Calibri Light" w:hAnsi="Calibri Light" w:cs="Calibri Light"/>
                    <w:lang w:val="nl-NL"/>
                  </w:rPr>
                  <w:delText xml:space="preserve"> in de buurt</w:delText>
                </w:r>
              </w:del>
            </w:ins>
            <w:ins w:author="Mark Gremmen" w:date="2022-05-31T08:59:00Z" w:id="577">
              <w:del w:author="Mark Gremmen" w:date="2022-08-04T12:25:00Z" w:id="578">
                <w:r w:rsidDel="008A6C57">
                  <w:rPr>
                    <w:rFonts w:ascii="Calibri Light" w:hAnsi="Calibri Light" w:cs="Calibri Light"/>
                    <w:lang w:val="nl-NL"/>
                  </w:rPr>
                  <w:delText xml:space="preserve"> voor sociaal contact</w:delText>
                </w:r>
              </w:del>
            </w:ins>
            <w:ins w:author="Mark Gremmen" w:date="2022-05-31T13:11:00Z" w:id="579">
              <w:del w:author="Mark Gremmen" w:date="2022-08-04T12:25:00Z" w:id="580">
                <w:r w:rsidDel="008A6C57" w:rsidR="00893480">
                  <w:rPr>
                    <w:rFonts w:ascii="Calibri Light" w:hAnsi="Calibri Light" w:cs="Calibri Light"/>
                    <w:lang w:val="nl-NL"/>
                  </w:rPr>
                  <w:delText xml:space="preserve"> zoals buurthui</w:delText>
                </w:r>
              </w:del>
            </w:ins>
            <w:ins w:author="Mark Gremmen" w:date="2022-05-31T13:15:00Z" w:id="581">
              <w:del w:author="Mark Gremmen" w:date="2022-08-04T12:25:00Z" w:id="582">
                <w:r w:rsidDel="008A6C57" w:rsidR="00D531B2">
                  <w:rPr>
                    <w:rFonts w:ascii="Calibri Light" w:hAnsi="Calibri Light" w:cs="Calibri Light"/>
                    <w:lang w:val="nl-NL"/>
                  </w:rPr>
                  <w:delText xml:space="preserve">s, </w:delText>
                </w:r>
              </w:del>
            </w:ins>
            <w:ins w:author="Mark Gremmen" w:date="2022-05-31T13:21:00Z" w:id="583">
              <w:del w:author="Mark Gremmen" w:date="2022-08-04T12:25:00Z" w:id="584">
                <w:r w:rsidDel="008A6C57" w:rsidR="009744AE">
                  <w:rPr>
                    <w:rFonts w:ascii="Calibri Light" w:hAnsi="Calibri Light" w:cs="Calibri Light"/>
                    <w:lang w:val="nl-NL"/>
                  </w:rPr>
                  <w:delText xml:space="preserve">activiteitencentrum, </w:delText>
                </w:r>
              </w:del>
            </w:ins>
            <w:ins w:author="Mark Gremmen" w:date="2022-05-31T13:20:00Z" w:id="585">
              <w:del w:author="Mark Gremmen" w:date="2022-08-04T12:25:00Z" w:id="586">
                <w:r w:rsidDel="008A6C57" w:rsidR="009744AE">
                  <w:rPr>
                    <w:rFonts w:ascii="Calibri Light" w:hAnsi="Calibri Light" w:cs="Calibri Light"/>
                    <w:lang w:val="nl-NL"/>
                  </w:rPr>
                  <w:delText>plein of buurttuin</w:delText>
                </w:r>
              </w:del>
            </w:ins>
            <w:ins w:author="Mark Gremmen" w:date="2022-05-31T08:59:00Z" w:id="587">
              <w:del w:author="Mark Gremmen" w:date="2022-08-04T12:25:00Z" w:id="588">
                <w:r w:rsidDel="008A6C57">
                  <w:rPr>
                    <w:rFonts w:ascii="Calibri Light" w:hAnsi="Calibri Light" w:cs="Calibri Light"/>
                    <w:lang w:val="nl-NL"/>
                  </w:rPr>
                  <w:delText>)</w:delText>
                </w:r>
              </w:del>
            </w:ins>
            <w:ins w:author="Mark Gremmen" w:date="2022-05-31T08:58:00Z" w:id="589">
              <w:del w:author="Mark Gremmen" w:date="2022-08-04T12:25:00Z" w:id="590">
                <w:r w:rsidDel="008A6C57">
                  <w:rPr>
                    <w:rFonts w:ascii="Calibri Light" w:hAnsi="Calibri Light" w:cs="Calibri Light"/>
                    <w:lang w:val="nl-NL"/>
                  </w:rPr>
                  <w:delText xml:space="preserve">, </w:delText>
                </w:r>
              </w:del>
            </w:ins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16297E" w:rsidDel="008A6C57" w:rsidRDefault="0016297E" w14:paraId="4FFE47AA" w14:textId="5858A5FC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5-31T08:56:00Z" w:id="591"/>
                <w:del w:author="Mark Gremmen" w:date="2022-08-04T12:25:00Z" w:id="592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16297E" w:rsidDel="008A6C57" w:rsidRDefault="0016297E" w14:paraId="6910239D" w14:textId="5BE48F82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5-31T08:56:00Z" w:id="593"/>
                <w:del w:author="Mark Gremmen" w:date="2022-08-04T12:25:00Z" w:id="594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16297E" w:rsidDel="008A6C57" w:rsidRDefault="0016297E" w14:paraId="2B333C97" w14:textId="6A625BB2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5-31T08:56:00Z" w:id="595"/>
                <w:del w:author="Mark Gremmen" w:date="2022-08-04T12:25:00Z" w:id="596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16297E" w:rsidDel="008A6C57" w:rsidRDefault="0016297E" w14:paraId="67A83EAD" w14:textId="5A64A3F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5-31T08:56:00Z" w:id="597"/>
                <w:del w:author="Mark Gremmen" w:date="2022-08-04T12:25:00Z" w:id="598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16297E" w:rsidDel="008A6C57" w:rsidRDefault="0016297E" w14:paraId="3C795A2D" w14:textId="61F30E93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5-31T08:56:00Z" w:id="599"/>
                <w:del w:author="Mark Gremmen" w:date="2022-08-04T12:25:00Z" w:id="600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16297E" w:rsidDel="008A6C57" w:rsidRDefault="0016297E" w14:paraId="16853655" w14:textId="4483010F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author="Mark Gremmen" w:date="2022-05-31T08:56:00Z" w:id="601"/>
                <w:del w:author="Mark Gremmen" w:date="2022-08-04T12:25:00Z" w:id="602"/>
                <w:rFonts w:ascii="Calibri Light" w:hAnsi="Calibri Light" w:cs="Calibri Light"/>
                <w:lang w:val="nl-NL"/>
              </w:rPr>
            </w:pPr>
          </w:p>
        </w:tc>
      </w:tr>
      <w:tr w:rsidRPr="009A2F1D" w:rsidR="00D93DAA" w:rsidDel="008A6C57" w:rsidTr="4C05FF5E" w14:paraId="33E36CD4" w14:textId="6DA7D89B">
        <w:trPr>
          <w:del w:author="Mark Gremmen" w:date="2022-08-04T12:25:00Z" w:id="1725147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8A6C57" w:rsidRDefault="001059C7" w14:paraId="6D4C28B9" w14:textId="7BC84FBA">
            <w:pPr>
              <w:keepNext/>
              <w:rPr>
                <w:del w:author="Mark Gremmen" w:date="2022-08-04T12:25:00Z" w:id="604"/>
                <w:rFonts w:ascii="Calibri Light" w:hAnsi="Calibri Light" w:cs="Calibri Light"/>
              </w:rPr>
            </w:pPr>
            <w:del w:author="Mark Gremmen" w:date="2022-08-04T12:25:00Z" w:id="605">
              <w:r w:rsidRPr="009A2F1D" w:rsidDel="008A6C57">
                <w:rPr>
                  <w:rFonts w:ascii="Calibri Light" w:hAnsi="Calibri Light" w:cs="Calibri Light"/>
                </w:rPr>
                <w:delText xml:space="preserve">Speelvoorzieningen (kinderen tot 12 jaar)        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8A6C57" w:rsidRDefault="00D93DAA" w14:paraId="1DC33A4B" w14:textId="4EA77E04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606"/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8A6C57" w:rsidRDefault="00D93DAA" w14:paraId="65A0171A" w14:textId="0A9A4B94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607"/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8A6C57" w:rsidRDefault="00D93DAA" w14:paraId="49A321B4" w14:textId="5C52245C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608"/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8A6C57" w:rsidRDefault="00D93DAA" w14:paraId="1250C764" w14:textId="5649D51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609"/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8A6C57" w:rsidRDefault="00D93DAA" w14:paraId="3FFE085E" w14:textId="6980638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610"/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8A6C57" w:rsidRDefault="00D93DAA" w14:paraId="0F93CB1A" w14:textId="7D7787F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611"/>
                <w:rFonts w:ascii="Calibri Light" w:hAnsi="Calibri Light" w:cs="Calibri Light"/>
              </w:rPr>
            </w:pPr>
          </w:p>
        </w:tc>
      </w:tr>
      <w:tr w:rsidRPr="009A2F1D" w:rsidR="00D93DAA" w:rsidDel="008A6C57" w:rsidTr="4C05FF5E" w14:paraId="147EA171" w14:textId="5FE5BC6F">
        <w:trPr>
          <w:del w:author="Mark Gremmen" w:date="2022-08-04T12:25:00Z" w:id="217370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8A6C57" w:rsidRDefault="001059C7" w14:paraId="36D2C653" w14:textId="3147C498">
            <w:pPr>
              <w:keepNext/>
              <w:rPr>
                <w:del w:author="Mark Gremmen" w:date="2022-08-04T12:25:00Z" w:id="613"/>
                <w:rFonts w:ascii="Calibri Light" w:hAnsi="Calibri Light" w:cs="Calibri Light"/>
              </w:rPr>
            </w:pPr>
            <w:del w:author="Mark Gremmen" w:date="2022-08-04T12:25:00Z" w:id="614">
              <w:r w:rsidRPr="009A2F1D" w:rsidDel="008A6C57">
                <w:rPr>
                  <w:rFonts w:ascii="Calibri Light" w:hAnsi="Calibri Light" w:cs="Calibri Light"/>
                </w:rPr>
                <w:delText>Sportvoorzieningen</w:delText>
              </w:r>
            </w:del>
            <w:del w:author="Mark Gremmen" w:date="2022-06-08T15:16:00Z" w:id="615">
              <w:r w:rsidRPr="009A2F1D" w:rsidDel="003B78A5">
                <w:rPr>
                  <w:rFonts w:ascii="Calibri Light" w:hAnsi="Calibri Light" w:cs="Calibri Light"/>
                </w:rPr>
                <w:delText xml:space="preserve">     </w:delText>
              </w:r>
            </w:del>
            <w:del w:author="Mark Gremmen" w:date="2022-08-04T12:25:00Z" w:id="616">
              <w:r w:rsidRPr="009A2F1D" w:rsidDel="008A6C57">
                <w:rPr>
                  <w:rFonts w:ascii="Calibri Light" w:hAnsi="Calibri Light" w:cs="Calibri Light"/>
                </w:rPr>
                <w:delText xml:space="preserve">         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8A6C57" w:rsidRDefault="00D93DAA" w14:paraId="4F0F38AA" w14:textId="294DD00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617"/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8A6C57" w:rsidRDefault="00D93DAA" w14:paraId="15FDBBC9" w14:textId="2932DAC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618"/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8A6C57" w:rsidRDefault="00D93DAA" w14:paraId="4219C252" w14:textId="1F0031FB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619"/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8A6C57" w:rsidRDefault="00D93DAA" w14:paraId="71409562" w14:textId="658A1F4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620"/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8A6C57" w:rsidRDefault="00D93DAA" w14:paraId="55AFC963" w14:textId="7EDFEB38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621"/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8A6C57" w:rsidRDefault="00D93DAA" w14:paraId="53CDAD4F" w14:textId="6F4FB528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622"/>
                <w:rFonts w:ascii="Calibri Light" w:hAnsi="Calibri Light" w:cs="Calibri Light"/>
              </w:rPr>
            </w:pPr>
          </w:p>
        </w:tc>
      </w:tr>
      <w:tr w:rsidRPr="009A2F1D" w:rsidR="00D93DAA" w:rsidDel="008A6C57" w:rsidTr="4C05FF5E" w14:paraId="66AE8313" w14:textId="6ADFEDDB">
        <w:trPr>
          <w:del w:author="Mark Gremmen" w:date="2022-08-04T12:25:00Z" w:id="490019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8A6C57" w:rsidRDefault="001059C7" w14:paraId="59043B8C" w14:textId="6787F257">
            <w:pPr>
              <w:keepNext/>
              <w:rPr>
                <w:del w:author="Mark Gremmen" w:date="2022-08-04T12:25:00Z" w:id="624"/>
                <w:rFonts w:ascii="Calibri Light" w:hAnsi="Calibri Light" w:cs="Calibri Light"/>
              </w:rPr>
            </w:pPr>
            <w:del w:author="Mark Gremmen" w:date="2022-08-04T12:25:00Z" w:id="625">
              <w:r w:rsidRPr="009A2F1D" w:rsidDel="008A6C57">
                <w:rPr>
                  <w:rFonts w:ascii="Calibri Light" w:hAnsi="Calibri Light" w:cs="Calibri Light"/>
                </w:rPr>
                <w:delText xml:space="preserve">Openbaar vervoer 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8A6C57" w:rsidRDefault="00D93DAA" w14:paraId="126D5F5A" w14:textId="6568D9A8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626"/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8A6C57" w:rsidRDefault="00D93DAA" w14:paraId="08EFABFB" w14:textId="0272EB03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627"/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8A6C57" w:rsidRDefault="00D93DAA" w14:paraId="6DA57D12" w14:textId="0DAE7190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628"/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8A6C57" w:rsidRDefault="00D93DAA" w14:paraId="00BC00EC" w14:textId="78475FE0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629"/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8A6C57" w:rsidRDefault="00D93DAA" w14:paraId="477C0812" w14:textId="65361EE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630"/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8A6C57" w:rsidRDefault="00D93DAA" w14:paraId="7C4E6611" w14:textId="684CF1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12:25:00Z" w:id="631"/>
                <w:rFonts w:ascii="Calibri Light" w:hAnsi="Calibri Light" w:cs="Calibri Light"/>
              </w:rPr>
            </w:pPr>
          </w:p>
        </w:tc>
      </w:tr>
    </w:tbl>
    <w:p w:rsidRPr="009A2F1D" w:rsidR="00D93DAA" w:rsidRDefault="00D93DAA" w14:paraId="4FE75521" w14:textId="77777777">
      <w:pPr>
        <w:rPr>
          <w:rFonts w:ascii="Calibri Light" w:hAnsi="Calibri Light" w:cs="Calibri Light"/>
        </w:rPr>
      </w:pPr>
    </w:p>
    <w:p w:rsidRPr="009A2F1D" w:rsidR="00D93DAA" w:rsidRDefault="00D93DAA" w14:paraId="78B9BC09" w14:textId="77777777">
      <w:pPr>
        <w:rPr>
          <w:rFonts w:ascii="Calibri Light" w:hAnsi="Calibri Light" w:cs="Calibri Light"/>
        </w:rPr>
      </w:pPr>
    </w:p>
    <w:p w:rsidRPr="009A2F1D" w:rsidR="00D93DAA" w:rsidRDefault="001059C7" w14:paraId="086F9870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:rsidRPr="009A2F1D" w:rsidR="00D93DAA" w:rsidRDefault="00D93DAA" w14:paraId="3C37BB35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4115B4C6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:rsidRPr="009A2F1D" w:rsidR="00D93DAA" w:rsidRDefault="00D93DAA" w14:paraId="78C4E592" w14:textId="77777777">
      <w:pPr>
        <w:rPr>
          <w:rFonts w:ascii="Calibri Light" w:hAnsi="Calibri Light" w:cs="Calibri Light"/>
          <w:lang w:val="nl-NL"/>
        </w:rPr>
      </w:pPr>
    </w:p>
    <w:p w:rsidR="00726AA4" w:rsidRDefault="00726AA4" w14:paraId="4D0A688D" w14:textId="77777777">
      <w:pPr>
        <w:rPr>
          <w:ins w:author="Mark Gremmen" w:date="2022-08-04T13:12:00Z" w:id="632"/>
          <w:rStyle w:val="Heading2Char"/>
          <w:lang w:val="nl-NL"/>
        </w:rPr>
      </w:pPr>
      <w:ins w:author="Mark Gremmen" w:date="2022-08-04T13:12:00Z" w:id="633">
        <w:r>
          <w:rPr>
            <w:rStyle w:val="Heading2Char"/>
            <w:lang w:val="nl-NL"/>
          </w:rPr>
          <w:br w:type="page"/>
        </w:r>
      </w:ins>
    </w:p>
    <w:p w:rsidRPr="009A2F1D" w:rsidR="00D93DAA" w:rsidRDefault="001059C7" w14:paraId="34A8037B" w14:textId="576D4CFD">
      <w:pPr>
        <w:keepNext w:val="1"/>
        <w:rPr>
          <w:rFonts w:ascii="Calibri Light" w:hAnsi="Calibri Light" w:cs="Calibri Light"/>
          <w:lang w:val="nl-NL"/>
        </w:rPr>
      </w:pPr>
      <w:r w:rsidRPr="5D2D02CC" w:rsidR="001059C7">
        <w:rPr>
          <w:rStyle w:val="Heading2Char"/>
          <w:lang w:val="nl-NL"/>
        </w:rPr>
        <w:t>Relatie inwoner-gemeente</w:t>
      </w:r>
      <w:r>
        <w:br/>
      </w:r>
      <w:r w:rsidRPr="5D2D02CC" w:rsidR="001059C7">
        <w:rPr>
          <w:rFonts w:ascii="Calibri Light" w:hAnsi="Calibri Light" w:cs="Calibri Light"/>
          <w:lang w:val="nl-NL"/>
        </w:rPr>
        <w:t xml:space="preserve"> </w:t>
      </w:r>
      <w:r>
        <w:br/>
      </w:r>
      <w:del w:author="Mark Gremmen" w:date="2022-07-28T09:29:00Z" w:id="919165710">
        <w:r w:rsidRPr="5D2D02CC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5D2D02CC" w:rsidR="001059C7">
        <w:rPr>
          <w:rFonts w:ascii="Calibri Light" w:hAnsi="Calibri Light" w:cs="Calibri Light"/>
          <w:lang w:val="nl-NL"/>
        </w:rPr>
        <w:t xml:space="preserve">De volgende vragen en </w:t>
      </w:r>
      <w:del w:author="Mark Gremmen" w:date="2022-06-13T10:52:00Z" w:id="118127203">
        <w:r w:rsidRPr="5D2D02CC" w:rsidDel="001059C7">
          <w:rPr>
            <w:rFonts w:ascii="Calibri Light" w:hAnsi="Calibri Light" w:cs="Calibri Light"/>
            <w:lang w:val="nl-NL"/>
          </w:rPr>
          <w:delText>stellingen</w:delText>
        </w:r>
      </w:del>
      <w:ins w:author="Mark Gremmen" w:date="2022-06-13T10:52:00Z" w:id="487511186">
        <w:r w:rsidRPr="5D2D02CC" w:rsidR="00497C1D">
          <w:rPr>
            <w:rFonts w:ascii="Calibri Light" w:hAnsi="Calibri Light" w:cs="Calibri Light"/>
            <w:lang w:val="nl-NL"/>
          </w:rPr>
          <w:t>uitspraken</w:t>
        </w:r>
      </w:ins>
      <w:r w:rsidRPr="5D2D02CC" w:rsidR="001059C7">
        <w:rPr>
          <w:rFonts w:ascii="Calibri Light" w:hAnsi="Calibri Light" w:cs="Calibri Light"/>
          <w:lang w:val="nl-NL"/>
        </w:rPr>
        <w:t xml:space="preserve"> gaan over </w:t>
      </w:r>
      <w:del w:author="Mark Gremmen" w:date="2022-07-05T13:09:00Z" w:id="1472196809">
        <w:r w:rsidRPr="5D2D02CC" w:rsidDel="001059C7">
          <w:rPr>
            <w:rFonts w:ascii="Calibri Light" w:hAnsi="Calibri Light" w:cs="Calibri Light"/>
            <w:lang w:val="nl-NL"/>
          </w:rPr>
          <w:delText>de opstelling</w:delText>
        </w:r>
      </w:del>
      <w:ins w:author="Mark Gremmen" w:date="2022-07-05T13:09:00Z" w:id="701490267">
        <w:r w:rsidRPr="5D2D02CC" w:rsidR="001059C7">
          <w:rPr>
            <w:rFonts w:ascii="Calibri Light" w:hAnsi="Calibri Light" w:cs="Calibri Light"/>
            <w:lang w:val="nl-NL"/>
          </w:rPr>
          <w:t xml:space="preserve">het </w:t>
        </w:r>
      </w:ins>
      <w:ins w:author="Mark Gremmen" w:date="2022-10-25T11:54:30.396Z" w:id="1635005534">
        <w:r w:rsidRPr="5D2D02CC" w:rsidR="081D521F">
          <w:rPr>
            <w:rFonts w:ascii="Calibri Light" w:hAnsi="Calibri Light" w:cs="Calibri Light"/>
            <w:lang w:val="nl-NL"/>
          </w:rPr>
          <w:t>doen en laten</w:t>
        </w:r>
      </w:ins>
      <w:r w:rsidRPr="5D2D02CC" w:rsidR="001059C7">
        <w:rPr>
          <w:rFonts w:ascii="Calibri Light" w:hAnsi="Calibri Light" w:cs="Calibri Light"/>
          <w:lang w:val="nl-NL"/>
        </w:rPr>
        <w:t xml:space="preserve"> van de gemeente, </w:t>
      </w:r>
      <w:del w:author="Mark Gremmen" w:date="2022-08-05T08:28:00Z" w:id="1116242560">
        <w:r w:rsidRPr="5D2D02CC" w:rsidDel="001059C7">
          <w:rPr>
            <w:rFonts w:ascii="Calibri Light" w:hAnsi="Calibri Light" w:cs="Calibri Light"/>
            <w:lang w:val="nl-NL"/>
          </w:rPr>
          <w:delText xml:space="preserve">de communicatie, </w:delText>
        </w:r>
      </w:del>
      <w:r w:rsidRPr="5D2D02CC" w:rsidR="001059C7">
        <w:rPr>
          <w:rFonts w:ascii="Calibri Light" w:hAnsi="Calibri Light" w:cs="Calibri Light"/>
          <w:lang w:val="nl-NL"/>
        </w:rPr>
        <w:t xml:space="preserve">en het </w:t>
      </w:r>
      <w:del w:author="Mark Gremmen" w:date="2022-07-05T13:09:00Z" w:id="559654256">
        <w:r w:rsidRPr="5D2D02CC" w:rsidDel="001059C7">
          <w:rPr>
            <w:rFonts w:ascii="Calibri Light" w:hAnsi="Calibri Light" w:cs="Calibri Light"/>
            <w:lang w:val="nl-NL"/>
          </w:rPr>
          <w:delText>betrekken van</w:delText>
        </w:r>
      </w:del>
      <w:ins w:author="Mark Gremmen" w:date="2022-07-05T13:09:00Z" w:id="1160391435">
        <w:r w:rsidRPr="5D2D02CC" w:rsidR="001059C7">
          <w:rPr>
            <w:rFonts w:ascii="Calibri Light" w:hAnsi="Calibri Light" w:cs="Calibri Light"/>
            <w:lang w:val="nl-NL"/>
          </w:rPr>
          <w:t>samenwerken met</w:t>
        </w:r>
      </w:ins>
      <w:r w:rsidRPr="5D2D02CC" w:rsidR="001059C7">
        <w:rPr>
          <w:rFonts w:ascii="Calibri Light" w:hAnsi="Calibri Light" w:cs="Calibri Light"/>
          <w:lang w:val="nl-NL"/>
        </w:rPr>
        <w:t xml:space="preserve"> inwoners bij plannen, activiteiten en voorzieningen.</w:t>
      </w:r>
    </w:p>
    <w:p w:rsidR="00D93DAA" w:rsidRDefault="00D93DAA" w14:paraId="6FA322A5" w14:textId="77777777">
      <w:pPr>
        <w:rPr>
          <w:rFonts w:ascii="Calibri Light" w:hAnsi="Calibri Light" w:cs="Calibri Light"/>
          <w:lang w:val="nl-NL"/>
        </w:rPr>
      </w:pPr>
    </w:p>
    <w:p w:rsidRPr="009A2F1D" w:rsidR="00976C3C" w:rsidRDefault="00976C3C" w14:paraId="73A9C15F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72B20FF3" w14:paraId="60750A07" w14:textId="12F3B482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t>bo01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Pr="3DB877A1" w:rsidR="001059C7">
        <w:rPr>
          <w:rFonts w:ascii="Calibri Light" w:hAnsi="Calibri Light" w:cs="Calibri Light"/>
          <w:lang w:val="nl-NL"/>
        </w:rPr>
        <w:t>oeveel vertrouwen h</w:t>
      </w:r>
      <w:r w:rsidRPr="3DB877A1">
        <w:rPr>
          <w:rFonts w:ascii="Calibri Light" w:hAnsi="Calibri Light" w:cs="Calibri Light"/>
          <w:lang w:val="nl-NL"/>
        </w:rPr>
        <w:t>eeft u</w:t>
      </w:r>
      <w:r w:rsidR="00FE594D">
        <w:rPr>
          <w:rFonts w:ascii="Calibri Light" w:hAnsi="Calibri Light" w:cs="Calibri Light"/>
          <w:lang w:val="nl-NL"/>
        </w:rPr>
        <w:t xml:space="preserve"> </w:t>
      </w:r>
      <w:r w:rsidRPr="3DB877A1">
        <w:rPr>
          <w:rFonts w:ascii="Calibri Light" w:hAnsi="Calibri Light" w:cs="Calibri Light"/>
          <w:lang w:val="nl-NL"/>
        </w:rPr>
        <w:t>in de manier waarop uw gemeente wordt bestuurd?</w:t>
      </w:r>
    </w:p>
    <w:p w:rsidRPr="009A2F1D" w:rsidR="00D93DAA" w:rsidRDefault="72B20FF3" w14:paraId="050E9293" w14:textId="0DA61E8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72B20FF3">
        <w:rPr>
          <w:rFonts w:ascii="Calibri Light" w:hAnsi="Calibri Light" w:cs="Calibri Light"/>
        </w:rPr>
        <w:t xml:space="preserve">heel </w:t>
      </w:r>
      <w:r w:rsidRPr="4C05FF5E" w:rsidR="72B20FF3">
        <w:rPr>
          <w:rFonts w:ascii="Calibri Light" w:hAnsi="Calibri Light" w:cs="Calibri Light"/>
        </w:rPr>
        <w:t>veel</w:t>
      </w:r>
      <w:r w:rsidRPr="4C05FF5E" w:rsidR="72B20FF3">
        <w:rPr>
          <w:rFonts w:ascii="Calibri Light" w:hAnsi="Calibri Light" w:cs="Calibri Light"/>
        </w:rPr>
        <w:t xml:space="preserve">   </w:t>
      </w:r>
    </w:p>
    <w:p w:rsidRPr="009A2F1D" w:rsidR="00D93DAA" w:rsidRDefault="72B20FF3" w14:paraId="1B19D7B0" w14:textId="0F880911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72B20FF3">
        <w:rPr>
          <w:rFonts w:ascii="Calibri Light" w:hAnsi="Calibri Light" w:cs="Calibri Light"/>
        </w:rPr>
        <w:t>veel</w:t>
      </w:r>
      <w:r w:rsidRPr="4C05FF5E" w:rsidR="72B20FF3">
        <w:rPr>
          <w:rFonts w:ascii="Calibri Light" w:hAnsi="Calibri Light" w:cs="Calibri Light"/>
        </w:rPr>
        <w:t xml:space="preserve">   </w:t>
      </w:r>
    </w:p>
    <w:p w:rsidRPr="009A2F1D" w:rsidR="00D93DAA" w:rsidRDefault="72B20FF3" w14:paraId="49743CF3" w14:textId="2D537E3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72B20FF3">
        <w:rPr>
          <w:rFonts w:ascii="Calibri Light" w:hAnsi="Calibri Light" w:cs="Calibri Light"/>
        </w:rPr>
        <w:t>niet</w:t>
      </w:r>
      <w:r w:rsidRPr="4C05FF5E" w:rsidR="72B20FF3">
        <w:rPr>
          <w:rFonts w:ascii="Calibri Light" w:hAnsi="Calibri Light" w:cs="Calibri Light"/>
        </w:rPr>
        <w:t xml:space="preserve"> </w:t>
      </w:r>
      <w:r w:rsidRPr="4C05FF5E" w:rsidR="72B20FF3">
        <w:rPr>
          <w:rFonts w:ascii="Calibri Light" w:hAnsi="Calibri Light" w:cs="Calibri Light"/>
        </w:rPr>
        <w:t>veel</w:t>
      </w:r>
      <w:r w:rsidRPr="4C05FF5E" w:rsidR="72B20FF3">
        <w:rPr>
          <w:rFonts w:ascii="Calibri Light" w:hAnsi="Calibri Light" w:cs="Calibri Light"/>
        </w:rPr>
        <w:t xml:space="preserve"> / </w:t>
      </w:r>
      <w:r w:rsidRPr="4C05FF5E" w:rsidR="72B20FF3">
        <w:rPr>
          <w:rFonts w:ascii="Calibri Light" w:hAnsi="Calibri Light" w:cs="Calibri Light"/>
        </w:rPr>
        <w:t>niet</w:t>
      </w:r>
      <w:r w:rsidRPr="4C05FF5E" w:rsidR="72B20FF3">
        <w:rPr>
          <w:rFonts w:ascii="Calibri Light" w:hAnsi="Calibri Light" w:cs="Calibri Light"/>
        </w:rPr>
        <w:t xml:space="preserve"> </w:t>
      </w:r>
      <w:r w:rsidRPr="4C05FF5E" w:rsidR="72B20FF3">
        <w:rPr>
          <w:rFonts w:ascii="Calibri Light" w:hAnsi="Calibri Light" w:cs="Calibri Light"/>
        </w:rPr>
        <w:t>weinig</w:t>
      </w:r>
      <w:r w:rsidRPr="4C05FF5E" w:rsidR="72B20FF3">
        <w:rPr>
          <w:rFonts w:ascii="Calibri Light" w:hAnsi="Calibri Light" w:cs="Calibri Light"/>
        </w:rPr>
        <w:t xml:space="preserve">   </w:t>
      </w:r>
    </w:p>
    <w:p w:rsidRPr="009A2F1D" w:rsidR="00D93DAA" w:rsidRDefault="72B20FF3" w14:paraId="0B531118" w14:textId="385BF1C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72B20FF3">
        <w:rPr>
          <w:rFonts w:ascii="Calibri Light" w:hAnsi="Calibri Light" w:cs="Calibri Light"/>
        </w:rPr>
        <w:t>weinig</w:t>
      </w:r>
      <w:r w:rsidRPr="4C05FF5E" w:rsidR="72B20FF3">
        <w:rPr>
          <w:rFonts w:ascii="Calibri Light" w:hAnsi="Calibri Light" w:cs="Calibri Light"/>
        </w:rPr>
        <w:t xml:space="preserve">   </w:t>
      </w:r>
    </w:p>
    <w:p w:rsidRPr="009A2F1D" w:rsidR="00D93DAA" w:rsidRDefault="72B20FF3" w14:paraId="0CC37EE4" w14:textId="4CA40D5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author="Mark Gremmen" w:date="2022-07-28T13:46:00Z" w:id="1573997727">
        <w:r w:rsidRPr="4C05FF5E" w:rsidDel="72B20FF3">
          <w:rPr>
            <w:rFonts w:ascii="Calibri Light" w:hAnsi="Calibri Light" w:cs="Calibri Light"/>
          </w:rPr>
          <w:delText>nauwelijks</w:delText>
        </w:r>
        <w:r w:rsidRPr="4C05FF5E" w:rsidDel="72B20FF3">
          <w:rPr>
            <w:rFonts w:ascii="Calibri Light" w:hAnsi="Calibri Light" w:cs="Calibri Light"/>
          </w:rPr>
          <w:delText xml:space="preserve"> </w:delText>
        </w:r>
      </w:del>
      <w:del w:author="Mark Gremmen" w:date="2022-07-26T14:31:00Z" w:id="1916207628">
        <w:r w:rsidRPr="4C05FF5E" w:rsidDel="72B20FF3">
          <w:rPr>
            <w:rFonts w:ascii="Calibri Light" w:hAnsi="Calibri Light" w:cs="Calibri Light"/>
          </w:rPr>
          <w:delText>tot geen</w:delText>
        </w:r>
      </w:del>
      <w:del w:author="Mark Gremmen" w:date="2022-07-28T12:05:00Z" w:id="1599114762">
        <w:r w:rsidRPr="4C05FF5E" w:rsidDel="72B20FF3">
          <w:rPr>
            <w:rFonts w:ascii="Calibri Light" w:hAnsi="Calibri Light" w:cs="Calibri Light"/>
          </w:rPr>
          <w:delText xml:space="preserve"> </w:delText>
        </w:r>
      </w:del>
      <w:ins w:author="Mark Gremmen" w:date="2022-07-28T13:46:00Z" w:id="634368500">
        <w:r w:rsidRPr="4C05FF5E" w:rsidR="3C8B1407">
          <w:rPr>
            <w:rFonts w:ascii="Calibri Light" w:hAnsi="Calibri Light" w:cs="Calibri Light"/>
          </w:rPr>
          <w:t>(</w:t>
        </w:r>
        <w:r w:rsidRPr="4C05FF5E" w:rsidR="3C8B1407">
          <w:rPr>
            <w:rFonts w:ascii="Calibri Light" w:hAnsi="Calibri Light" w:cs="Calibri Light"/>
          </w:rPr>
          <w:t>bijna</w:t>
        </w:r>
        <w:r w:rsidRPr="4C05FF5E" w:rsidR="3C8B1407">
          <w:rPr>
            <w:rFonts w:ascii="Calibri Light" w:hAnsi="Calibri Light" w:cs="Calibri Light"/>
          </w:rPr>
          <w:t xml:space="preserve">) </w:t>
        </w:r>
        <w:r w:rsidRPr="4C05FF5E" w:rsidR="3C8B1407">
          <w:rPr>
            <w:rFonts w:ascii="Calibri Light" w:hAnsi="Calibri Light" w:cs="Calibri Light"/>
          </w:rPr>
          <w:t>geen</w:t>
        </w:r>
      </w:ins>
      <w:r w:rsidRPr="4C05FF5E" w:rsidR="33CE0DC7">
        <w:rPr>
          <w:rFonts w:ascii="Calibri Light" w:hAnsi="Calibri Light" w:cs="Calibri Light"/>
        </w:rPr>
        <w:t xml:space="preserve">  </w:t>
      </w:r>
    </w:p>
    <w:p w:rsidRPr="009A2F1D" w:rsidR="00D93DAA" w:rsidRDefault="001059C7" w14:paraId="42E7BB0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>weet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niet</w:t>
      </w:r>
      <w:r w:rsidRPr="4C05FF5E" w:rsidR="001059C7">
        <w:rPr>
          <w:rFonts w:ascii="Calibri Light" w:hAnsi="Calibri Light" w:cs="Calibri Light"/>
        </w:rPr>
        <w:t xml:space="preserve"> / </w:t>
      </w:r>
      <w:r w:rsidRPr="4C05FF5E" w:rsidR="001059C7">
        <w:rPr>
          <w:rFonts w:ascii="Calibri Light" w:hAnsi="Calibri Light" w:cs="Calibri Light"/>
        </w:rPr>
        <w:t>geen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mening</w:t>
      </w:r>
      <w:r w:rsidRPr="4C05FF5E" w:rsidR="001059C7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4EFE0ED2" w14:textId="77777777">
      <w:pPr>
        <w:rPr>
          <w:rFonts w:ascii="Calibri Light" w:hAnsi="Calibri Light" w:cs="Calibri Light"/>
        </w:rPr>
      </w:pPr>
    </w:p>
    <w:p w:rsidRPr="009A2F1D" w:rsidR="00976C3C" w:rsidP="00976C3C" w:rsidRDefault="00976C3C" w14:paraId="2EF410E9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168589DF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1C06E2AA" w14:textId="70D05439">
      <w:pPr>
        <w:keepNext/>
        <w:rPr>
          <w:rFonts w:ascii="Calibri Light" w:hAnsi="Calibri Light" w:cs="Calibri Light"/>
          <w:lang w:val="nl-NL"/>
        </w:rPr>
      </w:pPr>
      <w:del w:author="Mark Gremmen" w:date="2022-05-31T08:15:00Z" w:id="646">
        <w:r w:rsidRPr="3DB877A1" w:rsidDel="72B20FF3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author="Mark Gremmen" w:date="2022-05-31T08:17:00Z" w:id="647">
        <w:r w:rsidRPr="3DB877A1" w:rsidDel="72B20FF3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author="Mark Gremmen" w:date="2022-05-31T08:17:00Z" w:id="648">
        <w:r w:rsidRPr="3DB877A1" w:rsidR="529C724A">
          <w:rPr>
            <w:rFonts w:ascii="Calibri Light" w:hAnsi="Calibri Light" w:cs="Calibri Light"/>
            <w:lang w:val="nl-NL"/>
          </w:rPr>
          <w:t xml:space="preserve">In hoeverre bent u het </w:t>
        </w:r>
      </w:ins>
      <w:del w:author="Mark Gremmen" w:date="2022-07-07T12:02:00Z" w:id="649">
        <w:r w:rsidRPr="3DB877A1" w:rsidDel="529C724A">
          <w:rPr>
            <w:rFonts w:ascii="Calibri Light" w:hAnsi="Calibri Light" w:cs="Calibri Light"/>
            <w:lang w:val="nl-NL"/>
          </w:rPr>
          <w:delText xml:space="preserve">eens </w:delText>
        </w:r>
      </w:del>
      <w:ins w:author="Mark Gremmen" w:date="2022-07-07T12:02:00Z" w:id="650">
        <w:r w:rsidRPr="3DB877A1" w:rsidR="15716ECB">
          <w:rPr>
            <w:rFonts w:ascii="Calibri Light" w:hAnsi="Calibri Light" w:cs="Calibri Light"/>
            <w:lang w:val="nl-NL"/>
          </w:rPr>
          <w:t xml:space="preserve">eens </w:t>
        </w:r>
      </w:ins>
      <w:ins w:author="Mark Gremmen" w:date="2022-05-31T08:17:00Z" w:id="651">
        <w:r w:rsidRPr="3DB877A1" w:rsidR="529C724A">
          <w:rPr>
            <w:rFonts w:ascii="Calibri Light" w:hAnsi="Calibri Light" w:cs="Calibri Light"/>
            <w:lang w:val="nl-NL"/>
          </w:rPr>
          <w:t xml:space="preserve">met de volgende </w:t>
        </w:r>
      </w:ins>
      <w:del w:author="Mark Gremmen" w:date="2022-07-28T09:33:00Z" w:id="652">
        <w:r w:rsidRPr="3DB877A1" w:rsidR="72B20FF3">
          <w:rPr>
            <w:rFonts w:ascii="Calibri Light" w:hAnsi="Calibri Light" w:cs="Calibri Light"/>
            <w:lang w:val="nl-NL"/>
          </w:rPr>
          <w:delText xml:space="preserve"> </w:delText>
        </w:r>
      </w:del>
      <w:del w:author="Mark Gremmen" w:date="2022-06-13T10:52:00Z" w:id="653">
        <w:r w:rsidRPr="3DB877A1" w:rsidDel="28C001E8">
          <w:rPr>
            <w:rFonts w:ascii="Calibri Light" w:hAnsi="Calibri Light" w:cs="Calibri Light"/>
            <w:lang w:val="nl-NL"/>
          </w:rPr>
          <w:delText>stellingen</w:delText>
        </w:r>
      </w:del>
      <w:ins w:author="Mark Gremmen" w:date="2022-06-13T10:52:00Z" w:id="654">
        <w:r w:rsidRPr="3DB877A1" w:rsidR="01CA8812">
          <w:rPr>
            <w:rFonts w:ascii="Calibri Light" w:hAnsi="Calibri Light" w:cs="Calibri Light"/>
            <w:lang w:val="nl-NL"/>
          </w:rPr>
          <w:t>uitspraken</w:t>
        </w:r>
      </w:ins>
      <w:r w:rsidRPr="3DB877A1" w:rsidR="72B20FF3">
        <w:rPr>
          <w:rFonts w:ascii="Calibri Light" w:hAnsi="Calibri Light" w:cs="Calibri Light"/>
          <w:lang w:val="nl-NL"/>
        </w:rPr>
        <w:t>?</w:t>
      </w:r>
    </w:p>
    <w:p w:rsidRPr="009A2F1D" w:rsidR="00D93DAA" w:rsidRDefault="00D93DAA" w14:paraId="7BC8E2CF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64B211B0" w14:textId="77777777">
      <w:pPr>
        <w:keepNext w:val="1"/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  <w:b w:val="1"/>
          <w:bCs w:val="1"/>
        </w:rPr>
        <w:t>bo</w:t>
      </w:r>
      <w:r w:rsidRPr="4C05FF5E" w:rsidR="001059C7">
        <w:rPr>
          <w:rFonts w:ascii="Calibri Light" w:hAnsi="Calibri Light" w:cs="Calibri Light"/>
          <w:b w:val="1"/>
          <w:bCs w:val="1"/>
        </w:rPr>
        <w:t>02</w:t>
      </w:r>
      <w:r w:rsidRPr="4C05FF5E" w:rsidR="001059C7">
        <w:rPr>
          <w:rFonts w:ascii="Calibri Light" w:hAnsi="Calibri Light" w:cs="Calibri Light"/>
        </w:rPr>
        <w:t xml:space="preserve"> </w:t>
      </w:r>
      <w:del w:author="Mark Gremmen" w:date="2022-10-25T12:20:02.989Z" w:id="817199318">
        <w:r w:rsidRPr="4C05FF5E" w:rsidDel="001059C7">
          <w:rPr>
            <w:rFonts w:ascii="Calibri Light" w:hAnsi="Calibri Light" w:cs="Calibri Light"/>
          </w:rPr>
          <w:delText> </w:delText>
        </w:r>
      </w:del>
      <w:r w:rsidRPr="4C05FF5E" w:rsidR="001059C7">
        <w:rPr>
          <w:rFonts w:ascii="Calibri Light" w:hAnsi="Calibri Light" w:cs="Calibri Light"/>
        </w:rPr>
        <w:t>De</w:t>
      </w:r>
      <w:r w:rsidRPr="4C05FF5E" w:rsidR="001059C7">
        <w:rPr>
          <w:rFonts w:ascii="Calibri Light" w:hAnsi="Calibri Light" w:cs="Calibri Light"/>
        </w:rPr>
        <w:t xml:space="preserve"> </w:t>
      </w:r>
      <w:proofErr w:type="spellStart"/>
      <w:r w:rsidRPr="4C05FF5E" w:rsidR="001059C7">
        <w:rPr>
          <w:rFonts w:ascii="Calibri Light" w:hAnsi="Calibri Light" w:cs="Calibri Light"/>
        </w:rPr>
        <w:t>gemeente</w:t>
      </w:r>
      <w:proofErr w:type="spellEnd"/>
      <w:r w:rsidRPr="4C05FF5E" w:rsidR="001059C7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3"/>
        <w:gridCol w:w="1344"/>
        <w:gridCol w:w="1315"/>
        <w:gridCol w:w="1339"/>
        <w:gridCol w:w="1332"/>
        <w:gridCol w:w="1344"/>
        <w:gridCol w:w="1333"/>
      </w:tblGrid>
      <w:tr w:rsidRPr="009A2F1D" w:rsidR="00D93DAA" w:rsidTr="4C05FF5E" w14:paraId="05F627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1E5D7BC2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03618DC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5087FB8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0BC86E4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233AD77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23696D0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1E88ECE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9A2F1D" w:rsidR="00D93DAA" w:rsidTr="4C05FF5E" w14:paraId="46FF4E1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4F4AA6F8" w14:textId="7777777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Doet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wat ze </w:t>
            </w:r>
            <w:proofErr w:type="spellStart"/>
            <w:r w:rsidRPr="009A2F1D">
              <w:rPr>
                <w:rFonts w:ascii="Calibri Light" w:hAnsi="Calibri Light" w:cs="Calibri Light"/>
              </w:rPr>
              <w:t>zegt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7DF450F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20D2B12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4DE3F40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3D155A81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773DD5E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1A443DB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Pr="000E4954" w:rsidR="00D93DAA" w:rsidTr="4C05FF5E" w14:paraId="3F535B9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P="3DB877A1" w:rsidRDefault="001059C7" w14:paraId="4B63E1A9" w14:textId="06102B91">
            <w:pPr>
              <w:keepNext/>
              <w:rPr>
                <w:rFonts w:ascii="Calibri Light" w:hAnsi="Calibri Light" w:eastAsia="Calibri Light" w:cs="Calibri Light"/>
                <w:lang w:val="nl-NL"/>
              </w:rPr>
            </w:pPr>
            <w:del w:author="Mark Gremmen" w:date="2022-07-26T14:00:00Z" w:id="655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Houdt </w:delText>
              </w:r>
            </w:del>
            <w:del w:author="Mark Gremmen" w:date="2022-06-10T09:55:00Z" w:id="656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r w:rsidRPr="3DB877A1" w:rsidR="3DB877A1">
              <w:rPr>
                <w:rFonts w:ascii="Arial" w:hAnsi="Arial" w:eastAsia="Arial" w:cs="Arial"/>
                <w:lang w:val="nl-NL"/>
              </w:rPr>
              <w:t xml:space="preserve"> </w:t>
            </w:r>
            <w:r w:rsidRPr="00084B8E" w:rsidR="3DB877A1">
              <w:rPr>
                <w:rFonts w:ascii="Calibri Light" w:hAnsi="Calibri Light" w:eastAsia="Calibri Light" w:cs="Calibri Light"/>
                <w:lang w:val="nl-NL"/>
              </w:rPr>
              <w:t>Zorgt er</w:t>
            </w:r>
            <w:ins w:author="Mark Gremmen" w:date="2022-08-02T09:29:00Z" w:id="657">
              <w:r w:rsidRPr="00084B8E" w:rsidR="3DB877A1">
                <w:rPr>
                  <w:rFonts w:ascii="Calibri Light" w:hAnsi="Calibri Light" w:eastAsia="Calibri Light" w:cs="Calibri Light"/>
                  <w:lang w:val="nl-NL"/>
                </w:rPr>
                <w:t xml:space="preserve"> </w:t>
              </w:r>
            </w:ins>
            <w:del w:author="Mark Gremmen" w:date="2022-08-02T09:29:00Z" w:id="658">
              <w:r w:rsidRPr="143F0C87" w:rsidDel="41FCFB75">
                <w:rPr>
                  <w:rFonts w:ascii="Calibri Light" w:hAnsi="Calibri Light" w:eastAsia="Calibri Light" w:cs="Calibri Light"/>
                  <w:lang w:val="nl-NL"/>
                </w:rPr>
                <w:delText xml:space="preserve"> </w:delText>
              </w:r>
            </w:del>
            <w:r w:rsidRPr="00084B8E" w:rsidR="3DB877A1">
              <w:rPr>
                <w:rFonts w:ascii="Calibri Light" w:hAnsi="Calibri Light" w:eastAsia="Calibri Light" w:cs="Calibri Light"/>
                <w:lang w:val="nl-NL"/>
              </w:rPr>
              <w:t>voor dat inwoners zich aan de regels houden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51D4DC4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6E14298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1689D25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4056692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4E0C12E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403EABD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0E4954" w:rsidR="00D93DAA" w:rsidTr="4C05FF5E" w14:paraId="7C12056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7BED1BFF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Stel</w:t>
            </w:r>
            <w:bookmarkStart w:name="_Hlk104535049" w:id="659"/>
            <w:r w:rsidRPr="009A2F1D">
              <w:rPr>
                <w:rFonts w:ascii="Calibri Light" w:hAnsi="Calibri Light" w:cs="Calibri Light"/>
                <w:lang w:val="nl-NL"/>
              </w:rPr>
              <w:t xml:space="preserve">t zich flexibel op, als dat nodig is </w:t>
            </w:r>
            <w:bookmarkEnd w:id="659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525800A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151E83D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4EB512F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13A5869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5029282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55F6E73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5A65E5A8" w14:textId="77777777">
      <w:pPr>
        <w:rPr>
          <w:rFonts w:ascii="Calibri Light" w:hAnsi="Calibri Light" w:cs="Calibri Light"/>
          <w:lang w:val="nl-NL"/>
        </w:rPr>
      </w:pPr>
    </w:p>
    <w:p w:rsidRPr="009A2F1D" w:rsidR="00976C3C" w:rsidP="00976C3C" w:rsidRDefault="00976C3C" w14:paraId="643974B6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223C1B4E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76F04EFB" w14:textId="691DEDA5">
      <w:pPr>
        <w:keepNext/>
        <w:rPr>
          <w:rFonts w:ascii="Calibri Light" w:hAnsi="Calibri Light" w:cs="Calibri Light"/>
          <w:lang w:val="nl-NL"/>
        </w:rPr>
      </w:pPr>
      <w:del w:author="Mark Gremmen" w:date="2022-05-31T08:15:00Z" w:id="660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author="Mark Gremmen" w:date="2022-05-31T08:17:00Z" w:id="661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author="Mark Gremmen" w:date="2022-05-31T08:17:00Z" w:id="662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author="Mark Gremmen" w:date="2022-07-07T12:02:00Z" w:id="663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author="Mark Gremmen" w:date="2022-05-31T08:17:00Z" w:id="664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del w:author="Mark Gremmen" w:date="2022-08-10T12:42:00Z" w:id="665">
        <w:r w:rsidRPr="009A2F1D" w:rsidDel="009C45D6">
          <w:rPr>
            <w:rFonts w:ascii="Calibri Light" w:hAnsi="Calibri Light" w:cs="Calibri Light"/>
            <w:lang w:val="nl-NL"/>
          </w:rPr>
          <w:delText xml:space="preserve"> </w:delText>
        </w:r>
      </w:del>
      <w:del w:author="Mark Gremmen" w:date="2022-06-13T10:52:00Z" w:id="666">
        <w:r w:rsidDel="00497C1D" w:rsidR="008D6671">
          <w:rPr>
            <w:rFonts w:ascii="Calibri Light" w:hAnsi="Calibri Light" w:cs="Calibri Light"/>
            <w:lang w:val="nl-NL"/>
          </w:rPr>
          <w:delText>stellingen</w:delText>
        </w:r>
      </w:del>
      <w:ins w:author="Mark Gremmen" w:date="2022-06-13T10:52:00Z" w:id="667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:rsidRPr="009A2F1D" w:rsidR="00D93DAA" w:rsidRDefault="00D93DAA" w14:paraId="7C12F69B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4A1C45B8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39AB80FB" w14:textId="77777777">
      <w:pPr>
        <w:keepNext w:val="1"/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  <w:b w:val="1"/>
          <w:bCs w:val="1"/>
        </w:rPr>
        <w:t>bo</w:t>
      </w:r>
      <w:r w:rsidRPr="4C05FF5E" w:rsidR="001059C7">
        <w:rPr>
          <w:rFonts w:ascii="Calibri Light" w:hAnsi="Calibri Light" w:cs="Calibri Light"/>
          <w:b w:val="1"/>
          <w:bCs w:val="1"/>
        </w:rPr>
        <w:t>03</w:t>
      </w:r>
      <w:r w:rsidRPr="4C05FF5E" w:rsidR="001059C7">
        <w:rPr>
          <w:rFonts w:ascii="Calibri Light" w:hAnsi="Calibri Light" w:cs="Calibri Light"/>
        </w:rPr>
        <w:t xml:space="preserve"> </w:t>
      </w:r>
      <w:del w:author="Mark Gremmen" w:date="2022-10-25T12:20:31.807Z" w:id="832165127">
        <w:r w:rsidRPr="4C05FF5E" w:rsidDel="001059C7">
          <w:rPr>
            <w:rFonts w:ascii="Calibri Light" w:hAnsi="Calibri Light" w:cs="Calibri Light"/>
          </w:rPr>
          <w:delText> </w:delText>
        </w:r>
      </w:del>
      <w:r w:rsidRPr="4C05FF5E" w:rsidR="001059C7">
        <w:rPr>
          <w:rFonts w:ascii="Calibri Light" w:hAnsi="Calibri Light" w:cs="Calibri Light"/>
        </w:rPr>
        <w:t>De</w:t>
      </w:r>
      <w:r w:rsidRPr="4C05FF5E" w:rsidR="001059C7">
        <w:rPr>
          <w:rFonts w:ascii="Calibri Light" w:hAnsi="Calibri Light" w:cs="Calibri Light"/>
        </w:rPr>
        <w:t xml:space="preserve"> </w:t>
      </w:r>
      <w:proofErr w:type="spellStart"/>
      <w:r w:rsidRPr="4C05FF5E" w:rsidR="001059C7">
        <w:rPr>
          <w:rFonts w:ascii="Calibri Light" w:hAnsi="Calibri Light" w:cs="Calibri Light"/>
        </w:rPr>
        <w:t>gemeente</w:t>
      </w:r>
      <w:proofErr w:type="spellEnd"/>
      <w:r w:rsidRPr="4C05FF5E" w:rsidR="001059C7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Pr="009A2F1D" w:rsidR="00D93DAA" w:rsidTr="4C05FF5E" w14:paraId="77C1D67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037FEE8F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5DEFA17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4D1230F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4DEC57C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7EF153E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0B2C852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45FC367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872804" w:rsidR="00D93DAA" w:rsidTr="4C05FF5E" w14:paraId="0176832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624D29EF" w14:textId="2F9523D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Luistert </w:t>
            </w:r>
            <w:del w:author="Mark Gremmen" w:date="2022-06-10T09:54:00Z" w:id="668">
              <w:r w:rsidRPr="009A2F1D" w:rsidDel="00011F5A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naar </w:t>
            </w:r>
            <w:del w:author="Mark Gremmen" w:date="2022-05-27T07:38:00Z" w:id="669">
              <w:r w:rsidRPr="009A2F1D" w:rsidDel="00A740DE">
                <w:rPr>
                  <w:rFonts w:ascii="Calibri Light" w:hAnsi="Calibri Light" w:cs="Calibri Light"/>
                  <w:lang w:val="nl-NL"/>
                </w:rPr>
                <w:delText xml:space="preserve">de mening van </w:delText>
              </w:r>
            </w:del>
            <w:del w:author="Mark Gremmen" w:date="2022-06-13T10:43:00Z" w:id="670">
              <w:r w:rsidRPr="009A2F1D" w:rsidDel="005C08E0">
                <w:rPr>
                  <w:rFonts w:ascii="Calibri Light" w:hAnsi="Calibri Light" w:cs="Calibri Light"/>
                  <w:lang w:val="nl-NL"/>
                </w:rPr>
                <w:delText xml:space="preserve">haar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inwoners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454E912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7223BBD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5FEA212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34071E0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1018B1B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1E67716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0E4954" w:rsidR="00D93DAA" w:rsidTr="4C05FF5E" w14:paraId="73AC618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3A91C62F" w14:textId="3B50476C">
            <w:pPr>
              <w:keepNext/>
              <w:rPr>
                <w:rFonts w:ascii="Calibri Light" w:hAnsi="Calibri Light" w:cs="Calibri Light"/>
                <w:lang w:val="nl-NL"/>
              </w:rPr>
            </w:pPr>
            <w:del w:author="Mark Gremmen" w:date="2022-06-13T14:49:00Z" w:id="671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>Betrekt inwoners</w:delText>
              </w:r>
            </w:del>
            <w:del w:author="Mark Gremmen" w:date="2022-06-10T09:54:00Z" w:id="672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author="Mark Gremmen" w:date="2022-07-26T14:01:00Z" w:id="673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bij </w:delText>
              </w:r>
            </w:del>
            <w:del w:author="Mark Gremmen" w:date="2022-06-13T14:49:00Z" w:id="674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>haar</w:delText>
              </w:r>
            </w:del>
            <w:ins w:author="Mark Gremmen" w:date="2022-07-26T14:02:00Z" w:id="675">
              <w:r w:rsidRPr="3DB877A1" w:rsidR="72B20FF3">
                <w:rPr>
                  <w:rFonts w:ascii="Calibri Light" w:hAnsi="Calibri Light" w:cs="Calibri Light"/>
                  <w:lang w:val="nl-NL"/>
                </w:rPr>
                <w:t xml:space="preserve">Laat inwoners meedenken bij </w:t>
              </w:r>
            </w:ins>
            <w:del w:author="Mark Gremmen" w:date="2022-06-13T14:49:00Z" w:id="676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r w:rsidRPr="3DB877A1" w:rsidR="72B20FF3">
              <w:rPr>
                <w:rFonts w:ascii="Calibri Light" w:hAnsi="Calibri Light" w:cs="Calibri Light"/>
                <w:lang w:val="nl-NL"/>
              </w:rPr>
              <w:t xml:space="preserve">plannen, activiteiten en voorzieningen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056CC53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38D62FD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0BF502D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517A1E5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54EAA03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4811F33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3725EB4E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38762CBE" w14:textId="0A70F602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289F5336" w14:textId="77777777">
      <w:pPr>
        <w:rPr>
          <w:rFonts w:ascii="Calibri Light" w:hAnsi="Calibri Light" w:cs="Calibri Light"/>
          <w:lang w:val="nl-NL"/>
        </w:rPr>
      </w:pPr>
    </w:p>
    <w:p w:rsidRPr="009C0D66" w:rsidR="00D93DAA" w:rsidDel="009A08DC" w:rsidRDefault="001059C7" w14:paraId="0347FE76" w14:textId="628B328A">
      <w:pPr>
        <w:keepNext/>
        <w:rPr>
          <w:del w:author="Mark Gremmen" w:date="2022-08-04T09:38:00Z" w:id="677"/>
          <w:rFonts w:ascii="Calibri Light" w:hAnsi="Calibri Light" w:cs="Calibri Light"/>
          <w:lang w:val="nl-NL"/>
        </w:rPr>
      </w:pPr>
      <w:del w:author="Mark Gremmen" w:date="2022-08-04T09:38:00Z" w:id="678">
        <w:r w:rsidRPr="009C0D66" w:rsidDel="009A08DC">
          <w:rPr>
            <w:rFonts w:ascii="Calibri Light" w:hAnsi="Calibri Light" w:cs="Calibri Light"/>
            <w:b/>
            <w:lang w:val="nl-NL"/>
          </w:rPr>
          <w:delText>bo04</w:delText>
        </w:r>
        <w:r w:rsidRPr="009C0D66" w:rsidDel="009A08DC">
          <w:rPr>
            <w:rFonts w:ascii="Calibri Light" w:hAnsi="Calibri Light" w:cs="Calibri Light"/>
            <w:lang w:val="nl-NL"/>
          </w:rPr>
          <w:delText xml:space="preserve">  Inwoners en </w:delText>
        </w:r>
      </w:del>
      <w:ins w:author="Mark Gremmen" w:date="2022-07-05T12:03:00Z" w:id="679">
        <w:del w:author="Mark Gremmen" w:date="2022-08-04T09:38:00Z" w:id="680">
          <w:r w:rsidRPr="009C0D66" w:rsidDel="009A08DC">
            <w:rPr>
              <w:rFonts w:ascii="Calibri Light" w:hAnsi="Calibri Light" w:cs="Calibri Light"/>
              <w:lang w:val="nl-NL"/>
            </w:rPr>
            <w:delText>belangen</w:delText>
          </w:r>
        </w:del>
      </w:ins>
      <w:del w:author="Mark Gremmen" w:date="2022-08-04T09:38:00Z" w:id="681">
        <w:r w:rsidRPr="009C0D66" w:rsidDel="009A08DC">
          <w:rPr>
            <w:rFonts w:ascii="Calibri Light" w:hAnsi="Calibri Light" w:cs="Calibri Light"/>
            <w:lang w:val="nl-NL"/>
          </w:rPr>
          <w:delText>organisaties ...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26"/>
        <w:gridCol w:w="1287"/>
        <w:gridCol w:w="1191"/>
        <w:gridCol w:w="1271"/>
        <w:gridCol w:w="1247"/>
        <w:gridCol w:w="1287"/>
        <w:gridCol w:w="1251"/>
      </w:tblGrid>
      <w:tr w:rsidRPr="000E4954" w:rsidR="00D93DAA" w:rsidDel="009A08DC" w:rsidTr="4C05FF5E" w14:paraId="13CEE159" w14:textId="440CF9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author="Mark Gremmen" w:date="2022-08-04T09:38:00Z" w:id="1087250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C0D66" w:rsidR="00D93DAA" w:rsidDel="009A08DC" w:rsidRDefault="00D93DAA" w14:paraId="7BF99F0C" w14:textId="111EC48F">
            <w:pPr>
              <w:keepNext/>
              <w:rPr>
                <w:del w:author="Mark Gremmen" w:date="2022-08-04T09:38:00Z" w:id="683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C0D66" w:rsidR="00D93DAA" w:rsidDel="009A08DC" w:rsidRDefault="001059C7" w14:paraId="325799AE" w14:textId="6A50B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09:38:00Z" w:id="684"/>
                <w:rFonts w:ascii="Calibri Light" w:hAnsi="Calibri Light" w:cs="Calibri Light"/>
                <w:lang w:val="nl-NL"/>
              </w:rPr>
            </w:pPr>
            <w:del w:author="Mark Gremmen" w:date="2022-08-04T09:38:00Z" w:id="685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 xml:space="preserve">helemaal eens 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C0D66" w:rsidR="00D93DAA" w:rsidDel="009A08DC" w:rsidRDefault="001059C7" w14:paraId="65AF7E9A" w14:textId="736F6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09:38:00Z" w:id="686"/>
                <w:rFonts w:ascii="Calibri Light" w:hAnsi="Calibri Light" w:cs="Calibri Light"/>
                <w:lang w:val="nl-NL"/>
              </w:rPr>
            </w:pPr>
            <w:del w:author="Mark Gremmen" w:date="2022-08-04T09:38:00Z" w:id="687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>eens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C0D66" w:rsidR="00D93DAA" w:rsidDel="009A08DC" w:rsidRDefault="001059C7" w14:paraId="1898C459" w14:textId="66E3E0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09:38:00Z" w:id="688"/>
                <w:rFonts w:ascii="Calibri Light" w:hAnsi="Calibri Light" w:cs="Calibri Light"/>
                <w:lang w:val="nl-NL"/>
              </w:rPr>
            </w:pPr>
            <w:del w:author="Mark Gremmen" w:date="2022-08-04T09:38:00Z" w:id="689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 xml:space="preserve">neutraal 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C0D66" w:rsidR="00D93DAA" w:rsidDel="009A08DC" w:rsidRDefault="001059C7" w14:paraId="37B13B1C" w14:textId="159F3B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09:38:00Z" w:id="690"/>
                <w:rFonts w:ascii="Calibri Light" w:hAnsi="Calibri Light" w:cs="Calibri Light"/>
                <w:lang w:val="nl-NL"/>
              </w:rPr>
            </w:pPr>
            <w:del w:author="Mark Gremmen" w:date="2022-08-04T09:38:00Z" w:id="691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>oneens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C0D66" w:rsidR="00D93DAA" w:rsidDel="009A08DC" w:rsidRDefault="001059C7" w14:paraId="25358487" w14:textId="37018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09:38:00Z" w:id="692"/>
                <w:rFonts w:ascii="Calibri Light" w:hAnsi="Calibri Light" w:cs="Calibri Light"/>
                <w:lang w:val="nl-NL"/>
              </w:rPr>
            </w:pPr>
            <w:del w:author="Mark Gremmen" w:date="2022-08-04T09:38:00Z" w:id="693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>helemaal oneens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C0D66" w:rsidR="00D93DAA" w:rsidDel="009A08DC" w:rsidRDefault="001059C7" w14:paraId="112A0357" w14:textId="2CCCB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09:38:00Z" w:id="694"/>
                <w:rFonts w:ascii="Calibri Light" w:hAnsi="Calibri Light" w:cs="Calibri Light"/>
                <w:lang w:val="nl-NL"/>
              </w:rPr>
            </w:pPr>
            <w:del w:author="Mark Gremmen" w:date="2022-08-04T09:38:00Z" w:id="695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>weet niet / geen mening</w:delText>
              </w:r>
            </w:del>
          </w:p>
        </w:tc>
      </w:tr>
      <w:tr w:rsidRPr="000E4954" w:rsidR="00D93DAA" w:rsidDel="009A08DC" w:rsidTr="4C05FF5E" w14:paraId="777A0620" w14:textId="0B31143B">
        <w:trPr>
          <w:del w:author="Mark Gremmen" w:date="2022-08-04T09:38:00Z" w:id="505732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9A08DC" w:rsidRDefault="001059C7" w14:paraId="02A7C46A" w14:textId="1232F5ED">
            <w:pPr>
              <w:keepNext/>
              <w:rPr>
                <w:del w:author="Mark Gremmen" w:date="2022-08-04T09:38:00Z" w:id="697"/>
                <w:rFonts w:ascii="Calibri Light" w:hAnsi="Calibri Light" w:cs="Calibri Light"/>
                <w:lang w:val="nl-NL"/>
              </w:rPr>
            </w:pPr>
            <w:del w:author="Mark Gremmen" w:date="2022-08-04T09:38:00Z" w:id="698">
              <w:r w:rsidRPr="009A2F1D" w:rsidDel="009A08DC">
                <w:rPr>
                  <w:rFonts w:ascii="Calibri Light" w:hAnsi="Calibri Light" w:cs="Calibri Light"/>
                  <w:lang w:val="nl-NL"/>
                </w:rPr>
                <w:delText xml:space="preserve">Krijgen </w:delText>
              </w:r>
            </w:del>
            <w:del w:author="Mark Gremmen" w:date="2022-06-10T09:54:00Z" w:id="699">
              <w:r w:rsidRPr="009A2F1D" w:rsidDel="00011F5A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del w:author="Mark Gremmen" w:date="2022-08-04T09:38:00Z" w:id="700">
              <w:r w:rsidRPr="009A2F1D" w:rsidDel="009A08DC">
                <w:rPr>
                  <w:rFonts w:ascii="Calibri Light" w:hAnsi="Calibri Light" w:cs="Calibri Light"/>
                  <w:lang w:val="nl-NL"/>
                </w:rPr>
                <w:delText>ruimte om ideeën en initiatieven te realiseren</w:delText>
              </w:r>
            </w:del>
            <w:ins w:author="Mark Gremmen" w:date="2022-05-27T07:45:00Z" w:id="701">
              <w:del w:author="Mark Gremmen" w:date="2022-08-04T09:38:00Z" w:id="702">
                <w:r w:rsidDel="009A08DC" w:rsidR="00A740DE">
                  <w:rPr>
                    <w:rFonts w:ascii="Calibri Light" w:hAnsi="Calibri Light" w:cs="Calibri Light"/>
                    <w:lang w:val="nl-NL"/>
                  </w:rPr>
                  <w:delText>plannen uit te voeren</w:delText>
                </w:r>
              </w:del>
            </w:ins>
            <w:del w:author="Mark Gremmen" w:date="2022-08-04T09:38:00Z" w:id="703">
              <w:r w:rsidRPr="009A2F1D" w:rsidDel="009A08DC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9A08DC" w:rsidRDefault="00D93DAA" w14:paraId="7926C902" w14:textId="48114310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09:38:00Z" w:id="704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9A08DC" w:rsidRDefault="00D93DAA" w14:paraId="5FFA3BE7" w14:textId="59469EF8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09:38:00Z" w:id="705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9A08DC" w:rsidRDefault="00D93DAA" w14:paraId="1DD8E629" w14:textId="054D67F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09:38:00Z" w:id="706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9A08DC" w:rsidRDefault="00D93DAA" w14:paraId="2502732F" w14:textId="059B0AD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09:38:00Z" w:id="707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9A08DC" w:rsidRDefault="00D93DAA" w14:paraId="6A09A611" w14:textId="27FC6B5F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09:38:00Z" w:id="708"/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Del="009A08DC" w:rsidRDefault="00D93DAA" w14:paraId="0F34CBC5" w14:textId="19AFE000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author="Mark Gremmen" w:date="2022-08-04T09:38:00Z" w:id="709"/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73A3301A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567951AD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073F39FC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1FA02DC0" w14:textId="19263BA0">
      <w:pPr>
        <w:keepNext/>
        <w:rPr>
          <w:rFonts w:ascii="Calibri Light" w:hAnsi="Calibri Light" w:cs="Calibri Light"/>
          <w:lang w:val="nl-NL"/>
        </w:rPr>
      </w:pPr>
      <w:r w:rsidRPr="007F4851">
        <w:rPr>
          <w:rFonts w:ascii="Calibri Light" w:hAnsi="Calibri Light" w:cs="Calibri Light"/>
          <w:b/>
          <w:bCs/>
          <w:lang w:val="nl-NL"/>
        </w:rPr>
        <w:t>bo05</w:t>
      </w:r>
      <w:r w:rsidRPr="5CACD928">
        <w:rPr>
          <w:rFonts w:ascii="Calibri Light" w:hAnsi="Calibri Light" w:cs="Calibri Light"/>
          <w:lang w:val="nl-NL"/>
        </w:rPr>
        <w:t xml:space="preserve"> </w:t>
      </w:r>
      <w:del w:author="Mark Gremmen" w:date="2022-08-02T09:30:00Z" w:id="710">
        <w:r w:rsidRPr="5CACD928">
          <w:rPr>
            <w:rFonts w:ascii="Calibri Light" w:hAnsi="Calibri Light" w:cs="Calibri Light"/>
            <w:lang w:val="nl-NL"/>
          </w:rPr>
          <w:delText> </w:delText>
        </w:r>
      </w:del>
      <w:r w:rsidRPr="5CACD928">
        <w:rPr>
          <w:rFonts w:ascii="Calibri Light" w:hAnsi="Calibri Light" w:cs="Calibri Light"/>
          <w:lang w:val="nl-NL"/>
        </w:rPr>
        <w:t xml:space="preserve">[OPTIONEEL] Welke </w:t>
      </w:r>
      <w:del w:author="Mark Gremmen" w:date="2022-07-07T12:04:00Z" w:id="711">
        <w:r w:rsidRPr="5CACD928" w:rsidDel="00AE7F82">
          <w:rPr>
            <w:rFonts w:ascii="Calibri Light" w:hAnsi="Calibri Light" w:cs="Calibri Light"/>
            <w:lang w:val="nl-NL"/>
          </w:rPr>
          <w:delText>beleids</w:delText>
        </w:r>
      </w:del>
      <w:r w:rsidRPr="5CACD928">
        <w:rPr>
          <w:rFonts w:ascii="Calibri Light" w:hAnsi="Calibri Light" w:cs="Calibri Light"/>
          <w:lang w:val="nl-NL"/>
        </w:rPr>
        <w:t>ideeën</w:t>
      </w:r>
      <w:ins w:author="Mark Gremmen" w:date="2022-07-07T12:04:00Z" w:id="712">
        <w:r w:rsidR="00AE7F82">
          <w:rPr>
            <w:rFonts w:ascii="Calibri Light" w:hAnsi="Calibri Light" w:cs="Calibri Light"/>
            <w:lang w:val="nl-NL"/>
          </w:rPr>
          <w:t xml:space="preserve"> of plannen</w:t>
        </w:r>
      </w:ins>
      <w:del w:author="Mark Gremmen" w:date="2022-07-05T12:50:00Z" w:id="713">
        <w:r w:rsidRPr="5CACD928" w:rsidDel="001059C7">
          <w:rPr>
            <w:rFonts w:ascii="Calibri Light" w:hAnsi="Calibri Light" w:cs="Calibri Light"/>
            <w:lang w:val="nl-NL"/>
          </w:rPr>
          <w:delText xml:space="preserve"> of -initiatieven</w:delText>
        </w:r>
      </w:del>
      <w:r w:rsidRPr="5CACD928">
        <w:rPr>
          <w:rFonts w:ascii="Calibri Light" w:hAnsi="Calibri Light" w:cs="Calibri Light"/>
          <w:lang w:val="nl-NL"/>
        </w:rPr>
        <w:t>, waarbij u zelf betrokken bent of wilt worden, wilt u de gemeente meegeven?</w:t>
      </w:r>
    </w:p>
    <w:p w:rsidRPr="009A2F1D" w:rsidR="00D93DAA" w:rsidRDefault="001059C7" w14:paraId="5F07D0E0" w14:textId="7777777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:rsidRPr="009A2F1D" w:rsidR="00D93DAA" w:rsidRDefault="00D93DAA" w14:paraId="49E50F12" w14:textId="77777777">
      <w:pPr>
        <w:rPr>
          <w:rFonts w:ascii="Calibri Light" w:hAnsi="Calibri Light" w:cs="Calibri Light"/>
          <w:lang w:val="nl-NL"/>
        </w:rPr>
      </w:pPr>
    </w:p>
    <w:p w:rsidR="0633175D" w:rsidP="0633175D" w:rsidRDefault="0633175D" w14:paraId="648292C7" w14:textId="09B259AF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1C3D3821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739F00E8" w14:textId="784FEF5A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lastRenderedPageBreak/>
        <w:t>bo06</w:t>
      </w:r>
      <w:r w:rsidRPr="21640C6A">
        <w:rPr>
          <w:rFonts w:ascii="Calibri Light" w:hAnsi="Calibri Light" w:cs="Calibri Light"/>
          <w:lang w:val="nl-NL"/>
        </w:rPr>
        <w:t xml:space="preserve"> </w:t>
      </w:r>
      <w:del w:author="Mark Gremmen" w:date="2022-07-05T11:33:00Z" w:id="714">
        <w:r w:rsidRPr="21640C6A" w:rsidDel="001059C7">
          <w:rPr>
            <w:rFonts w:ascii="Calibri Light" w:hAnsi="Calibri Light" w:cs="Calibri Light"/>
            <w:lang w:val="nl-NL"/>
          </w:rPr>
          <w:delText>Hoe waardeert u de</w:delText>
        </w:r>
      </w:del>
      <w:ins w:author="Mark Gremmen" w:date="2022-07-05T11:33:00Z" w:id="715">
        <w:r w:rsidRPr="21640C6A">
          <w:rPr>
            <w:rFonts w:ascii="Calibri Light" w:hAnsi="Calibri Light" w:cs="Calibri Light"/>
            <w:lang w:val="nl-NL"/>
          </w:rPr>
          <w:t>Wat vind</w:t>
        </w:r>
      </w:ins>
      <w:ins w:author="Mark Gremmen" w:date="2022-07-05T12:10:00Z" w:id="716">
        <w:r w:rsidRPr="21640C6A">
          <w:rPr>
            <w:rFonts w:ascii="Calibri Light" w:hAnsi="Calibri Light" w:cs="Calibri Light"/>
            <w:lang w:val="nl-NL"/>
          </w:rPr>
          <w:t>t</w:t>
        </w:r>
      </w:ins>
      <w:ins w:author="Mark Gremmen" w:date="2022-07-05T11:33:00Z" w:id="717">
        <w:r w:rsidRPr="21640C6A">
          <w:rPr>
            <w:rFonts w:ascii="Calibri Light" w:hAnsi="Calibri Light" w:cs="Calibri Light"/>
            <w:lang w:val="nl-NL"/>
          </w:rPr>
          <w:t xml:space="preserve"> u van de</w:t>
        </w:r>
      </w:ins>
      <w:r w:rsidRPr="21640C6A">
        <w:rPr>
          <w:rFonts w:ascii="Calibri Light" w:hAnsi="Calibri Light" w:cs="Calibri Light"/>
          <w:lang w:val="nl-NL"/>
        </w:rPr>
        <w:t xml:space="preserve"> wijze waarop uw gemeente inwoners en </w:t>
      </w:r>
      <w:ins w:author="Mark Gremmen" w:date="2022-07-28T13:29:00Z" w:id="718">
        <w:r w:rsidR="0050059E">
          <w:rPr>
            <w:rFonts w:ascii="Calibri Light" w:hAnsi="Calibri Light" w:cs="Calibri Light"/>
            <w:lang w:val="nl-NL"/>
          </w:rPr>
          <w:t>belangen</w:t>
        </w:r>
      </w:ins>
      <w:r w:rsidRPr="21640C6A">
        <w:rPr>
          <w:rFonts w:ascii="Calibri Light" w:hAnsi="Calibri Light" w:cs="Calibri Light"/>
          <w:lang w:val="nl-NL"/>
        </w:rPr>
        <w:t>organisaties betrekt en de samenwerking zoekt?</w:t>
      </w:r>
      <w:r w:rsidRPr="00856E3B">
        <w:rPr>
          <w:lang w:val="nl-NL"/>
        </w:rPr>
        <w:br/>
      </w:r>
      <w:r w:rsidRPr="00856E3B">
        <w:rPr>
          <w:lang w:val="nl-NL"/>
        </w:rPr>
        <w:br/>
      </w:r>
      <w:r w:rsidRPr="21640C6A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:rsidRPr="009A2F1D" w:rsidR="00D93DAA" w:rsidRDefault="001059C7" w14:paraId="35F2C9F4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1 </w:t>
      </w:r>
    </w:p>
    <w:p w:rsidRPr="009A2F1D" w:rsidR="00D93DAA" w:rsidRDefault="001059C7" w14:paraId="3E3A714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2 </w:t>
      </w:r>
    </w:p>
    <w:p w:rsidRPr="009A2F1D" w:rsidR="00D93DAA" w:rsidRDefault="001059C7" w14:paraId="63189040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3 </w:t>
      </w:r>
    </w:p>
    <w:p w:rsidRPr="009A2F1D" w:rsidR="00D93DAA" w:rsidRDefault="001059C7" w14:paraId="4062D0D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4 </w:t>
      </w:r>
    </w:p>
    <w:p w:rsidRPr="009A2F1D" w:rsidR="00D93DAA" w:rsidRDefault="001059C7" w14:paraId="29F205D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5 </w:t>
      </w:r>
    </w:p>
    <w:p w:rsidRPr="009A2F1D" w:rsidR="00D93DAA" w:rsidRDefault="001059C7" w14:paraId="44D7FFF9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6 </w:t>
      </w:r>
    </w:p>
    <w:p w:rsidRPr="009A2F1D" w:rsidR="00D93DAA" w:rsidRDefault="001059C7" w14:paraId="2D83C3A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7 </w:t>
      </w:r>
    </w:p>
    <w:p w:rsidRPr="009A2F1D" w:rsidR="00D93DAA" w:rsidRDefault="001059C7" w14:paraId="32F4DEF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8 </w:t>
      </w:r>
    </w:p>
    <w:p w:rsidRPr="009A2F1D" w:rsidR="00D93DAA" w:rsidRDefault="001059C7" w14:paraId="771A7DA6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9 </w:t>
      </w:r>
    </w:p>
    <w:p w:rsidRPr="009A2F1D" w:rsidR="00D93DAA" w:rsidRDefault="001059C7" w14:paraId="4E5333E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10 </w:t>
      </w:r>
    </w:p>
    <w:p w:rsidRPr="009A2F1D" w:rsidR="00D93DAA" w:rsidRDefault="001059C7" w14:paraId="68FBF738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>weet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niet</w:t>
      </w:r>
      <w:r w:rsidRPr="4C05FF5E" w:rsidR="001059C7">
        <w:rPr>
          <w:rFonts w:ascii="Calibri Light" w:hAnsi="Calibri Light" w:cs="Calibri Light"/>
        </w:rPr>
        <w:t xml:space="preserve"> /  </w:t>
      </w:r>
      <w:r w:rsidRPr="4C05FF5E" w:rsidR="001059C7">
        <w:rPr>
          <w:rFonts w:ascii="Calibri Light" w:hAnsi="Calibri Light" w:cs="Calibri Light"/>
        </w:rPr>
        <w:t>geen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mening</w:t>
      </w:r>
      <w:r w:rsidRPr="4C05FF5E" w:rsidR="001059C7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2547FD4E" w14:textId="77777777">
      <w:pPr>
        <w:rPr>
          <w:rFonts w:ascii="Calibri Light" w:hAnsi="Calibri Light" w:cs="Calibri Light"/>
        </w:rPr>
      </w:pPr>
    </w:p>
    <w:p w:rsidRPr="009A2F1D" w:rsidR="00D93DAA" w:rsidRDefault="001059C7" w14:paraId="55CD6AA2" w14:textId="7777777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Relatie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inwoner-gemeente</w:t>
      </w:r>
      <w:proofErr w:type="spellEnd"/>
    </w:p>
    <w:p w:rsidRPr="009A2F1D" w:rsidR="00D93DAA" w:rsidRDefault="00D93DAA" w14:paraId="4480A5C3" w14:textId="77777777">
      <w:pPr>
        <w:pStyle w:val="BlockSeparator"/>
        <w:rPr>
          <w:rFonts w:ascii="Calibri Light" w:hAnsi="Calibri Light" w:cs="Calibri Light"/>
        </w:rPr>
      </w:pPr>
    </w:p>
    <w:p w:rsidRPr="009A2F1D" w:rsidR="00D93DAA" w:rsidRDefault="001059C7" w14:paraId="16640CAC" w14:textId="7777777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Gemeentelijke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dienstverlening</w:t>
      </w:r>
      <w:proofErr w:type="spellEnd"/>
    </w:p>
    <w:p w:rsidRPr="009A2F1D" w:rsidR="00D93DAA" w:rsidRDefault="00D93DAA" w14:paraId="1746EC5E" w14:textId="77777777">
      <w:pPr>
        <w:rPr>
          <w:rFonts w:ascii="Calibri Light" w:hAnsi="Calibri Light" w:cs="Calibri Light"/>
        </w:rPr>
      </w:pPr>
    </w:p>
    <w:p w:rsidR="00726AA4" w:rsidRDefault="00726AA4" w14:paraId="479CB777" w14:textId="77777777">
      <w:pPr>
        <w:rPr>
          <w:ins w:author="Mark Gremmen" w:date="2022-08-04T13:13:00Z" w:id="719"/>
          <w:rStyle w:val="Heading2Char"/>
          <w:lang w:val="nl-NL"/>
        </w:rPr>
      </w:pPr>
      <w:ins w:author="Mark Gremmen" w:date="2022-08-04T13:13:00Z" w:id="720">
        <w:r>
          <w:rPr>
            <w:rStyle w:val="Heading2Char"/>
            <w:lang w:val="nl-NL"/>
          </w:rPr>
          <w:br w:type="page"/>
        </w:r>
      </w:ins>
    </w:p>
    <w:p w:rsidR="00214881" w:rsidRDefault="001059C7" w14:paraId="01F1249A" w14:textId="2FAD2D43">
      <w:pPr>
        <w:keepNext w:val="1"/>
        <w:rPr>
          <w:ins w:author="Mark Gremmen" w:date="2022-08-05T09:36:00Z" w:id="1956423713"/>
          <w:rFonts w:ascii="Calibri Light" w:hAnsi="Calibri Light" w:cs="Calibri Light"/>
          <w:lang w:val="nl-NL"/>
        </w:rPr>
      </w:pPr>
      <w:r w:rsidRPr="4C05FF5E" w:rsidR="001059C7">
        <w:rPr>
          <w:rStyle w:val="Heading2Char"/>
          <w:lang w:val="nl-NL"/>
        </w:rPr>
        <w:t>Gemeentelijke dienstverlening</w:t>
      </w:r>
      <w:r>
        <w:br/>
      </w:r>
      <w:r w:rsidRPr="4C05FF5E" w:rsidR="001059C7">
        <w:rPr>
          <w:rFonts w:ascii="Calibri Light" w:hAnsi="Calibri Light" w:cs="Calibri Light"/>
          <w:lang w:val="nl-NL"/>
        </w:rPr>
        <w:t xml:space="preserve"> </w:t>
      </w:r>
      <w:r>
        <w:br/>
      </w:r>
      <w:ins w:author="Mark Gremmen" w:date="2022-08-05T09:36:00Z" w:id="274292944">
        <w:r w:rsidRPr="4C05FF5E" w:rsidR="008F7C37">
          <w:rPr>
            <w:rFonts w:ascii="Calibri Light" w:hAnsi="Calibri Light" w:cs="Calibri Light"/>
            <w:lang w:val="nl-NL"/>
          </w:rPr>
          <w:t xml:space="preserve">Alles wat </w:t>
        </w:r>
      </w:ins>
      <w:ins w:author="Mark Gremmen" w:date="2022-08-05T13:49:00Z" w:id="153188862">
        <w:r w:rsidRPr="4C05FF5E" w:rsidR="00F17255">
          <w:rPr>
            <w:rFonts w:ascii="Calibri Light" w:hAnsi="Calibri Light" w:cs="Calibri Light"/>
            <w:lang w:val="nl-NL"/>
          </w:rPr>
          <w:t>u</w:t>
        </w:r>
      </w:ins>
      <w:ins w:author="Mark Gremmen" w:date="2022-08-05T09:36:00Z" w:id="1262294455">
        <w:r w:rsidRPr="4C05FF5E" w:rsidR="008F7C37">
          <w:rPr>
            <w:rFonts w:ascii="Calibri Light" w:hAnsi="Calibri Light" w:cs="Calibri Light"/>
            <w:lang w:val="nl-NL"/>
          </w:rPr>
          <w:t xml:space="preserve"> als inwoner van de gemeente ziet</w:t>
        </w:r>
      </w:ins>
      <w:ins w:author="Mark Gremmen" w:date="2022-08-05T13:44:00Z" w:id="1957064561">
        <w:r w:rsidRPr="4C05FF5E" w:rsidR="004C067C">
          <w:rPr>
            <w:rFonts w:ascii="Calibri Light" w:hAnsi="Calibri Light" w:cs="Calibri Light"/>
            <w:lang w:val="nl-NL"/>
          </w:rPr>
          <w:t xml:space="preserve"> of ervaart</w:t>
        </w:r>
      </w:ins>
      <w:ins w:author="Mark Gremmen" w:date="2022-08-05T09:36:00Z" w:id="2040384438">
        <w:r w:rsidRPr="4C05FF5E" w:rsidR="008F7C37">
          <w:rPr>
            <w:rFonts w:ascii="Calibri Light" w:hAnsi="Calibri Light" w:cs="Calibri Light"/>
            <w:lang w:val="nl-NL"/>
          </w:rPr>
          <w:t xml:space="preserve"> is dienstverlening. Dus niet alleen</w:t>
        </w:r>
      </w:ins>
      <w:ins w:author="Mark Gremmen" w:date="2022-08-05T09:43:00Z" w:id="1718722316">
        <w:r w:rsidRPr="4C05FF5E" w:rsidR="00BE03DC">
          <w:rPr>
            <w:rFonts w:ascii="Calibri Light" w:hAnsi="Calibri Light" w:cs="Calibri Light"/>
            <w:lang w:val="nl-NL"/>
          </w:rPr>
          <w:t xml:space="preserve"> </w:t>
        </w:r>
      </w:ins>
      <w:ins w:author="Mark Gremmen" w:date="2022-08-05T09:42:00Z" w:id="1253787768">
        <w:r w:rsidRPr="4C05FF5E" w:rsidR="00275F95">
          <w:rPr>
            <w:rFonts w:ascii="Calibri Light" w:hAnsi="Calibri Light" w:cs="Calibri Light"/>
            <w:lang w:val="nl-NL"/>
          </w:rPr>
          <w:t xml:space="preserve">ondersteuning </w:t>
        </w:r>
        <w:r w:rsidRPr="4C05FF5E" w:rsidR="00BE03DC">
          <w:rPr>
            <w:rFonts w:ascii="Calibri Light" w:hAnsi="Calibri Light" w:cs="Calibri Light"/>
            <w:lang w:val="nl-NL"/>
          </w:rPr>
          <w:t xml:space="preserve">aan </w:t>
        </w:r>
      </w:ins>
      <w:ins w:author="Mark Gremmen" w:date="2022-08-05T09:43:00Z" w:id="1839028502">
        <w:r w:rsidRPr="4C05FF5E" w:rsidR="00BE03DC">
          <w:rPr>
            <w:rFonts w:ascii="Calibri Light" w:hAnsi="Calibri Light" w:cs="Calibri Light"/>
            <w:lang w:val="nl-NL"/>
          </w:rPr>
          <w:t xml:space="preserve">een </w:t>
        </w:r>
        <w:r w:rsidRPr="4C05FF5E" w:rsidR="00BE03DC">
          <w:rPr>
            <w:rFonts w:ascii="Calibri Light" w:hAnsi="Calibri Light" w:cs="Calibri Light"/>
            <w:lang w:val="nl-NL"/>
          </w:rPr>
          <w:t>balie</w:t>
        </w:r>
      </w:ins>
      <w:ins w:author="Mark Gremmen" w:date="2022-08-05T09:36:00Z" w:id="1937619492">
        <w:r w:rsidRPr="4C05FF5E" w:rsidR="008F7C37">
          <w:rPr>
            <w:rFonts w:ascii="Calibri Light" w:hAnsi="Calibri Light" w:cs="Calibri Light"/>
            <w:lang w:val="nl-NL"/>
          </w:rPr>
          <w:t xml:space="preserve">, maar ook alle </w:t>
        </w:r>
      </w:ins>
      <w:ins w:author="Mark Gremmen" w:date="2022-08-15T09:38:00Z" w:id="319309329">
        <w:r w:rsidRPr="4C05FF5E" w:rsidR="00F80853">
          <w:rPr>
            <w:rFonts w:ascii="Calibri Light" w:hAnsi="Calibri Light" w:cs="Calibri Light"/>
            <w:lang w:val="nl-NL"/>
          </w:rPr>
          <w:t>inzet van de gemeente</w:t>
        </w:r>
      </w:ins>
      <w:ins w:author="Mark Gremmen" w:date="2022-08-05T09:36:00Z" w:id="823520709">
        <w:r w:rsidRPr="4C05FF5E" w:rsidR="008F7C37">
          <w:rPr>
            <w:rFonts w:ascii="Calibri Light" w:hAnsi="Calibri Light" w:cs="Calibri Light"/>
            <w:lang w:val="nl-NL"/>
          </w:rPr>
          <w:t xml:space="preserve"> op het </w:t>
        </w:r>
      </w:ins>
      <w:ins w:author="Mark Gremmen" w:date="2022-08-15T09:38:00Z" w:id="933144446">
        <w:r w:rsidRPr="4C05FF5E" w:rsidR="00F80853">
          <w:rPr>
            <w:rFonts w:ascii="Calibri Light" w:hAnsi="Calibri Light" w:cs="Calibri Light"/>
            <w:lang w:val="nl-NL"/>
          </w:rPr>
          <w:t>gebied</w:t>
        </w:r>
      </w:ins>
      <w:ins w:author="Mark Gremmen" w:date="2022-08-05T09:36:00Z" w:id="962073053">
        <w:r w:rsidRPr="4C05FF5E" w:rsidR="008F7C37">
          <w:rPr>
            <w:rFonts w:ascii="Calibri Light" w:hAnsi="Calibri Light" w:cs="Calibri Light"/>
            <w:lang w:val="nl-NL"/>
          </w:rPr>
          <w:t xml:space="preserve"> van zorg,</w:t>
        </w:r>
        <w:r w:rsidRPr="4C05FF5E" w:rsidR="008F7C37">
          <w:rPr>
            <w:rFonts w:ascii="Calibri Light" w:hAnsi="Calibri Light" w:cs="Calibri Light"/>
            <w:lang w:val="nl-NL"/>
          </w:rPr>
          <w:t xml:space="preserve"> en samenwerking</w:t>
        </w:r>
      </w:ins>
      <w:ins w:author="Mark Gremmen" w:date="2022-08-05T09:40:00Z" w:id="188745904">
        <w:r w:rsidRPr="4C05FF5E" w:rsidR="0052098C">
          <w:rPr>
            <w:rFonts w:ascii="Calibri Light" w:hAnsi="Calibri Light" w:cs="Calibri Light"/>
            <w:lang w:val="nl-NL"/>
          </w:rPr>
          <w:t xml:space="preserve"> </w:t>
        </w:r>
      </w:ins>
      <w:ins w:author="Mark Gremmen" w:date="2022-10-25T12:21:14.12Z" w:id="1257722471">
        <w:r w:rsidRPr="4C05FF5E" w:rsidR="5AB0DE40">
          <w:rPr>
            <w:rFonts w:ascii="Calibri Light" w:hAnsi="Calibri Light" w:cs="Calibri Light"/>
            <w:lang w:val="nl-NL"/>
          </w:rPr>
          <w:t xml:space="preserve">met inwoners </w:t>
        </w:r>
      </w:ins>
      <w:ins w:author="Mark Gremmen" w:date="2022-08-05T09:43:00Z" w:id="2128290785">
        <w:r w:rsidRPr="4C05FF5E" w:rsidR="005645B1">
          <w:rPr>
            <w:rFonts w:ascii="Calibri Light" w:hAnsi="Calibri Light" w:cs="Calibri Light"/>
            <w:lang w:val="nl-NL"/>
          </w:rPr>
          <w:t xml:space="preserve">in </w:t>
        </w:r>
      </w:ins>
      <w:ins w:author="Mark Gremmen" w:date="2022-08-05T09:40:00Z" w:id="824288512">
        <w:r w:rsidRPr="4C05FF5E" w:rsidR="0052098C">
          <w:rPr>
            <w:rFonts w:ascii="Calibri Light" w:hAnsi="Calibri Light" w:cs="Calibri Light"/>
            <w:lang w:val="nl-NL"/>
          </w:rPr>
          <w:t>buurten en wijken</w:t>
        </w:r>
        <w:r w:rsidRPr="4C05FF5E" w:rsidR="0052098C">
          <w:rPr>
            <w:rFonts w:ascii="Calibri Light" w:hAnsi="Calibri Light" w:cs="Calibri Light"/>
            <w:lang w:val="nl-NL"/>
          </w:rPr>
          <w:t>.</w:t>
        </w:r>
      </w:ins>
    </w:p>
    <w:p w:rsidR="008F7C37" w:rsidRDefault="008F7C37" w14:paraId="3D5EC0AE" w14:textId="77777777">
      <w:pPr>
        <w:keepNext/>
        <w:rPr>
          <w:ins w:author="Mark Gremmen" w:date="2022-08-05T09:36:00Z" w:id="741"/>
          <w:rFonts w:ascii="Calibri Light" w:hAnsi="Calibri Light" w:cs="Calibri Light"/>
          <w:lang w:val="nl-NL"/>
        </w:rPr>
      </w:pPr>
    </w:p>
    <w:p w:rsidR="008F7C37" w:rsidP="4C05FF5E" w:rsidRDefault="008F7C37" w14:paraId="2E4A51C2" w14:textId="433CFC7A">
      <w:pPr>
        <w:keepNext w:val="1"/>
        <w:rPr>
          <w:del w:author="Mark Gremmen" w:date="2022-08-05T09:36:00Z" w:id="273785136"/>
          <w:rFonts w:ascii="Calibri Light" w:hAnsi="Calibri Light" w:cs="Calibri Light"/>
          <w:lang w:val="nl-NL"/>
        </w:rPr>
      </w:pPr>
      <w:ins w:author="Mark Gremmen" w:date="2022-08-05T09:36:00Z" w:id="1796838821">
        <w:r w:rsidRPr="4C05FF5E" w:rsidR="008F7C37">
          <w:rPr>
            <w:rFonts w:ascii="Calibri Light" w:hAnsi="Calibri Light" w:cs="Calibri Light"/>
            <w:lang w:val="nl-NL"/>
          </w:rPr>
          <w:t xml:space="preserve">De volgende vragen en </w:t>
        </w:r>
        <w:r w:rsidRPr="4C05FF5E" w:rsidR="008F7C37">
          <w:rPr>
            <w:rFonts w:ascii="Calibri Light" w:hAnsi="Calibri Light" w:cs="Calibri Light"/>
            <w:lang w:val="nl-NL"/>
          </w:rPr>
          <w:t>uitspraken</w:t>
        </w:r>
        <w:r w:rsidRPr="4C05FF5E" w:rsidR="008F7C37">
          <w:rPr>
            <w:rFonts w:ascii="Calibri Light" w:hAnsi="Calibri Light" w:cs="Calibri Light"/>
            <w:lang w:val="nl-NL"/>
          </w:rPr>
          <w:t xml:space="preserve"> gaan over de dienstverlening van uw gemeente.</w:t>
        </w:r>
      </w:ins>
    </w:p>
    <w:p w:rsidRPr="009A2F1D" w:rsidR="00D93DAA" w:rsidRDefault="00D93DAA" w14:paraId="28DA81DD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4A5B095C" w14:paraId="61B4D6C5" w14:textId="3BA0E9FF">
      <w:pPr>
        <w:keepNext w:val="1"/>
        <w:rPr>
          <w:rFonts w:ascii="Calibri Light" w:hAnsi="Calibri Light" w:cs="Calibri Light"/>
          <w:lang w:val="nl-NL"/>
        </w:rPr>
      </w:pPr>
      <w:proofErr w:type="gramStart"/>
      <w:r w:rsidRPr="7291C98C" w:rsidR="4A5B095C">
        <w:rPr>
          <w:rFonts w:ascii="Calibri Light" w:hAnsi="Calibri Light" w:cs="Calibri Light"/>
          <w:b w:val="1"/>
          <w:bCs w:val="1"/>
          <w:lang w:val="nl-NL"/>
        </w:rPr>
        <w:t>dv</w:t>
      </w:r>
      <w:proofErr w:type="gramEnd"/>
      <w:r w:rsidRPr="7291C98C" w:rsidR="4A5B095C">
        <w:rPr>
          <w:rFonts w:ascii="Calibri Light" w:hAnsi="Calibri Light" w:cs="Calibri Light"/>
          <w:b w:val="1"/>
          <w:bCs w:val="1"/>
          <w:lang w:val="nl-NL"/>
        </w:rPr>
        <w:t>01</w:t>
      </w:r>
      <w:r w:rsidRPr="7291C98C" w:rsidR="4A5B095C">
        <w:rPr>
          <w:rFonts w:ascii="Calibri Light" w:hAnsi="Calibri Light" w:cs="Calibri Light"/>
          <w:lang w:val="nl-NL"/>
        </w:rPr>
        <w:t xml:space="preserve"> </w:t>
      </w:r>
      <w:ins w:author="Mark Gremmen" w:date="2022-07-05T11:33:00Z" w:id="1248753609">
        <w:r w:rsidRPr="7291C98C" w:rsidR="4A5B095C">
          <w:rPr>
            <w:rFonts w:ascii="Calibri Light" w:hAnsi="Calibri Light" w:cs="Calibri Light"/>
            <w:lang w:val="nl-NL"/>
          </w:rPr>
          <w:t xml:space="preserve">Wat </w:t>
        </w:r>
      </w:ins>
      <w:ins w:author="Mark Gremmen" w:date="2022-07-05T11:34:00Z" w:id="1770690279">
        <w:r w:rsidRPr="7291C98C" w:rsidR="4A5B095C">
          <w:rPr>
            <w:rFonts w:ascii="Calibri Light" w:hAnsi="Calibri Light" w:cs="Calibri Light"/>
            <w:lang w:val="nl-NL"/>
          </w:rPr>
          <w:t>vind</w:t>
        </w:r>
      </w:ins>
      <w:ins w:author="Mark Gremmen" w:date="2022-07-05T12:10:00Z" w:id="1858351962">
        <w:r w:rsidRPr="7291C98C" w:rsidR="4A5B095C">
          <w:rPr>
            <w:rFonts w:ascii="Calibri Light" w:hAnsi="Calibri Light" w:cs="Calibri Light"/>
            <w:lang w:val="nl-NL"/>
          </w:rPr>
          <w:t>t</w:t>
        </w:r>
      </w:ins>
      <w:del w:author="Mark Gremmen" w:date="2022-07-05T11:33:00Z" w:id="55824878">
        <w:r w:rsidRPr="7291C98C" w:rsidDel="001059C7">
          <w:rPr>
            <w:rFonts w:ascii="Calibri Light" w:hAnsi="Calibri Light" w:cs="Calibri Light"/>
            <w:lang w:val="nl-NL"/>
          </w:rPr>
          <w:delText>Hoe waardeer</w:delText>
        </w:r>
      </w:del>
      <w:del w:author="Mark Gremmen" w:date="2022-07-28T12:05:00Z" w:id="1866534187">
        <w:r w:rsidRPr="7291C98C" w:rsidDel="001059C7">
          <w:rPr>
            <w:rFonts w:ascii="Calibri Light" w:hAnsi="Calibri Light" w:cs="Calibri Light"/>
            <w:lang w:val="nl-NL"/>
          </w:rPr>
          <w:delText>t</w:delText>
        </w:r>
      </w:del>
      <w:r w:rsidRPr="7291C98C" w:rsidR="4A5B095C">
        <w:rPr>
          <w:rFonts w:ascii="Calibri Light" w:hAnsi="Calibri Light" w:cs="Calibri Light"/>
          <w:lang w:val="nl-NL"/>
        </w:rPr>
        <w:t xml:space="preserve"> </w:t>
      </w:r>
      <w:proofErr w:type="gramStart"/>
      <w:r w:rsidRPr="7291C98C" w:rsidR="4A5B095C">
        <w:rPr>
          <w:rFonts w:ascii="Calibri Light" w:hAnsi="Calibri Light" w:cs="Calibri Light"/>
          <w:lang w:val="nl-NL"/>
        </w:rPr>
        <w:t>u</w:t>
      </w:r>
      <w:proofErr w:type="gramEnd"/>
      <w:r w:rsidRPr="7291C98C" w:rsidR="4A5B095C">
        <w:rPr>
          <w:rFonts w:ascii="Calibri Light" w:hAnsi="Calibri Light" w:cs="Calibri Light"/>
          <w:lang w:val="nl-NL"/>
        </w:rPr>
        <w:t xml:space="preserve"> -over het algemeen- </w:t>
      </w:r>
      <w:ins w:author="Mark Gremmen" w:date="2022-07-05T11:34:00Z" w:id="1095321571">
        <w:r w:rsidRPr="7291C98C" w:rsidR="4A5B095C">
          <w:rPr>
            <w:rFonts w:ascii="Calibri Light" w:hAnsi="Calibri Light" w:cs="Calibri Light"/>
            <w:lang w:val="nl-NL"/>
          </w:rPr>
          <w:t xml:space="preserve">van </w:t>
        </w:r>
      </w:ins>
      <w:r w:rsidRPr="7291C98C" w:rsidR="4A5B095C">
        <w:rPr>
          <w:rFonts w:ascii="Calibri Light" w:hAnsi="Calibri Light" w:cs="Calibri Light"/>
          <w:lang w:val="nl-NL"/>
        </w:rPr>
        <w:t>de dienstverlening van uw gemeente?</w:t>
      </w:r>
      <w:r>
        <w:br/>
      </w:r>
      <w:r>
        <w:br/>
      </w:r>
      <w:r w:rsidRPr="7291C98C" w:rsidR="4A5B095C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:rsidRPr="009A2F1D" w:rsidR="00D93DAA" w:rsidRDefault="001059C7" w14:paraId="71A03B7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1 </w:t>
      </w:r>
    </w:p>
    <w:p w:rsidRPr="009A2F1D" w:rsidR="00D93DAA" w:rsidRDefault="001059C7" w14:paraId="2B159C98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2 </w:t>
      </w:r>
    </w:p>
    <w:p w:rsidRPr="009A2F1D" w:rsidR="00D93DAA" w:rsidRDefault="001059C7" w14:paraId="772549C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3 </w:t>
      </w:r>
    </w:p>
    <w:p w:rsidRPr="009A2F1D" w:rsidR="00D93DAA" w:rsidRDefault="001059C7" w14:paraId="6C8B8FC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4 </w:t>
      </w:r>
    </w:p>
    <w:p w:rsidRPr="009A2F1D" w:rsidR="00D93DAA" w:rsidRDefault="001059C7" w14:paraId="4118ED9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5 </w:t>
      </w:r>
    </w:p>
    <w:p w:rsidRPr="009A2F1D" w:rsidR="00D93DAA" w:rsidRDefault="001059C7" w14:paraId="74606BC9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6 </w:t>
      </w:r>
    </w:p>
    <w:p w:rsidRPr="009A2F1D" w:rsidR="00D93DAA" w:rsidRDefault="001059C7" w14:paraId="3213F05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7 </w:t>
      </w:r>
    </w:p>
    <w:p w:rsidRPr="009A2F1D" w:rsidR="00D93DAA" w:rsidRDefault="001059C7" w14:paraId="41F8DA74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8 </w:t>
      </w:r>
    </w:p>
    <w:p w:rsidRPr="009A2F1D" w:rsidR="00D93DAA" w:rsidRDefault="001059C7" w14:paraId="02E1769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9 </w:t>
      </w:r>
    </w:p>
    <w:p w:rsidRPr="009A2F1D" w:rsidR="00D93DAA" w:rsidRDefault="001059C7" w14:paraId="1E8F98F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10 </w:t>
      </w:r>
    </w:p>
    <w:p w:rsidRPr="009A2F1D" w:rsidR="00D93DAA" w:rsidRDefault="001059C7" w14:paraId="05ECC761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>weet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niet</w:t>
      </w:r>
      <w:r w:rsidRPr="4C05FF5E" w:rsidR="001059C7">
        <w:rPr>
          <w:rFonts w:ascii="Calibri Light" w:hAnsi="Calibri Light" w:cs="Calibri Light"/>
        </w:rPr>
        <w:t xml:space="preserve"> /  </w:t>
      </w:r>
      <w:r w:rsidRPr="4C05FF5E" w:rsidR="001059C7">
        <w:rPr>
          <w:rFonts w:ascii="Calibri Light" w:hAnsi="Calibri Light" w:cs="Calibri Light"/>
        </w:rPr>
        <w:t>geen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mening</w:t>
      </w:r>
      <w:r w:rsidRPr="4C05FF5E" w:rsidR="001059C7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67A997D2" w14:textId="77777777">
      <w:pPr>
        <w:rPr>
          <w:rFonts w:ascii="Calibri Light" w:hAnsi="Calibri Light" w:cs="Calibri Light"/>
        </w:rPr>
      </w:pPr>
    </w:p>
    <w:p w:rsidRPr="009A2F1D" w:rsidR="00D93DAA" w:rsidRDefault="00D93DAA" w14:paraId="70324D58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54CE250D" w14:textId="77777777">
      <w:pPr>
        <w:rPr>
          <w:rFonts w:ascii="Calibri Light" w:hAnsi="Calibri Light" w:cs="Calibri Light"/>
        </w:rPr>
      </w:pPr>
    </w:p>
    <w:p w:rsidRPr="009A2F1D" w:rsidR="00D93DAA" w:rsidRDefault="007B4DD0" w14:paraId="037035C6" w14:textId="6EA4564C">
      <w:pPr>
        <w:keepNext w:val="1"/>
        <w:rPr>
          <w:rFonts w:ascii="Calibri Light" w:hAnsi="Calibri Light" w:cs="Calibri Light"/>
          <w:lang w:val="nl-NL"/>
        </w:rPr>
      </w:pPr>
      <w:ins w:author="Mark Gremmen" w:date="2022-08-03T13:41:00Z" w:id="480834374">
        <w:r w:rsidRPr="4C05FF5E" w:rsidR="007B4DD0">
          <w:rPr>
            <w:rFonts w:ascii="Calibri Light" w:hAnsi="Calibri Light" w:cs="Calibri Light"/>
            <w:b w:val="1"/>
            <w:bCs w:val="1"/>
            <w:lang w:val="nl-NL"/>
          </w:rPr>
          <w:t>dv</w:t>
        </w:r>
        <w:r w:rsidRPr="4C05FF5E" w:rsidR="007B4DD0">
          <w:rPr>
            <w:rFonts w:ascii="Calibri Light" w:hAnsi="Calibri Light" w:cs="Calibri Light"/>
            <w:b w:val="1"/>
            <w:bCs w:val="1"/>
            <w:lang w:val="nl-NL"/>
          </w:rPr>
          <w:t>06</w:t>
        </w:r>
        <w:r w:rsidRPr="4C05FF5E" w:rsidR="007B4DD0">
          <w:rPr>
            <w:rFonts w:ascii="Calibri Light" w:hAnsi="Calibri Light" w:cs="Calibri Light"/>
            <w:lang w:val="nl-NL"/>
          </w:rPr>
          <w:t xml:space="preserve"> </w:t>
        </w:r>
      </w:ins>
      <w:ins w:author="Mark Gremmen" w:date="2022-07-05T11:34:00Z" w:id="1537096064">
        <w:r w:rsidRPr="4C05FF5E" w:rsidR="72B20FF3">
          <w:rPr>
            <w:rFonts w:ascii="Calibri Light" w:hAnsi="Calibri Light" w:cs="Calibri Light"/>
            <w:lang w:val="nl-NL"/>
          </w:rPr>
          <w:t>Wat vind</w:t>
        </w:r>
      </w:ins>
      <w:ins w:author="Mark Gremmen" w:date="2022-07-26T14:02:00Z" w:id="1816063381">
        <w:r w:rsidRPr="4C05FF5E" w:rsidR="72B20FF3">
          <w:rPr>
            <w:rFonts w:ascii="Calibri Light" w:hAnsi="Calibri Light" w:cs="Calibri Light"/>
            <w:lang w:val="nl-NL"/>
          </w:rPr>
          <w:t>t</w:t>
        </w:r>
      </w:ins>
      <w:del w:author="Mark Gremmen" w:date="2022-07-05T11:34:00Z" w:id="704794798">
        <w:r w:rsidRPr="4C05FF5E" w:rsidDel="007B4DD0">
          <w:rPr>
            <w:rFonts w:ascii="Calibri Light" w:hAnsi="Calibri Light" w:cs="Calibri Light"/>
            <w:lang w:val="nl-NL"/>
          </w:rPr>
          <w:delText>Hoe waardeert</w:delText>
        </w:r>
      </w:del>
      <w:r w:rsidRPr="4C05FF5E" w:rsidR="72B20FF3">
        <w:rPr>
          <w:rFonts w:ascii="Calibri Light" w:hAnsi="Calibri Light" w:cs="Calibri Light"/>
          <w:lang w:val="nl-NL"/>
        </w:rPr>
        <w:t xml:space="preserve"> </w:t>
      </w:r>
      <w:proofErr w:type="gramStart"/>
      <w:r w:rsidRPr="4C05FF5E" w:rsidR="72B20FF3">
        <w:rPr>
          <w:rFonts w:ascii="Calibri Light" w:hAnsi="Calibri Light" w:cs="Calibri Light"/>
          <w:lang w:val="nl-NL"/>
        </w:rPr>
        <w:t>u</w:t>
      </w:r>
      <w:proofErr w:type="gramEnd"/>
      <w:r w:rsidRPr="4C05FF5E" w:rsidR="72B20FF3">
        <w:rPr>
          <w:rFonts w:ascii="Calibri Light" w:hAnsi="Calibri Light" w:cs="Calibri Light"/>
          <w:lang w:val="nl-NL"/>
        </w:rPr>
        <w:t xml:space="preserve"> </w:t>
      </w:r>
      <w:ins w:author="Mark Gremmen" w:date="2022-07-05T11:34:00Z" w:id="2141208958">
        <w:r w:rsidRPr="4C05FF5E" w:rsidR="72B20FF3">
          <w:rPr>
            <w:rFonts w:ascii="Calibri Light" w:hAnsi="Calibri Light" w:cs="Calibri Light"/>
            <w:lang w:val="nl-NL"/>
          </w:rPr>
          <w:t xml:space="preserve">van </w:t>
        </w:r>
      </w:ins>
      <w:r w:rsidRPr="4C05FF5E" w:rsidR="72B20FF3">
        <w:rPr>
          <w:rFonts w:ascii="Calibri Light" w:hAnsi="Calibri Light" w:cs="Calibri Light"/>
          <w:lang w:val="nl-NL"/>
        </w:rPr>
        <w:t xml:space="preserve">de </w:t>
      </w:r>
      <w:ins w:author="Mark Gremmen" w:date="2022-05-27T11:43:00Z" w:id="376140418">
        <w:r w:rsidRPr="4C05FF5E" w:rsidR="0C8BC0C3">
          <w:rPr>
            <w:rFonts w:ascii="Calibri Light" w:hAnsi="Calibri Light" w:cs="Calibri Light"/>
            <w:lang w:val="nl-NL"/>
          </w:rPr>
          <w:t xml:space="preserve">digitale </w:t>
        </w:r>
      </w:ins>
      <w:r w:rsidRPr="4C05FF5E" w:rsidR="72B20FF3">
        <w:rPr>
          <w:rFonts w:ascii="Calibri Light" w:hAnsi="Calibri Light" w:cs="Calibri Light"/>
          <w:lang w:val="nl-NL"/>
        </w:rPr>
        <w:t xml:space="preserve">dienstverlening </w:t>
      </w:r>
      <w:del w:author="Mark Gremmen" w:date="2022-05-27T11:43:00Z" w:id="367218191">
        <w:r w:rsidRPr="4C05FF5E" w:rsidDel="007B4DD0">
          <w:rPr>
            <w:rFonts w:ascii="Calibri Light" w:hAnsi="Calibri Light" w:cs="Calibri Light"/>
            <w:lang w:val="nl-NL"/>
          </w:rPr>
          <w:delText xml:space="preserve">via de digitale faciliteiten </w:delText>
        </w:r>
      </w:del>
      <w:proofErr w:type="gramStart"/>
      <w:r w:rsidRPr="4C05FF5E" w:rsidR="72B20FF3">
        <w:rPr>
          <w:rFonts w:ascii="Calibri Light" w:hAnsi="Calibri Light" w:cs="Calibri Light"/>
          <w:lang w:val="nl-NL"/>
        </w:rPr>
        <w:t>van</w:t>
      </w:r>
      <w:proofErr w:type="gramEnd"/>
      <w:r w:rsidRPr="4C05FF5E" w:rsidR="72B20FF3">
        <w:rPr>
          <w:rFonts w:ascii="Calibri Light" w:hAnsi="Calibri Light" w:cs="Calibri Light"/>
          <w:lang w:val="nl-NL"/>
        </w:rPr>
        <w:t xml:space="preserve"> de gemeente?</w:t>
      </w:r>
      <w:r>
        <w:br/>
      </w:r>
      <w:r>
        <w:br/>
      </w:r>
      <w:r w:rsidRPr="4C05FF5E" w:rsidR="72B20FF3">
        <w:rPr>
          <w:rFonts w:ascii="Calibri Light" w:hAnsi="Calibri Light" w:cs="Calibri Light"/>
          <w:lang w:val="nl-NL"/>
        </w:rPr>
        <w:t>Denk hierbij aan de website, digitaal infobalie/-loket, app en de diensten die u digitaal kunt aanvragen</w:t>
      </w:r>
      <w:ins w:author="Mark Gremmen" w:date="2022-07-28T09:34:00Z" w:id="336830276">
        <w:r w:rsidRPr="4C05FF5E" w:rsidR="72B20FF3">
          <w:rPr>
            <w:rFonts w:ascii="Calibri Light" w:hAnsi="Calibri Light" w:cs="Calibri Light"/>
            <w:lang w:val="nl-NL"/>
          </w:rPr>
          <w:t xml:space="preserve"> of</w:t>
        </w:r>
      </w:ins>
      <w:ins w:author="Mark Gremmen" w:date="2022-08-02T14:50:00Z" w:id="1519557692">
        <w:r w:rsidRPr="4C05FF5E" w:rsidR="00A343DF">
          <w:rPr>
            <w:rFonts w:ascii="Calibri Light" w:hAnsi="Calibri Light" w:cs="Calibri Light"/>
            <w:lang w:val="nl-NL"/>
          </w:rPr>
          <w:t xml:space="preserve"> </w:t>
        </w:r>
      </w:ins>
      <w:del w:author="Mark Gremmen" w:date="2022-08-02T14:50:00Z" w:id="320209959">
        <w:r w:rsidRPr="4C05FF5E" w:rsidDel="007B4DD0">
          <w:rPr>
            <w:rFonts w:ascii="Calibri Light" w:hAnsi="Calibri Light" w:cs="Calibri Light"/>
            <w:lang w:val="nl-NL"/>
          </w:rPr>
          <w:delText xml:space="preserve"> </w:delText>
        </w:r>
      </w:del>
      <w:del w:author="Mark Gremmen" w:date="2022-07-28T09:34:00Z" w:id="1912798696">
        <w:r w:rsidRPr="4C05FF5E" w:rsidDel="007B4DD0">
          <w:rPr>
            <w:rFonts w:ascii="Calibri Light" w:hAnsi="Calibri Light" w:cs="Calibri Light"/>
            <w:lang w:val="nl-NL"/>
          </w:rPr>
          <w:delText>/</w:delText>
        </w:r>
      </w:del>
      <w:ins w:author="Mark Gremmen" w:date="2022-10-25T12:21:39.239Z" w:id="1998055473">
        <w:r w:rsidRPr="4C05FF5E" w:rsidR="782403E8">
          <w:rPr>
            <w:rFonts w:ascii="Calibri Light" w:hAnsi="Calibri Light" w:cs="Calibri Light"/>
            <w:lang w:val="nl-NL"/>
          </w:rPr>
          <w:t>regelen</w:t>
        </w:r>
      </w:ins>
      <w:del w:author="Mark Gremmen" w:date="2022-10-25T12:21:35.345Z" w:id="77179126">
        <w:r w:rsidRPr="4C05FF5E" w:rsidDel="72B20FF3">
          <w:rPr>
            <w:rFonts w:ascii="Calibri Light" w:hAnsi="Calibri Light" w:cs="Calibri Light"/>
            <w:lang w:val="nl-NL"/>
          </w:rPr>
          <w:delText>afhandelen</w:delText>
        </w:r>
      </w:del>
      <w:r w:rsidRPr="4C05FF5E" w:rsidR="72B20FF3">
        <w:rPr>
          <w:rFonts w:ascii="Calibri Light" w:hAnsi="Calibri Light" w:cs="Calibri Light"/>
          <w:lang w:val="nl-NL"/>
        </w:rPr>
        <w:t xml:space="preserve">. </w:t>
      </w:r>
      <w:r>
        <w:br/>
      </w:r>
      <w:r>
        <w:br/>
      </w:r>
      <w:r w:rsidRPr="4C05FF5E" w:rsidR="72B20FF3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:rsidRPr="009A2F1D" w:rsidR="00D93DAA" w:rsidRDefault="001059C7" w14:paraId="02CB9C70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1 </w:t>
      </w:r>
    </w:p>
    <w:p w:rsidRPr="009A2F1D" w:rsidR="00D93DAA" w:rsidRDefault="001059C7" w14:paraId="583D2E4E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2 </w:t>
      </w:r>
    </w:p>
    <w:p w:rsidRPr="009A2F1D" w:rsidR="00D93DAA" w:rsidRDefault="001059C7" w14:paraId="3E265A54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3 </w:t>
      </w:r>
    </w:p>
    <w:p w:rsidRPr="009A2F1D" w:rsidR="00D93DAA" w:rsidRDefault="001059C7" w14:paraId="606419E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4 </w:t>
      </w:r>
    </w:p>
    <w:p w:rsidRPr="009A2F1D" w:rsidR="00D93DAA" w:rsidRDefault="001059C7" w14:paraId="7B41FD5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5 </w:t>
      </w:r>
    </w:p>
    <w:p w:rsidRPr="009A2F1D" w:rsidR="00D93DAA" w:rsidRDefault="001059C7" w14:paraId="2DA0F7AE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6 </w:t>
      </w:r>
    </w:p>
    <w:p w:rsidRPr="009A2F1D" w:rsidR="00D93DAA" w:rsidRDefault="001059C7" w14:paraId="134A9878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7 </w:t>
      </w:r>
    </w:p>
    <w:p w:rsidRPr="009A2F1D" w:rsidR="00D93DAA" w:rsidRDefault="001059C7" w14:paraId="2FC7E74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8 </w:t>
      </w:r>
    </w:p>
    <w:p w:rsidRPr="009A2F1D" w:rsidR="00D93DAA" w:rsidRDefault="001059C7" w14:paraId="23010ED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9 </w:t>
      </w:r>
    </w:p>
    <w:p w:rsidRPr="009A2F1D" w:rsidR="00D93DAA" w:rsidRDefault="001059C7" w14:paraId="7AA281A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10 </w:t>
      </w:r>
    </w:p>
    <w:p w:rsidRPr="009A2F1D" w:rsidR="00D93DAA" w:rsidRDefault="001059C7" w14:paraId="4755BF8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>weet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niet</w:t>
      </w:r>
      <w:r w:rsidRPr="4C05FF5E" w:rsidR="001059C7">
        <w:rPr>
          <w:rFonts w:ascii="Calibri Light" w:hAnsi="Calibri Light" w:cs="Calibri Light"/>
        </w:rPr>
        <w:t xml:space="preserve"> /  </w:t>
      </w:r>
      <w:r w:rsidRPr="4C05FF5E" w:rsidR="001059C7">
        <w:rPr>
          <w:rFonts w:ascii="Calibri Light" w:hAnsi="Calibri Light" w:cs="Calibri Light"/>
        </w:rPr>
        <w:t>geen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mening</w:t>
      </w:r>
      <w:r w:rsidRPr="4C05FF5E" w:rsidR="001059C7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3FA2B893" w14:textId="77777777">
      <w:pPr>
        <w:rPr>
          <w:rFonts w:ascii="Calibri Light" w:hAnsi="Calibri Light" w:cs="Calibri Light"/>
        </w:rPr>
      </w:pPr>
    </w:p>
    <w:p w:rsidRPr="009A2F1D" w:rsidR="00D93DAA" w:rsidRDefault="00D93DAA" w14:paraId="608FC142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05F5E35C" w14:textId="77777777">
      <w:pPr>
        <w:rPr>
          <w:rFonts w:ascii="Calibri Light" w:hAnsi="Calibri Light" w:cs="Calibri Light"/>
        </w:rPr>
      </w:pPr>
    </w:p>
    <w:p w:rsidRPr="009A2F1D" w:rsidR="00D93DAA" w:rsidRDefault="001059C7" w14:paraId="452006DB" w14:textId="15921CD2">
      <w:pPr>
        <w:keepNext/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b/>
          <w:bCs/>
          <w:lang w:val="nl-NL"/>
        </w:rPr>
        <w:t>dv02</w:t>
      </w:r>
      <w:r w:rsidRPr="5EF2C007">
        <w:rPr>
          <w:rFonts w:ascii="Calibri Light" w:hAnsi="Calibri Light" w:cs="Calibri Light"/>
          <w:lang w:val="nl-NL"/>
        </w:rPr>
        <w:t xml:space="preserve"> Heeft u de afgelopen 12 maanden contact gehad met uw gemeente?</w:t>
      </w:r>
      <w:r w:rsidRPr="00ED67DA">
        <w:rPr>
          <w:lang w:val="nl-NL"/>
        </w:rPr>
        <w:br/>
      </w:r>
      <w:r w:rsidRPr="00ED67DA">
        <w:rPr>
          <w:lang w:val="nl-NL"/>
        </w:rPr>
        <w:br/>
      </w:r>
      <w:r w:rsidRPr="5EF2C007">
        <w:rPr>
          <w:rFonts w:ascii="Calibri Light" w:hAnsi="Calibri Light" w:cs="Calibri Light"/>
          <w:lang w:val="nl-NL"/>
        </w:rPr>
        <w:t>Denk hierbij aan het aanvragen van een product</w:t>
      </w:r>
      <w:ins w:author="Mark Gremmen" w:date="2022-08-16T13:03:00Z" w:id="765">
        <w:r w:rsidRPr="5EF2C007">
          <w:rPr>
            <w:rFonts w:ascii="Calibri Light" w:hAnsi="Calibri Light" w:cs="Calibri Light"/>
            <w:lang w:val="nl-NL"/>
          </w:rPr>
          <w:t xml:space="preserve"> </w:t>
        </w:r>
      </w:ins>
      <w:del w:author="Mark Gremmen" w:date="2022-08-03T13:42:00Z" w:id="766">
        <w:r w:rsidRPr="5EF2C007" w:rsidDel="001059C7">
          <w:rPr>
            <w:rFonts w:ascii="Calibri Light" w:hAnsi="Calibri Light" w:cs="Calibri Light"/>
            <w:lang w:val="nl-NL"/>
          </w:rPr>
          <w:delText xml:space="preserve"> of </w:delText>
        </w:r>
      </w:del>
      <w:ins w:author="Mark Gremmen" w:date="2022-08-15T09:54:00Z" w:id="767">
        <w:r w:rsidRPr="5EF2C007" w:rsidR="00702C59">
          <w:rPr>
            <w:rFonts w:ascii="Calibri Light" w:hAnsi="Calibri Light" w:cs="Calibri Light"/>
            <w:lang w:val="nl-NL"/>
          </w:rPr>
          <w:t xml:space="preserve">of </w:t>
        </w:r>
      </w:ins>
      <w:r w:rsidRPr="5EF2C007">
        <w:rPr>
          <w:rFonts w:ascii="Calibri Light" w:hAnsi="Calibri Light" w:cs="Calibri Light"/>
          <w:lang w:val="nl-NL"/>
        </w:rPr>
        <w:t xml:space="preserve">dienst </w:t>
      </w:r>
      <w:ins w:author="Mark Gremmen" w:date="2022-07-28T13:35:00Z" w:id="768">
        <w:r w:rsidRPr="5EF2C007" w:rsidR="003A3C2D">
          <w:rPr>
            <w:rFonts w:ascii="Calibri Light" w:hAnsi="Calibri Light" w:cs="Calibri Light"/>
            <w:lang w:val="nl-NL"/>
          </w:rPr>
          <w:t>(</w:t>
        </w:r>
      </w:ins>
      <w:r w:rsidRPr="5EF2C007">
        <w:rPr>
          <w:rFonts w:ascii="Calibri Light" w:hAnsi="Calibri Light" w:cs="Calibri Light"/>
          <w:lang w:val="nl-NL"/>
        </w:rPr>
        <w:t>zoals een paspoort of rijbewijs</w:t>
      </w:r>
      <w:ins w:author="Mark Gremmen" w:date="2022-07-28T13:35:00Z" w:id="769">
        <w:r w:rsidRPr="5EF2C007" w:rsidR="003A3C2D">
          <w:rPr>
            <w:rFonts w:ascii="Calibri Light" w:hAnsi="Calibri Light" w:cs="Calibri Light"/>
            <w:lang w:val="nl-NL"/>
          </w:rPr>
          <w:t>)</w:t>
        </w:r>
      </w:ins>
      <w:ins w:author="Mark Gremmen" w:date="2022-08-05T08:52:00Z" w:id="770">
        <w:r w:rsidRPr="5EF2C007" w:rsidR="004F30B0">
          <w:rPr>
            <w:rFonts w:ascii="Calibri Light" w:hAnsi="Calibri Light" w:cs="Calibri Light"/>
            <w:lang w:val="nl-NL"/>
          </w:rPr>
          <w:t>,</w:t>
        </w:r>
        <w:r w:rsidRPr="5EF2C007" w:rsidR="002C27A2">
          <w:rPr>
            <w:rFonts w:ascii="Calibri Light" w:hAnsi="Calibri Light" w:cs="Calibri Light"/>
            <w:lang w:val="nl-NL"/>
          </w:rPr>
          <w:t xml:space="preserve"> </w:t>
        </w:r>
      </w:ins>
      <w:del w:author="Mark Gremmen" w:date="2022-08-03T13:42:00Z" w:id="771">
        <w:r w:rsidRPr="5EF2C007" w:rsidDel="001059C7">
          <w:rPr>
            <w:rFonts w:ascii="Calibri Light" w:hAnsi="Calibri Light" w:cs="Calibri Light"/>
            <w:lang w:val="nl-NL"/>
          </w:rPr>
          <w:delText xml:space="preserve">, </w:delText>
        </w:r>
      </w:del>
      <w:r w:rsidRPr="5EF2C007">
        <w:rPr>
          <w:rFonts w:ascii="Calibri Light" w:hAnsi="Calibri Light" w:cs="Calibri Light"/>
          <w:lang w:val="nl-NL"/>
        </w:rPr>
        <w:t>ondersteuning</w:t>
      </w:r>
      <w:ins w:author="Mark Gremmen" w:date="2022-07-28T09:32:00Z" w:id="772">
        <w:r w:rsidRPr="5EF2C007" w:rsidR="008C7D28">
          <w:rPr>
            <w:rFonts w:ascii="Calibri Light" w:hAnsi="Calibri Light" w:cs="Calibri Light"/>
            <w:lang w:val="nl-NL"/>
          </w:rPr>
          <w:t xml:space="preserve">, </w:t>
        </w:r>
      </w:ins>
      <w:del w:author="Mark Gremmen" w:date="2022-07-28T09:31:00Z" w:id="773">
        <w:r w:rsidRPr="5EF2C007" w:rsidDel="001059C7">
          <w:rPr>
            <w:rFonts w:ascii="Calibri Light" w:hAnsi="Calibri Light" w:cs="Calibri Light"/>
            <w:lang w:val="nl-NL"/>
          </w:rPr>
          <w:delText xml:space="preserve"> of </w:delText>
        </w:r>
      </w:del>
      <w:r w:rsidRPr="5EF2C007">
        <w:rPr>
          <w:rFonts w:ascii="Calibri Light" w:hAnsi="Calibri Light" w:cs="Calibri Light"/>
          <w:lang w:val="nl-NL"/>
        </w:rPr>
        <w:t xml:space="preserve">het </w:t>
      </w:r>
      <w:del w:author="Mark Gremmen" w:date="2022-07-28T13:35:00Z" w:id="774">
        <w:r w:rsidRPr="5EF2C007" w:rsidDel="001059C7">
          <w:rPr>
            <w:rFonts w:ascii="Calibri Light" w:hAnsi="Calibri Light" w:cs="Calibri Light"/>
            <w:lang w:val="nl-NL"/>
          </w:rPr>
          <w:delText>v</w:delText>
        </w:r>
      </w:del>
      <w:del w:author="Mark Gremmen" w:date="2022-07-28T09:31:00Z" w:id="775">
        <w:r w:rsidRPr="5EF2C007" w:rsidDel="001059C7">
          <w:rPr>
            <w:rFonts w:ascii="Calibri Light" w:hAnsi="Calibri Light" w:cs="Calibri Light"/>
            <w:lang w:val="nl-NL"/>
          </w:rPr>
          <w:delText>oorleggen</w:delText>
        </w:r>
      </w:del>
      <w:r w:rsidRPr="5EF2C007">
        <w:rPr>
          <w:rFonts w:ascii="Calibri Light" w:hAnsi="Calibri Light" w:cs="Calibri Light"/>
          <w:lang w:val="nl-NL"/>
        </w:rPr>
        <w:t xml:space="preserve"> </w:t>
      </w:r>
      <w:ins w:author="Mark Gremmen" w:date="2022-07-28T09:32:00Z" w:id="776">
        <w:r w:rsidRPr="5EF2C007" w:rsidR="008C7D28">
          <w:rPr>
            <w:rFonts w:ascii="Calibri Light" w:hAnsi="Calibri Light" w:cs="Calibri Light"/>
            <w:lang w:val="nl-NL"/>
          </w:rPr>
          <w:t xml:space="preserve">stellen </w:t>
        </w:r>
      </w:ins>
      <w:r w:rsidRPr="5EF2C007">
        <w:rPr>
          <w:rFonts w:ascii="Calibri Light" w:hAnsi="Calibri Light" w:cs="Calibri Light"/>
          <w:lang w:val="nl-NL"/>
        </w:rPr>
        <w:t>van een vraag</w:t>
      </w:r>
      <w:ins w:author="Mark Gremmen" w:date="2022-08-04T11:04:00Z" w:id="777">
        <w:r w:rsidRPr="5EF2C007" w:rsidR="00F92BE6">
          <w:rPr>
            <w:rFonts w:ascii="Calibri Light" w:hAnsi="Calibri Light" w:cs="Calibri Light"/>
            <w:lang w:val="nl-NL"/>
          </w:rPr>
          <w:t>,</w:t>
        </w:r>
      </w:ins>
      <w:r w:rsidRPr="5EF2C007">
        <w:rPr>
          <w:rFonts w:ascii="Calibri Light" w:hAnsi="Calibri Light" w:cs="Calibri Light"/>
          <w:lang w:val="nl-NL"/>
        </w:rPr>
        <w:t xml:space="preserve"> of </w:t>
      </w:r>
      <w:ins w:author="Mark Gremmen" w:date="2022-08-04T06:39:00Z" w:id="778">
        <w:r w:rsidRPr="5EF2C007">
          <w:rPr>
            <w:rFonts w:ascii="Calibri Light" w:hAnsi="Calibri Light" w:cs="Calibri Light"/>
            <w:lang w:val="nl-NL"/>
          </w:rPr>
          <w:t>het</w:t>
        </w:r>
      </w:ins>
      <w:del w:author="Mark Gremmen" w:date="2022-08-04T06:39:00Z" w:id="779">
        <w:r w:rsidRPr="5EF2C007" w:rsidDel="001059C7">
          <w:rPr>
            <w:rFonts w:ascii="Calibri Light" w:hAnsi="Calibri Light" w:cs="Calibri Light"/>
            <w:lang w:val="nl-NL"/>
          </w:rPr>
          <w:delText>een</w:delText>
        </w:r>
      </w:del>
      <w:r w:rsidRPr="5EF2C007">
        <w:rPr>
          <w:rFonts w:ascii="Calibri Light" w:hAnsi="Calibri Light" w:cs="Calibri Light"/>
          <w:lang w:val="nl-NL"/>
        </w:rPr>
        <w:t xml:space="preserve"> </w:t>
      </w:r>
      <w:ins w:author="Mark Gremmen" w:date="2022-07-28T09:32:00Z" w:id="780">
        <w:r w:rsidRPr="5EF2C007" w:rsidR="008C7D28">
          <w:rPr>
            <w:rFonts w:ascii="Calibri Light" w:hAnsi="Calibri Light" w:cs="Calibri Light"/>
            <w:lang w:val="nl-NL"/>
          </w:rPr>
          <w:t xml:space="preserve">bespreken van een </w:t>
        </w:r>
      </w:ins>
      <w:r w:rsidRPr="5EF2C007">
        <w:rPr>
          <w:rFonts w:ascii="Calibri Light" w:hAnsi="Calibri Light" w:cs="Calibri Light"/>
          <w:lang w:val="nl-NL"/>
        </w:rPr>
        <w:t>situatie.</w:t>
      </w:r>
    </w:p>
    <w:p w:rsidRPr="009A2F1D" w:rsidR="00D93DAA" w:rsidRDefault="001059C7" w14:paraId="78B3CF81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ja </w:t>
      </w:r>
    </w:p>
    <w:p w:rsidRPr="009A2F1D" w:rsidR="00D93DAA" w:rsidRDefault="001059C7" w14:paraId="252C80C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nee </w:t>
      </w:r>
    </w:p>
    <w:p w:rsidRPr="009A2F1D" w:rsidR="00D93DAA" w:rsidRDefault="00D93DAA" w14:paraId="3755F28B" w14:textId="77777777">
      <w:pPr>
        <w:rPr>
          <w:rFonts w:ascii="Calibri Light" w:hAnsi="Calibri Light" w:cs="Calibri Light"/>
        </w:rPr>
      </w:pPr>
    </w:p>
    <w:p w:rsidRPr="009A2F1D" w:rsidR="0065385E" w:rsidP="0065385E" w:rsidRDefault="0065385E" w14:paraId="11FB3A4D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56F97170" w14:textId="77777777">
      <w:pPr>
        <w:rPr>
          <w:rFonts w:ascii="Calibri Light" w:hAnsi="Calibri Light" w:cs="Calibri Light"/>
        </w:rPr>
      </w:pPr>
    </w:p>
    <w:p w:rsidRPr="009A2F1D" w:rsidR="00D93DAA" w:rsidRDefault="001059C7" w14:paraId="3A81BC31" w14:textId="1A3FA799">
      <w:pPr>
        <w:keepNext/>
        <w:rPr>
          <w:rFonts w:ascii="Calibri Light" w:hAnsi="Calibri Light" w:cs="Calibri Light"/>
          <w:lang w:val="nl-NL"/>
        </w:rPr>
      </w:pPr>
      <w:del w:author="Mark Gremmen" w:date="2022-07-28T13:36:00Z" w:id="781">
        <w:r w:rsidRPr="5CACD928" w:rsidDel="002C1D8F">
          <w:rPr>
            <w:rFonts w:ascii="Calibri Light" w:hAnsi="Calibri Light" w:cs="Calibri Light"/>
            <w:lang w:val="nl-NL"/>
          </w:rPr>
          <w:lastRenderedPageBreak/>
          <w:delText xml:space="preserve">De volgende vragen en </w:delText>
        </w:r>
      </w:del>
      <w:del w:author="Mark Gremmen" w:date="2022-06-13T10:52:00Z" w:id="782">
        <w:r w:rsidRPr="5CACD928" w:rsidDel="008D6671">
          <w:rPr>
            <w:rFonts w:ascii="Calibri Light" w:hAnsi="Calibri Light" w:cs="Calibri Light"/>
            <w:lang w:val="nl-NL"/>
          </w:rPr>
          <w:delText>stellingen</w:delText>
        </w:r>
      </w:del>
      <w:del w:author="Mark Gremmen" w:date="2022-07-28T13:36:00Z" w:id="783">
        <w:r w:rsidRPr="5CACD928" w:rsidDel="002C1D8F">
          <w:rPr>
            <w:rFonts w:ascii="Calibri Light" w:hAnsi="Calibri Light" w:cs="Calibri Light"/>
            <w:lang w:val="nl-NL"/>
          </w:rPr>
          <w:delText xml:space="preserve"> gaan over het aanvragen van een product</w:delText>
        </w:r>
        <w:r w:rsidRPr="5CACD928" w:rsidDel="0027643B">
          <w:rPr>
            <w:rFonts w:ascii="Calibri Light" w:hAnsi="Calibri Light" w:cs="Calibri Light"/>
            <w:lang w:val="nl-NL"/>
          </w:rPr>
          <w:delText>/</w:delText>
        </w:r>
        <w:r w:rsidRPr="5CACD928" w:rsidDel="002C1D8F">
          <w:rPr>
            <w:rFonts w:ascii="Calibri Light" w:hAnsi="Calibri Light" w:cs="Calibri Light"/>
            <w:lang w:val="nl-NL"/>
          </w:rPr>
          <w:delText>dienst, ondersteuning</w:delText>
        </w:r>
      </w:del>
      <w:del w:author="Mark Gremmen" w:date="2022-07-28T11:18:00Z" w:id="784">
        <w:r w:rsidRPr="5CACD928" w:rsidDel="00E53F77">
          <w:rPr>
            <w:rFonts w:ascii="Calibri Light" w:hAnsi="Calibri Light" w:cs="Calibri Light"/>
            <w:lang w:val="nl-NL"/>
          </w:rPr>
          <w:delText xml:space="preserve"> of </w:delText>
        </w:r>
      </w:del>
      <w:del w:author="Mark Gremmen" w:date="2022-07-28T13:36:00Z" w:id="785">
        <w:r w:rsidRPr="5CACD928" w:rsidDel="002C1D8F">
          <w:rPr>
            <w:rFonts w:ascii="Calibri Light" w:hAnsi="Calibri Light" w:cs="Calibri Light"/>
            <w:lang w:val="nl-NL"/>
          </w:rPr>
          <w:delText>van een vraag of situatie.</w:delText>
        </w:r>
      </w:del>
      <w:r w:rsidRPr="00FA5CCE">
        <w:rPr>
          <w:lang w:val="nl-NL"/>
        </w:rPr>
        <w:br/>
      </w:r>
      <w:r w:rsidRPr="00FA5CCE">
        <w:rPr>
          <w:lang w:val="nl-NL"/>
        </w:rPr>
        <w:br/>
      </w:r>
      <w:del w:author="Mark Gremmen" w:date="2022-08-15T09:41:00Z" w:id="786">
        <w:r w:rsidRPr="5CACD928" w:rsidDel="003F472F">
          <w:rPr>
            <w:rFonts w:ascii="Calibri Light" w:hAnsi="Calibri Light" w:cs="Calibri Light"/>
            <w:lang w:val="nl-NL"/>
          </w:rPr>
          <w:delText>In het geval van</w:delText>
        </w:r>
      </w:del>
      <w:ins w:author="Mark Gremmen" w:date="2022-08-15T09:41:00Z" w:id="787">
        <w:r w:rsidR="003F472F">
          <w:rPr>
            <w:rFonts w:ascii="Calibri Light" w:hAnsi="Calibri Light" w:cs="Calibri Light"/>
            <w:lang w:val="nl-NL"/>
          </w:rPr>
          <w:t>Als u</w:t>
        </w:r>
      </w:ins>
      <w:r w:rsidRPr="5CACD928">
        <w:rPr>
          <w:rFonts w:ascii="Calibri Light" w:hAnsi="Calibri Light" w:cs="Calibri Light"/>
          <w:lang w:val="nl-NL"/>
        </w:rPr>
        <w:t xml:space="preserve"> meerdere </w:t>
      </w:r>
      <w:ins w:author="Mark Gremmen" w:date="2022-07-05T12:51:00Z" w:id="788">
        <w:r w:rsidRPr="5CACD928">
          <w:rPr>
            <w:rFonts w:ascii="Calibri Light" w:hAnsi="Calibri Light" w:cs="Calibri Light"/>
            <w:lang w:val="nl-NL"/>
          </w:rPr>
          <w:t>redenen</w:t>
        </w:r>
      </w:ins>
      <w:del w:author="Mark Gremmen" w:date="2022-07-05T12:51:00Z" w:id="789">
        <w:r w:rsidRPr="5CACD928" w:rsidDel="001059C7">
          <w:rPr>
            <w:rFonts w:ascii="Calibri Light" w:hAnsi="Calibri Light" w:cs="Calibri Light"/>
            <w:lang w:val="nl-NL"/>
          </w:rPr>
          <w:delText>aanleidingen</w:delText>
        </w:r>
      </w:del>
      <w:r w:rsidRPr="5CACD928">
        <w:rPr>
          <w:rFonts w:ascii="Calibri Light" w:hAnsi="Calibri Light" w:cs="Calibri Light"/>
          <w:lang w:val="nl-NL"/>
        </w:rPr>
        <w:t xml:space="preserve"> </w:t>
      </w:r>
      <w:ins w:author="Mark Gremmen" w:date="2022-08-15T09:41:00Z" w:id="790">
        <w:r w:rsidR="003F472F">
          <w:rPr>
            <w:rFonts w:ascii="Calibri Light" w:hAnsi="Calibri Light" w:cs="Calibri Light"/>
            <w:lang w:val="nl-NL"/>
          </w:rPr>
          <w:t xml:space="preserve">had </w:t>
        </w:r>
      </w:ins>
      <w:r w:rsidRPr="5CACD928">
        <w:rPr>
          <w:rFonts w:ascii="Calibri Light" w:hAnsi="Calibri Light" w:cs="Calibri Light"/>
          <w:lang w:val="nl-NL"/>
        </w:rPr>
        <w:t xml:space="preserve">voor contact </w:t>
      </w:r>
      <w:ins w:author="Mark Gremmen" w:date="2022-08-15T09:41:00Z" w:id="791">
        <w:r w:rsidR="005E3335">
          <w:rPr>
            <w:rFonts w:ascii="Calibri Light" w:hAnsi="Calibri Light" w:cs="Calibri Light"/>
            <w:lang w:val="nl-NL"/>
          </w:rPr>
          <w:t xml:space="preserve">met de gemeente, </w:t>
        </w:r>
      </w:ins>
      <w:r w:rsidRPr="0C3014CF">
        <w:rPr>
          <w:rFonts w:ascii="Calibri Light" w:hAnsi="Calibri Light" w:cs="Calibri Light"/>
          <w:lang w:val="nl-NL"/>
        </w:rPr>
        <w:t>v</w:t>
      </w:r>
      <w:ins w:author="Mark Gremmen" w:date="2022-08-05T12:38:00Z" w:id="792">
        <w:r w:rsidRPr="0C3014CF">
          <w:rPr>
            <w:rFonts w:ascii="Calibri Light" w:hAnsi="Calibri Light" w:cs="Calibri Light"/>
            <w:lang w:val="nl-NL"/>
          </w:rPr>
          <w:t>ragen</w:t>
        </w:r>
      </w:ins>
      <w:del w:author="Mark Gremmen" w:date="2022-08-05T12:38:00Z" w:id="793">
        <w:r w:rsidRPr="0C3014CF" w:rsidDel="001059C7">
          <w:rPr>
            <w:rFonts w:ascii="Calibri Light" w:hAnsi="Calibri Light" w:cs="Calibri Light"/>
            <w:lang w:val="nl-NL"/>
          </w:rPr>
          <w:delText>erzoeken</w:delText>
        </w:r>
      </w:del>
      <w:r w:rsidRPr="5CACD928">
        <w:rPr>
          <w:rFonts w:ascii="Calibri Light" w:hAnsi="Calibri Light" w:cs="Calibri Light"/>
          <w:lang w:val="nl-NL"/>
        </w:rPr>
        <w:t xml:space="preserve"> wij u een keuze te maken voor de -voor u- </w:t>
      </w:r>
      <w:r w:rsidRPr="00963521">
        <w:rPr>
          <w:rFonts w:ascii="Calibri Light" w:hAnsi="Calibri Light" w:cs="Calibri Light"/>
          <w:u w:val="single"/>
          <w:lang w:val="nl-NL"/>
        </w:rPr>
        <w:t>meest belangrijke</w:t>
      </w:r>
      <w:r w:rsidRPr="5CACD928">
        <w:rPr>
          <w:rFonts w:ascii="Calibri Light" w:hAnsi="Calibri Light" w:cs="Calibri Light"/>
          <w:lang w:val="nl-NL"/>
        </w:rPr>
        <w:t xml:space="preserve"> </w:t>
      </w:r>
      <w:ins w:author="Mark Gremmen" w:date="2022-07-05T12:51:00Z" w:id="794">
        <w:r w:rsidRPr="5CACD928">
          <w:rPr>
            <w:rFonts w:ascii="Calibri Light" w:hAnsi="Calibri Light" w:cs="Calibri Light"/>
            <w:lang w:val="nl-NL"/>
          </w:rPr>
          <w:t>reden</w:t>
        </w:r>
      </w:ins>
      <w:del w:author="Mark Gremmen" w:date="2022-07-05T12:51:00Z" w:id="795">
        <w:r w:rsidRPr="5CACD928" w:rsidDel="001059C7">
          <w:rPr>
            <w:rFonts w:ascii="Calibri Light" w:hAnsi="Calibri Light" w:cs="Calibri Light"/>
            <w:lang w:val="nl-NL"/>
          </w:rPr>
          <w:delText>aanleiding</w:delText>
        </w:r>
      </w:del>
      <w:ins w:author="Mark Gremmen" w:date="2022-08-04T11:27:00Z" w:id="796">
        <w:r w:rsidR="007E3BFD">
          <w:rPr>
            <w:rFonts w:ascii="Calibri Light" w:hAnsi="Calibri Light" w:cs="Calibri Light"/>
            <w:lang w:val="nl-NL"/>
          </w:rPr>
          <w:t>.</w:t>
        </w:r>
      </w:ins>
      <w:del w:author="Mark Gremmen" w:date="2022-08-04T10:09:00Z" w:id="797">
        <w:r w:rsidRPr="5CACD928" w:rsidDel="00DF5C14">
          <w:rPr>
            <w:rFonts w:ascii="Calibri Light" w:hAnsi="Calibri Light" w:cs="Calibri Light"/>
            <w:lang w:val="nl-NL"/>
          </w:rPr>
          <w:delText>.</w:delText>
        </w:r>
      </w:del>
    </w:p>
    <w:p w:rsidRPr="009A2F1D" w:rsidR="00D93DAA" w:rsidRDefault="00D93DAA" w14:paraId="1E1D69DC" w14:textId="77777777">
      <w:pPr>
        <w:rPr>
          <w:rFonts w:ascii="Calibri Light" w:hAnsi="Calibri Light" w:cs="Calibri Light"/>
          <w:lang w:val="nl-NL"/>
        </w:rPr>
      </w:pPr>
    </w:p>
    <w:p w:rsidRPr="009A2F1D" w:rsidR="00D93DAA" w:rsidP="0633175D" w:rsidRDefault="00D93DAA" w14:paraId="797D1380" w14:textId="695C9861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4E621A46" w14:textId="77777777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t>dv00</w:t>
      </w:r>
      <w:r w:rsidRPr="009A2F1D">
        <w:rPr>
          <w:rFonts w:ascii="Calibri Light" w:hAnsi="Calibri Light" w:cs="Calibri Light"/>
          <w:lang w:val="nl-NL"/>
        </w:rPr>
        <w:t xml:space="preserve"> [SUGGESTIE] Over welk onderwerp heeft u contact gehad met de gemeente?</w:t>
      </w:r>
    </w:p>
    <w:p w:rsidRPr="009A2F1D" w:rsidR="00D93DAA" w:rsidRDefault="001059C7" w14:paraId="2496C42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>Werk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en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inkomen</w:t>
      </w:r>
      <w:r w:rsidRPr="4C05FF5E" w:rsidR="001059C7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46F0B688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>Gezondheid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en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zorg</w:t>
      </w:r>
      <w:r w:rsidRPr="4C05FF5E" w:rsidR="001059C7">
        <w:rPr>
          <w:rFonts w:ascii="Calibri Light" w:hAnsi="Calibri Light" w:cs="Calibri Light"/>
        </w:rPr>
        <w:t xml:space="preserve">   </w:t>
      </w:r>
    </w:p>
    <w:p w:rsidR="00D93DAA" w:rsidRDefault="07EF3255" w14:paraId="1B97647D" w14:textId="69DBEA0B">
      <w:pPr>
        <w:pStyle w:val="ListParagraph"/>
        <w:keepNext/>
        <w:numPr>
          <w:ilvl w:val="0"/>
          <w:numId w:val="5"/>
        </w:numPr>
        <w:rPr>
          <w:ins w:author="Mark Gremmen" w:date="2022-08-10T11:09:00Z" w:id="798"/>
          <w:rFonts w:ascii="Calibri Light" w:hAnsi="Calibri Light" w:cs="Calibri Light"/>
          <w:lang w:val="nl-NL"/>
        </w:rPr>
      </w:pPr>
      <w:ins w:author="Mark Gremmen" w:date="2022-07-28T11:21:00Z" w:id="799">
        <w:r w:rsidRPr="04D5FEE6">
          <w:rPr>
            <w:rFonts w:ascii="Calibri Light" w:hAnsi="Calibri Light" w:cs="Calibri Light"/>
            <w:lang w:val="nl-NL"/>
          </w:rPr>
          <w:t xml:space="preserve">Familie </w:t>
        </w:r>
      </w:ins>
      <w:r w:rsidRPr="04D5FEE6" w:rsidR="4A5B095C">
        <w:rPr>
          <w:rFonts w:ascii="Calibri Light" w:hAnsi="Calibri Light" w:cs="Calibri Light"/>
          <w:lang w:val="nl-NL"/>
        </w:rPr>
        <w:t>en gezin</w:t>
      </w:r>
      <w:ins w:author="Mark Gremmen" w:date="2022-07-28T12:29:00Z" w:id="800">
        <w:r w:rsidRPr="04D5FEE6" w:rsidR="4A5B095C">
          <w:rPr>
            <w:rFonts w:ascii="Calibri Light" w:hAnsi="Calibri Light" w:cs="Calibri Light"/>
            <w:lang w:val="nl-NL"/>
          </w:rPr>
          <w:t xml:space="preserve"> (inclusief geboorte, huwelijk en relatie)</w:t>
        </w:r>
      </w:ins>
      <w:del w:author="Mark Gremmen" w:date="2022-07-27T10:46:00Z" w:id="801">
        <w:r w:rsidRPr="04D5FEE6" w:rsidDel="4A5B095C" w:rsidR="00F63A27">
          <w:rPr>
            <w:rFonts w:ascii="Calibri Light" w:hAnsi="Calibri Light" w:cs="Calibri Light"/>
            <w:lang w:val="nl-NL"/>
          </w:rPr>
          <w:delText xml:space="preserve">  </w:delText>
        </w:r>
      </w:del>
      <w:del w:author="Mark Gremmen" w:date="2022-07-28T12:29:00Z" w:id="802">
        <w:r w:rsidRPr="04D5FEE6" w:rsidDel="4A5B095C" w:rsidR="00F63A27">
          <w:rPr>
            <w:rFonts w:ascii="Calibri Light" w:hAnsi="Calibri Light" w:cs="Calibri Light"/>
            <w:lang w:val="nl-NL"/>
          </w:rPr>
          <w:delText xml:space="preserve"> </w:delText>
        </w:r>
      </w:del>
      <w:ins w:author="Mark Gremmen" w:date="2022-08-10T11:09:00Z" w:id="803">
        <w:r w:rsidR="00092B41">
          <w:rPr>
            <w:rFonts w:ascii="Calibri Light" w:hAnsi="Calibri Light" w:cs="Calibri Light"/>
            <w:lang w:val="nl-NL"/>
          </w:rPr>
          <w:t>\</w:t>
        </w:r>
      </w:ins>
    </w:p>
    <w:p w:rsidRPr="009A2F1D" w:rsidR="00092B41" w:rsidP="00092B41" w:rsidRDefault="00092B41" w14:paraId="1B122817" w14:textId="77777777">
      <w:pPr>
        <w:pStyle w:val="ListParagraph"/>
        <w:keepNext/>
        <w:numPr>
          <w:ilvl w:val="0"/>
          <w:numId w:val="5"/>
        </w:numPr>
        <w:rPr>
          <w:ins w:author="Mark Gremmen" w:date="2022-08-10T11:10:00Z" w:id="804"/>
          <w:rFonts w:ascii="Calibri Light" w:hAnsi="Calibri Light" w:cs="Calibri Light"/>
        </w:rPr>
      </w:pPr>
      <w:proofErr w:type="spellStart"/>
      <w:ins w:author="Mark Gremmen" w:date="2022-08-10T11:10:00Z" w:id="805">
        <w:r>
          <w:rPr>
            <w:rFonts w:ascii="Calibri Light" w:hAnsi="Calibri Light" w:cs="Calibri Light"/>
          </w:rPr>
          <w:t>Verhuizen</w:t>
        </w:r>
        <w:proofErr w:type="spellEnd"/>
      </w:ins>
    </w:p>
    <w:p w:rsidRPr="009A2F1D" w:rsidR="00092B41" w:rsidP="00092B41" w:rsidRDefault="00092B41" w14:paraId="25903B5A" w14:textId="77777777">
      <w:pPr>
        <w:pStyle w:val="ListParagraph"/>
        <w:keepNext/>
        <w:numPr>
          <w:ilvl w:val="0"/>
          <w:numId w:val="5"/>
        </w:numPr>
        <w:rPr>
          <w:ins w:author="Mark Gremmen" w:date="2022-08-10T11:10:00Z" w:id="806"/>
          <w:rFonts w:ascii="Calibri Light" w:hAnsi="Calibri Light" w:cs="Calibri Light"/>
          <w:lang w:val="nl-NL"/>
        </w:rPr>
      </w:pPr>
      <w:ins w:author="Mark Gremmen" w:date="2022-08-10T11:10:00Z" w:id="807">
        <w:r w:rsidRPr="009A2F1D">
          <w:rPr>
            <w:rFonts w:ascii="Calibri Light" w:hAnsi="Calibri Light" w:cs="Calibri Light"/>
            <w:lang w:val="nl-NL"/>
          </w:rPr>
          <w:t>Wonen en uw buurt (incl</w:t>
        </w:r>
        <w:r>
          <w:rPr>
            <w:rFonts w:ascii="Calibri Light" w:hAnsi="Calibri Light" w:cs="Calibri Light"/>
            <w:lang w:val="nl-NL"/>
          </w:rPr>
          <w:t>usief</w:t>
        </w:r>
        <w:r w:rsidRPr="009A2F1D">
          <w:rPr>
            <w:rFonts w:ascii="Calibri Light" w:hAnsi="Calibri Light" w:cs="Calibri Light"/>
            <w:lang w:val="nl-NL"/>
          </w:rPr>
          <w:t xml:space="preserve"> parkeren, overlast)   </w:t>
        </w:r>
      </w:ins>
    </w:p>
    <w:p w:rsidRPr="009A2F1D" w:rsidR="00092B41" w:rsidP="00092B41" w:rsidRDefault="00092B41" w14:paraId="2CA52140" w14:textId="77777777">
      <w:pPr>
        <w:pStyle w:val="ListParagraph"/>
        <w:keepNext/>
        <w:numPr>
          <w:ilvl w:val="0"/>
          <w:numId w:val="5"/>
        </w:numPr>
        <w:rPr>
          <w:ins w:author="Mark Gremmen" w:date="2022-08-10T11:10:00Z" w:id="808"/>
          <w:rFonts w:ascii="Calibri Light" w:hAnsi="Calibri Light" w:cs="Calibri Light"/>
          <w:lang w:val="nl-NL"/>
        </w:rPr>
      </w:pPr>
      <w:ins w:author="Mark Gremmen" w:date="2022-08-10T11:10:00Z" w:id="809">
        <w:r w:rsidRPr="009A2F1D">
          <w:rPr>
            <w:rFonts w:ascii="Calibri Light" w:hAnsi="Calibri Light" w:cs="Calibri Light"/>
            <w:lang w:val="nl-NL"/>
          </w:rPr>
          <w:t>Onderwijs en opleiding (incl</w:t>
        </w:r>
        <w:r>
          <w:rPr>
            <w:rFonts w:ascii="Calibri Light" w:hAnsi="Calibri Light" w:cs="Calibri Light"/>
            <w:lang w:val="nl-NL"/>
          </w:rPr>
          <w:t>usief</w:t>
        </w:r>
        <w:r w:rsidRPr="009A2F1D">
          <w:rPr>
            <w:rFonts w:ascii="Calibri Light" w:hAnsi="Calibri Light" w:cs="Calibri Light"/>
            <w:lang w:val="nl-NL"/>
          </w:rPr>
          <w:t xml:space="preserve"> kinderopvang)   </w:t>
        </w:r>
      </w:ins>
    </w:p>
    <w:p w:rsidRPr="00D648BC" w:rsidR="00092B41" w:rsidP="00465635" w:rsidRDefault="00092B41" w14:paraId="26EE3273" w14:textId="77777777">
      <w:pPr>
        <w:keepNext/>
        <w:spacing w:before="120"/>
        <w:ind w:left="360"/>
        <w:rPr>
          <w:rFonts w:ascii="Calibri Light" w:hAnsi="Calibri Light" w:cs="Calibri Light"/>
          <w:lang w:val="nl-NL"/>
        </w:rPr>
      </w:pPr>
    </w:p>
    <w:p w:rsidR="00D93DAA" w:rsidRDefault="001059C7" w14:paraId="19F6C42A" w14:textId="16A03FDA">
      <w:pPr>
        <w:pStyle w:val="ListParagraph"/>
        <w:keepNext/>
        <w:numPr>
          <w:ilvl w:val="0"/>
          <w:numId w:val="5"/>
        </w:numPr>
        <w:rPr>
          <w:ins w:author="Mark Gremmen" w:date="2022-08-10T11:09:00Z" w:id="810"/>
          <w:rFonts w:ascii="Calibri Light" w:hAnsi="Calibri Light" w:cs="Calibri Light"/>
          <w:lang w:val="nl-NL"/>
        </w:rPr>
      </w:pPr>
      <w:r w:rsidRPr="006E7D71">
        <w:rPr>
          <w:rFonts w:ascii="Calibri Light" w:hAnsi="Calibri Light" w:cs="Calibri Light"/>
          <w:lang w:val="nl-NL"/>
        </w:rPr>
        <w:t xml:space="preserve">Reizen </w:t>
      </w:r>
      <w:ins w:author="Mark Gremmen" w:date="2022-05-31T14:08:00Z" w:id="811">
        <w:r w:rsidRPr="006E7D71" w:rsidR="00191B1A">
          <w:rPr>
            <w:rFonts w:ascii="Calibri Light" w:hAnsi="Calibri Light" w:cs="Calibri Light"/>
            <w:lang w:val="nl-NL"/>
          </w:rPr>
          <w:t>(inc</w:t>
        </w:r>
      </w:ins>
      <w:ins w:author="Mark Gremmen" w:date="2022-07-27T10:44:00Z" w:id="812">
        <w:r w:rsidR="0035260A">
          <w:rPr>
            <w:rFonts w:ascii="Calibri Light" w:hAnsi="Calibri Light" w:cs="Calibri Light"/>
            <w:lang w:val="nl-NL"/>
          </w:rPr>
          <w:t>lusief</w:t>
        </w:r>
      </w:ins>
      <w:ins w:author="Mark Gremmen" w:date="2022-05-31T14:08:00Z" w:id="813">
        <w:del w:author="Mark Gremmen" w:date="2022-07-27T10:44:00Z" w:id="814">
          <w:r w:rsidRPr="006E7D71" w:rsidDel="0035260A" w:rsidR="00191B1A">
            <w:rPr>
              <w:rFonts w:ascii="Calibri Light" w:hAnsi="Calibri Light" w:cs="Calibri Light"/>
              <w:lang w:val="nl-NL"/>
            </w:rPr>
            <w:delText>.</w:delText>
          </w:r>
        </w:del>
        <w:r w:rsidRPr="006E7D71" w:rsidR="00191B1A">
          <w:rPr>
            <w:rFonts w:ascii="Calibri Light" w:hAnsi="Calibri Light" w:cs="Calibri Light"/>
            <w:lang w:val="nl-NL"/>
          </w:rPr>
          <w:t xml:space="preserve"> paspoort, rijbewijs, </w:t>
        </w:r>
        <w:proofErr w:type="spellStart"/>
        <w:r w:rsidRPr="006E7D71" w:rsidR="00191B1A">
          <w:rPr>
            <w:rFonts w:ascii="Calibri Light" w:hAnsi="Calibri Light" w:cs="Calibri Light"/>
            <w:lang w:val="nl-NL"/>
          </w:rPr>
          <w:t>id-kaart</w:t>
        </w:r>
        <w:proofErr w:type="spellEnd"/>
        <w:r w:rsidRPr="006E7D71" w:rsidR="00191B1A">
          <w:rPr>
            <w:rFonts w:ascii="Calibri Light" w:hAnsi="Calibri Light" w:cs="Calibri Light"/>
            <w:lang w:val="nl-NL"/>
          </w:rPr>
          <w:t>)</w:t>
        </w:r>
      </w:ins>
      <w:r w:rsidRPr="006E7D71">
        <w:rPr>
          <w:rFonts w:ascii="Calibri Light" w:hAnsi="Calibri Light" w:cs="Calibri Light"/>
          <w:lang w:val="nl-NL"/>
        </w:rPr>
        <w:t xml:space="preserve">  </w:t>
      </w:r>
    </w:p>
    <w:p w:rsidRPr="00ED67DA" w:rsidR="00C0016A" w:rsidDel="00ED67DA" w:rsidP="00AF3E2B" w:rsidRDefault="00C0016A" w14:paraId="4B2BC86A" w14:textId="05B8E955">
      <w:pPr>
        <w:keepNext/>
        <w:spacing w:before="120"/>
        <w:ind w:left="360"/>
        <w:rPr>
          <w:ins w:author="Mark Gremmen" w:date="2022-08-10T11:09:00Z" w:id="815"/>
          <w:del w:author="Mark Gremmen [2]" w:date="2022-08-17T15:35:00Z" w:id="816"/>
          <w:rFonts w:ascii="Calibri Light" w:hAnsi="Calibri Light" w:cs="Calibri Light"/>
          <w:lang w:val="nl-NL"/>
        </w:rPr>
      </w:pPr>
    </w:p>
    <w:p w:rsidRPr="00092B41" w:rsidR="00C0016A" w:rsidP="00ED67DA" w:rsidRDefault="00C0016A" w14:paraId="780AA368" w14:textId="77777777">
      <w:pPr>
        <w:keepNext/>
        <w:spacing w:before="120"/>
        <w:rPr>
          <w:rFonts w:ascii="Calibri Light" w:hAnsi="Calibri Light" w:cs="Calibri Light"/>
          <w:lang w:val="nl-NL"/>
        </w:rPr>
      </w:pPr>
    </w:p>
    <w:p w:rsidRPr="009A2F1D" w:rsidR="00D93DAA" w:rsidDel="00092B41" w:rsidRDefault="001059C7" w14:paraId="2AD02DF1" w14:textId="3EED02C6">
      <w:pPr>
        <w:pStyle w:val="ListParagraph"/>
        <w:keepNext/>
        <w:numPr>
          <w:ilvl w:val="0"/>
          <w:numId w:val="5"/>
        </w:numPr>
        <w:rPr>
          <w:del w:author="Mark Gremmen" w:date="2022-08-10T11:10:00Z" w:id="817"/>
          <w:rFonts w:ascii="Calibri Light" w:hAnsi="Calibri Light" w:cs="Calibri Light"/>
          <w:lang w:val="nl-NL"/>
        </w:rPr>
      </w:pPr>
      <w:del w:author="Mark Gremmen" w:date="2022-08-10T11:10:00Z" w:id="1027063473">
        <w:r w:rsidRPr="4C05FF5E" w:rsidDel="001059C7">
          <w:rPr>
            <w:rFonts w:ascii="Calibri Light" w:hAnsi="Calibri Light" w:cs="Calibri Light"/>
            <w:lang w:val="nl-NL"/>
          </w:rPr>
          <w:delText>Wonen en uw buurt (incl</w:delText>
        </w:r>
      </w:del>
      <w:del w:author="Mark Gremmen" w:date="2022-07-27T10:45:00Z" w:id="512855798">
        <w:r w:rsidRPr="4C05FF5E" w:rsidDel="001059C7">
          <w:rPr>
            <w:rFonts w:ascii="Calibri Light" w:hAnsi="Calibri Light" w:cs="Calibri Light"/>
            <w:lang w:val="nl-NL"/>
          </w:rPr>
          <w:delText>.</w:delText>
        </w:r>
      </w:del>
      <w:del w:author="Mark Gremmen" w:date="2022-08-10T11:10:00Z" w:id="263729882">
        <w:r w:rsidRPr="4C05FF5E" w:rsidDel="001059C7">
          <w:rPr>
            <w:rFonts w:ascii="Calibri Light" w:hAnsi="Calibri Light" w:cs="Calibri Light"/>
            <w:lang w:val="nl-NL"/>
          </w:rPr>
          <w:delText xml:space="preserve"> parkeren, overlast)   </w:delText>
        </w:r>
      </w:del>
    </w:p>
    <w:p w:rsidRPr="009A2F1D" w:rsidR="00D93DAA" w:rsidDel="00092B41" w:rsidRDefault="001059C7" w14:paraId="0F7F3040" w14:textId="1556591B">
      <w:pPr>
        <w:pStyle w:val="ListParagraph"/>
        <w:keepNext/>
        <w:numPr>
          <w:ilvl w:val="0"/>
          <w:numId w:val="5"/>
        </w:numPr>
        <w:rPr>
          <w:del w:author="Mark Gremmen" w:date="2022-08-10T11:10:00Z" w:id="821"/>
          <w:rFonts w:ascii="Calibri Light" w:hAnsi="Calibri Light" w:cs="Calibri Light"/>
          <w:lang w:val="nl-NL"/>
        </w:rPr>
      </w:pPr>
      <w:del w:author="Mark Gremmen" w:date="2022-08-10T11:10:00Z" w:id="659768234">
        <w:r w:rsidRPr="4C05FF5E" w:rsidDel="001059C7">
          <w:rPr>
            <w:rFonts w:ascii="Calibri Light" w:hAnsi="Calibri Light" w:cs="Calibri Light"/>
            <w:lang w:val="nl-NL"/>
          </w:rPr>
          <w:delText>Onderwijs en opleiding (incl</w:delText>
        </w:r>
      </w:del>
      <w:del w:author="Mark Gremmen" w:date="2022-07-27T10:45:00Z" w:id="1820842911">
        <w:r w:rsidRPr="4C05FF5E" w:rsidDel="001059C7">
          <w:rPr>
            <w:rFonts w:ascii="Calibri Light" w:hAnsi="Calibri Light" w:cs="Calibri Light"/>
            <w:lang w:val="nl-NL"/>
          </w:rPr>
          <w:delText>.</w:delText>
        </w:r>
      </w:del>
      <w:del w:author="Mark Gremmen" w:date="2022-08-10T11:10:00Z" w:id="481411930">
        <w:r w:rsidRPr="4C05FF5E" w:rsidDel="001059C7">
          <w:rPr>
            <w:rFonts w:ascii="Calibri Light" w:hAnsi="Calibri Light" w:cs="Calibri Light"/>
            <w:lang w:val="nl-NL"/>
          </w:rPr>
          <w:delText xml:space="preserve"> kinderopvang)   </w:delText>
        </w:r>
      </w:del>
    </w:p>
    <w:p w:rsidR="00D93DAA" w:rsidRDefault="001059C7" w14:paraId="1D6AB57C" w14:textId="7847BFF9">
      <w:pPr>
        <w:pStyle w:val="ListParagraph"/>
        <w:keepNext/>
        <w:numPr>
          <w:ilvl w:val="0"/>
          <w:numId w:val="5"/>
        </w:numPr>
        <w:rPr>
          <w:ins w:author="Mark Gremmen" w:date="2022-06-13T13:36:00Z" w:id="825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376E89" w:rsidDel="00C0016A" w:rsidRDefault="00376E89" w14:paraId="739CA126" w14:textId="322143F2">
      <w:pPr>
        <w:pStyle w:val="ListParagraph"/>
        <w:keepNext/>
        <w:numPr>
          <w:ilvl w:val="0"/>
          <w:numId w:val="5"/>
        </w:numPr>
        <w:rPr>
          <w:del w:author="Mark Gremmen" w:date="2022-08-10T11:09:00Z" w:id="826"/>
          <w:rFonts w:ascii="Calibri Light" w:hAnsi="Calibri Light" w:cs="Calibri Light"/>
        </w:rPr>
      </w:pPr>
    </w:p>
    <w:p w:rsidRPr="0065385E" w:rsidR="0065385E" w:rsidP="0065385E" w:rsidRDefault="00602332" w14:paraId="6B713069" w14:textId="748CA0E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602332">
        <w:rPr>
          <w:rFonts w:ascii="Calibri Light" w:hAnsi="Calibri Light" w:cs="Calibri Light"/>
        </w:rPr>
        <w:t>A</w:t>
      </w:r>
      <w:r w:rsidRPr="4C05FF5E" w:rsidR="001059C7">
        <w:rPr>
          <w:rFonts w:ascii="Calibri Light" w:hAnsi="Calibri Light" w:cs="Calibri Light"/>
        </w:rPr>
        <w:t>nders</w:t>
      </w:r>
      <w:ins w:author="Mark Gremmen" w:date="2022-06-08T14:45:00Z" w:id="1179468573">
        <w:r w:rsidRPr="4C05FF5E" w:rsidR="00602332">
          <w:rPr>
            <w:rFonts w:ascii="Calibri Light" w:hAnsi="Calibri Light" w:cs="Calibri Light"/>
          </w:rPr>
          <w:t xml:space="preserve">, </w:t>
        </w:r>
        <w:r w:rsidRPr="4C05FF5E" w:rsidR="00602332">
          <w:rPr>
            <w:rFonts w:ascii="Calibri Light" w:hAnsi="Calibri Light" w:cs="Calibri Light"/>
          </w:rPr>
          <w:t>namelijk</w:t>
        </w:r>
      </w:ins>
      <w:r w:rsidRPr="4C05FF5E" w:rsidR="001059C7">
        <w:rPr>
          <w:rFonts w:ascii="Calibri Light" w:hAnsi="Calibri Light" w:cs="Calibri Light"/>
        </w:rPr>
        <w:t xml:space="preserve"> </w:t>
      </w:r>
    </w:p>
    <w:p w:rsidR="00D93DAA" w:rsidRDefault="00D93DAA" w14:paraId="69DCB2B8" w14:textId="77777777">
      <w:pPr>
        <w:rPr>
          <w:rFonts w:ascii="Calibri Light" w:hAnsi="Calibri Light" w:cs="Calibri Light"/>
        </w:rPr>
      </w:pPr>
    </w:p>
    <w:p w:rsidRPr="009A2F1D" w:rsidR="0065385E" w:rsidP="0065385E" w:rsidRDefault="0065385E" w14:paraId="6CB64E4E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65385E" w:rsidRDefault="0065385E" w14:paraId="307DFF42" w14:textId="77777777">
      <w:pPr>
        <w:rPr>
          <w:rFonts w:ascii="Calibri Light" w:hAnsi="Calibri Light" w:cs="Calibri Light"/>
        </w:rPr>
      </w:pPr>
    </w:p>
    <w:p w:rsidR="00DC67C0" w:rsidDel="006A631F" w:rsidRDefault="4A5B095C" w14:paraId="0312F90C" w14:textId="659108A1">
      <w:pPr>
        <w:keepNext/>
        <w:rPr>
          <w:del w:author="Mark Gremmen" w:date="2022-08-04T14:36:00Z" w:id="828"/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lastRenderedPageBreak/>
        <w:t>dv12</w:t>
      </w:r>
      <w:r w:rsidRPr="04D5FEE6">
        <w:rPr>
          <w:rFonts w:ascii="Calibri Light" w:hAnsi="Calibri Light" w:cs="Calibri Light"/>
          <w:lang w:val="nl-NL"/>
        </w:rPr>
        <w:t xml:space="preserve">  [SUGGESTIE] Op welke </w:t>
      </w:r>
      <w:ins w:author="Mark Gremmen" w:date="2022-07-05T12:51:00Z" w:id="829">
        <w:r w:rsidRPr="04D5FEE6">
          <w:rPr>
            <w:rFonts w:ascii="Calibri Light" w:hAnsi="Calibri Light" w:cs="Calibri Light"/>
            <w:lang w:val="nl-NL"/>
          </w:rPr>
          <w:t>manier</w:t>
        </w:r>
      </w:ins>
      <w:del w:author="Mark Gremmen" w:date="2022-07-05T12:51:00Z" w:id="830">
        <w:r w:rsidRPr="04D5FEE6" w:rsidDel="4A5B095C" w:rsidR="001059C7">
          <w:rPr>
            <w:rFonts w:ascii="Calibri Light" w:hAnsi="Calibri Light" w:cs="Calibri Light"/>
            <w:lang w:val="nl-NL"/>
          </w:rPr>
          <w:delText>wijze</w:delText>
        </w:r>
      </w:del>
      <w:r w:rsidRPr="04D5FEE6">
        <w:rPr>
          <w:rFonts w:ascii="Calibri Light" w:hAnsi="Calibri Light" w:cs="Calibri Light"/>
          <w:lang w:val="nl-NL"/>
        </w:rPr>
        <w:t xml:space="preserve"> </w:t>
      </w:r>
      <w:ins w:author="Mark Gremmen" w:date="2022-07-28T11:19:00Z" w:id="831">
        <w:r w:rsidRPr="04D5FEE6" w:rsidR="6D4D64E9">
          <w:rPr>
            <w:rFonts w:ascii="Calibri Light" w:hAnsi="Calibri Light" w:cs="Calibri Light"/>
            <w:lang w:val="nl-NL"/>
          </w:rPr>
          <w:t>had</w:t>
        </w:r>
      </w:ins>
      <w:del w:author="Mark Gremmen" w:date="2022-07-28T11:19:00Z" w:id="832">
        <w:r w:rsidRPr="04D5FEE6" w:rsidDel="4A5B095C" w:rsidR="001059C7">
          <w:rPr>
            <w:rFonts w:ascii="Calibri Light" w:hAnsi="Calibri Light" w:cs="Calibri Light"/>
            <w:lang w:val="nl-NL"/>
          </w:rPr>
          <w:delText>heeft</w:delText>
        </w:r>
      </w:del>
      <w:r w:rsidRPr="04D5FEE6">
        <w:rPr>
          <w:rFonts w:ascii="Calibri Light" w:hAnsi="Calibri Light" w:cs="Calibri Light"/>
          <w:lang w:val="nl-NL"/>
        </w:rPr>
        <w:t xml:space="preserve"> u </w:t>
      </w:r>
      <w:ins w:author="Mark Gremmen" w:date="2022-08-10T11:13:00Z" w:id="833">
        <w:r w:rsidR="00CC54E6">
          <w:rPr>
            <w:rFonts w:ascii="Calibri Light" w:hAnsi="Calibri Light" w:cs="Calibri Light"/>
            <w:lang w:val="nl-NL"/>
          </w:rPr>
          <w:t xml:space="preserve">(meestal) </w:t>
        </w:r>
      </w:ins>
      <w:r w:rsidRPr="04D5FEE6">
        <w:rPr>
          <w:rFonts w:ascii="Calibri Light" w:hAnsi="Calibri Light" w:cs="Calibri Light"/>
          <w:lang w:val="nl-NL"/>
        </w:rPr>
        <w:t xml:space="preserve">contact </w:t>
      </w:r>
      <w:del w:author="Mark Gremmen" w:date="2022-07-28T11:19:00Z" w:id="834">
        <w:r w:rsidRPr="04D5FEE6" w:rsidDel="4A5B095C" w:rsidR="001059C7">
          <w:rPr>
            <w:rFonts w:ascii="Calibri Light" w:hAnsi="Calibri Light" w:cs="Calibri Light"/>
            <w:lang w:val="nl-NL"/>
          </w:rPr>
          <w:delText xml:space="preserve">gehad </w:delText>
        </w:r>
      </w:del>
      <w:r w:rsidRPr="04D5FEE6">
        <w:rPr>
          <w:rFonts w:ascii="Calibri Light" w:hAnsi="Calibri Light" w:cs="Calibri Light"/>
          <w:lang w:val="nl-NL"/>
        </w:rPr>
        <w:t>met uw gemeente</w:t>
      </w:r>
      <w:ins w:author="Mark Gremmen" w:date="2022-08-05T14:11:00Z" w:id="835">
        <w:r w:rsidR="006A631F">
          <w:rPr>
            <w:rFonts w:ascii="Calibri Light" w:hAnsi="Calibri Light" w:cs="Calibri Light"/>
            <w:lang w:val="nl-NL"/>
          </w:rPr>
          <w:t>?</w:t>
        </w:r>
      </w:ins>
      <w:del w:author="Mark Gremmen" w:date="2022-08-05T14:10:00Z" w:id="836">
        <w:r w:rsidRPr="04D5FEE6" w:rsidDel="006A631F">
          <w:rPr>
            <w:rFonts w:ascii="Calibri Light" w:hAnsi="Calibri Light" w:cs="Calibri Light"/>
            <w:lang w:val="nl-NL"/>
          </w:rPr>
          <w:delText>?</w:delText>
        </w:r>
      </w:del>
    </w:p>
    <w:p w:rsidRPr="009A2F1D" w:rsidR="006A631F" w:rsidRDefault="006A631F" w14:paraId="6022BEFE" w14:textId="77777777">
      <w:pPr>
        <w:keepNext/>
        <w:rPr>
          <w:ins w:author="Mark Gremmen" w:date="2022-08-05T14:10:00Z" w:id="837"/>
          <w:rFonts w:ascii="Calibri Light" w:hAnsi="Calibri Light" w:cs="Calibri Light"/>
          <w:lang w:val="nl-NL"/>
        </w:rPr>
      </w:pPr>
    </w:p>
    <w:p w:rsidRPr="00711291" w:rsidR="00D93DAA" w:rsidRDefault="4A5B095C" w14:paraId="55EBD999" w14:textId="6EFE7570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ins w:author="Mark Gremmen" w:date="2022-07-28T12:33:00Z" w:id="1053045430">
        <w:r w:rsidRPr="4C05FF5E" w:rsidR="4A5B095C">
          <w:rPr>
            <w:rFonts w:ascii="Calibri Light" w:hAnsi="Calibri Light" w:cs="Calibri Light"/>
            <w:lang w:val="nl-NL"/>
          </w:rPr>
          <w:t>website</w:t>
        </w:r>
      </w:ins>
      <w:del w:author="Mark Gremmen" w:date="2022-07-28T12:33:00Z" w:id="1612939281">
        <w:r w:rsidRPr="4C05FF5E" w:rsidDel="001059C7">
          <w:rPr>
            <w:rFonts w:ascii="Calibri Light" w:hAnsi="Calibri Light" w:cs="Calibri Light"/>
            <w:lang w:val="nl-NL"/>
          </w:rPr>
          <w:delText xml:space="preserve">internet </w:delText>
        </w:r>
      </w:del>
      <w:ins w:author="Mark Gremmen" w:date="2022-07-28T12:33:00Z" w:id="465352878">
        <w:r w:rsidRPr="4C05FF5E" w:rsidR="4A5B095C">
          <w:rPr>
            <w:rFonts w:ascii="Calibri Light" w:hAnsi="Calibri Light" w:cs="Calibri Light"/>
            <w:lang w:val="nl-NL"/>
          </w:rPr>
          <w:t xml:space="preserve"> </w:t>
        </w:r>
      </w:ins>
      <w:r w:rsidRPr="4C05FF5E" w:rsidR="4A5B095C">
        <w:rPr>
          <w:rFonts w:ascii="Calibri Light" w:hAnsi="Calibri Light" w:cs="Calibri Light"/>
          <w:lang w:val="nl-NL"/>
        </w:rPr>
        <w:t xml:space="preserve">of app </w:t>
      </w:r>
      <w:ins w:author="Mark Gremmen" w:date="2022-07-28T12:33:00Z" w:id="1648797540">
        <w:r w:rsidRPr="4C05FF5E" w:rsidR="4A5B095C">
          <w:rPr>
            <w:rFonts w:ascii="Calibri Light" w:hAnsi="Calibri Light" w:cs="Calibri Light"/>
            <w:lang w:val="nl-NL"/>
          </w:rPr>
          <w:t xml:space="preserve">van de </w:t>
        </w:r>
      </w:ins>
      <w:del w:author="Mark Gremmen" w:date="2022-07-28T12:33:00Z" w:id="496279674">
        <w:r w:rsidRPr="4C05FF5E" w:rsidDel="001059C7">
          <w:rPr>
            <w:rFonts w:ascii="Calibri Light" w:hAnsi="Calibri Light" w:cs="Calibri Light"/>
            <w:lang w:val="nl-NL"/>
          </w:rPr>
          <w:delText>(</w:delText>
        </w:r>
      </w:del>
      <w:r w:rsidRPr="4C05FF5E" w:rsidR="4A5B095C">
        <w:rPr>
          <w:rFonts w:ascii="Calibri Light" w:hAnsi="Calibri Light" w:cs="Calibri Light"/>
          <w:lang w:val="nl-NL"/>
        </w:rPr>
        <w:t>gemeente</w:t>
      </w:r>
      <w:del w:author="Mark Gremmen" w:date="2022-07-28T12:33:00Z" w:id="634701791">
        <w:r w:rsidRPr="4C05FF5E" w:rsidDel="001059C7">
          <w:rPr>
            <w:rFonts w:ascii="Calibri Light" w:hAnsi="Calibri Light" w:cs="Calibri Light"/>
            <w:lang w:val="nl-NL"/>
          </w:rPr>
          <w:delText>)</w:delText>
        </w:r>
      </w:del>
      <w:r w:rsidRPr="4C05FF5E" w:rsidR="4A5B095C">
        <w:rPr>
          <w:rFonts w:ascii="Calibri Light" w:hAnsi="Calibri Light" w:cs="Calibri Light"/>
          <w:lang w:val="nl-NL"/>
        </w:rPr>
        <w:t xml:space="preserve"> </w:t>
      </w:r>
    </w:p>
    <w:p w:rsidRPr="009A2F1D" w:rsidR="00D93DAA" w:rsidRDefault="001059C7" w14:paraId="54079C0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e-mail   </w:t>
      </w:r>
    </w:p>
    <w:p w:rsidRPr="009A2F1D" w:rsidR="00D93DAA" w:rsidRDefault="4A5B095C" w14:paraId="42FA4D8E" w14:textId="7A57010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4A5B095C">
        <w:rPr>
          <w:rFonts w:ascii="Calibri Light" w:hAnsi="Calibri Light" w:cs="Calibri Light"/>
        </w:rPr>
        <w:t>sociale</w:t>
      </w:r>
      <w:r w:rsidRPr="4C05FF5E" w:rsidR="4A5B095C">
        <w:rPr>
          <w:rFonts w:ascii="Calibri Light" w:hAnsi="Calibri Light" w:cs="Calibri Light"/>
        </w:rPr>
        <w:t xml:space="preserve"> media </w:t>
      </w:r>
      <w:del w:author="Mark Gremmen" w:date="2022-07-28T12:31:00Z" w:id="1254819938">
        <w:r w:rsidRPr="4C05FF5E" w:rsidDel="001059C7">
          <w:rPr>
            <w:rFonts w:ascii="Calibri Light" w:hAnsi="Calibri Light" w:cs="Calibri Light"/>
          </w:rPr>
          <w:delText xml:space="preserve">(Twitter, Facebook, Whatsapp etc.)   </w:delText>
        </w:r>
      </w:del>
      <w:ins w:author="Mark Gremmen" w:date="2022-07-28T12:31:00Z" w:id="75698130">
        <w:r w:rsidRPr="4C05FF5E" w:rsidR="4A5B095C">
          <w:rPr>
            <w:rFonts w:ascii="Calibri Light" w:hAnsi="Calibri Light" w:cs="Calibri Light"/>
          </w:rPr>
          <w:t xml:space="preserve">of </w:t>
        </w:r>
        <w:r w:rsidRPr="4C05FF5E" w:rsidR="4A5B095C">
          <w:rPr>
            <w:rFonts w:ascii="Calibri Light" w:hAnsi="Calibri Light" w:cs="Calibri Light"/>
          </w:rPr>
          <w:t>berichten</w:t>
        </w:r>
        <w:r w:rsidRPr="4C05FF5E" w:rsidR="4A5B095C">
          <w:rPr>
            <w:rFonts w:ascii="Calibri Light" w:hAnsi="Calibri Light" w:cs="Calibri Light"/>
          </w:rPr>
          <w:t xml:space="preserve"> app</w:t>
        </w:r>
      </w:ins>
    </w:p>
    <w:p w:rsidRPr="009A2F1D" w:rsidR="00D93DAA" w:rsidRDefault="001059C7" w14:paraId="177E0838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post   </w:t>
      </w:r>
    </w:p>
    <w:p w:rsidRPr="009A2F1D" w:rsidR="00D93DAA" w:rsidRDefault="001059C7" w14:paraId="590E18B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>(</w:t>
      </w:r>
      <w:r w:rsidRPr="4C05FF5E" w:rsidR="001059C7">
        <w:rPr>
          <w:rFonts w:ascii="Calibri Light" w:hAnsi="Calibri Light" w:cs="Calibri Light"/>
        </w:rPr>
        <w:t>publieks</w:t>
      </w:r>
      <w:r w:rsidRPr="4C05FF5E" w:rsidR="001059C7">
        <w:rPr>
          <w:rFonts w:ascii="Calibri Light" w:hAnsi="Calibri Light" w:cs="Calibri Light"/>
        </w:rPr>
        <w:t>)</w:t>
      </w:r>
      <w:r w:rsidRPr="4C05FF5E" w:rsidR="001059C7">
        <w:rPr>
          <w:rFonts w:ascii="Calibri Light" w:hAnsi="Calibri Light" w:cs="Calibri Light"/>
        </w:rPr>
        <w:t>balie</w:t>
      </w:r>
      <w:r w:rsidRPr="4C05FF5E" w:rsidR="001059C7">
        <w:rPr>
          <w:rFonts w:ascii="Calibri Light" w:hAnsi="Calibri Light" w:cs="Calibri Light"/>
        </w:rPr>
        <w:t xml:space="preserve">   </w:t>
      </w:r>
    </w:p>
    <w:p w:rsidRPr="009A2F1D" w:rsidR="00D93DAA" w:rsidRDefault="001059C7" w14:paraId="0CD6420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>telefoon</w:t>
      </w:r>
      <w:r w:rsidRPr="4C05FF5E" w:rsidR="001059C7">
        <w:rPr>
          <w:rFonts w:ascii="Calibri Light" w:hAnsi="Calibri Light" w:cs="Calibri Light"/>
        </w:rPr>
        <w:t xml:space="preserve">   </w:t>
      </w:r>
    </w:p>
    <w:p w:rsidR="00D93DAA" w:rsidRDefault="001059C7" w14:paraId="12AFC676" w14:textId="713D5374">
      <w:pPr>
        <w:pStyle w:val="ListParagraph"/>
        <w:keepNext/>
        <w:numPr>
          <w:ilvl w:val="0"/>
          <w:numId w:val="5"/>
        </w:numPr>
        <w:rPr>
          <w:ins w:author="Mark Gremmen" w:date="2022-06-13T13:37:00Z" w:id="846"/>
          <w:rFonts w:ascii="Calibri Light" w:hAnsi="Calibri Light" w:cs="Calibri Light"/>
        </w:rPr>
      </w:pPr>
      <w:del w:author="Mark Gremmen" w:date="2022-07-28T11:20:00Z" w:id="847">
        <w:r w:rsidRPr="009A2F1D" w:rsidDel="00B3389D">
          <w:rPr>
            <w:rFonts w:ascii="Calibri Light" w:hAnsi="Calibri Light" w:cs="Calibri Light"/>
          </w:rPr>
          <w:delText xml:space="preserve">wijkteam / </w:delText>
        </w:r>
      </w:del>
      <w:proofErr w:type="spellStart"/>
      <w:r w:rsidRPr="009A2F1D">
        <w:rPr>
          <w:rFonts w:ascii="Calibri Light" w:hAnsi="Calibri Light" w:cs="Calibri Light"/>
        </w:rPr>
        <w:t>huisbezoek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:rsidRPr="007E5672" w:rsidR="00C62B61" w:rsidRDefault="00B3389D" w14:paraId="58B78AD7" w14:textId="648660A2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ins w:author="Mark Gremmen" w:date="2022-07-28T11:20:00Z" w:id="1871382754">
        <w:r w:rsidRPr="4C05FF5E" w:rsidR="00B3389D">
          <w:rPr>
            <w:rFonts w:ascii="Calibri Light" w:hAnsi="Calibri Light" w:cs="Calibri Light"/>
            <w:lang w:val="nl-NL"/>
          </w:rPr>
          <w:t>wijk</w:t>
        </w:r>
      </w:ins>
      <w:ins w:author="Mark Gremmen" w:date="2022-08-29T11:33:00Z" w:id="400523428">
        <w:r w:rsidRPr="4C05FF5E" w:rsidR="007B497C">
          <w:rPr>
            <w:rFonts w:ascii="Calibri Light" w:hAnsi="Calibri Light" w:cs="Calibri Light"/>
            <w:lang w:val="nl-NL"/>
          </w:rPr>
          <w:t>- of buurt</w:t>
        </w:r>
      </w:ins>
      <w:ins w:author="Mark Gremmen" w:date="2022-07-28T11:20:00Z" w:id="650729595">
        <w:r w:rsidRPr="4C05FF5E" w:rsidR="00B3389D">
          <w:rPr>
            <w:rFonts w:ascii="Calibri Light" w:hAnsi="Calibri Light" w:cs="Calibri Light"/>
            <w:lang w:val="nl-NL"/>
          </w:rPr>
          <w:t>team</w:t>
        </w:r>
      </w:ins>
    </w:p>
    <w:p w:rsidR="00D93DAA" w:rsidRDefault="001059C7" w14:paraId="7C5D4E04" w14:textId="104CBCA5">
      <w:pPr>
        <w:pStyle w:val="ListParagraph"/>
        <w:keepNext/>
        <w:numPr>
          <w:ilvl w:val="0"/>
          <w:numId w:val="5"/>
        </w:numPr>
        <w:rPr>
          <w:ins w:author="Mark Gremmen" w:date="2022-06-08T14:45:00Z" w:id="851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persoonlijk</w:t>
      </w:r>
      <w:proofErr w:type="spellEnd"/>
      <w:r w:rsidRPr="009A2F1D">
        <w:rPr>
          <w:rFonts w:ascii="Calibri Light" w:hAnsi="Calibri Light" w:cs="Calibri Light"/>
        </w:rPr>
        <w:t xml:space="preserve"> contact </w:t>
      </w:r>
    </w:p>
    <w:p w:rsidRPr="009A2F1D" w:rsidR="00602332" w:rsidDel="00C62B61" w:rsidRDefault="00602332" w14:paraId="6AEDB5BE" w14:textId="35BF0538">
      <w:pPr>
        <w:pStyle w:val="ListParagraph"/>
        <w:keepNext/>
        <w:numPr>
          <w:ilvl w:val="0"/>
          <w:numId w:val="5"/>
        </w:numPr>
        <w:rPr>
          <w:del w:author="Mark Gremmen" w:date="2022-06-13T13:38:00Z" w:id="852"/>
          <w:rFonts w:ascii="Calibri Light" w:hAnsi="Calibri Light" w:cs="Calibri Light"/>
        </w:rPr>
      </w:pPr>
    </w:p>
    <w:p w:rsidRPr="009A2F1D" w:rsidR="00D93DAA" w:rsidDel="00C62B61" w:rsidRDefault="00D93DAA" w14:paraId="2286F5A7" w14:textId="7C37F3FB">
      <w:pPr>
        <w:rPr>
          <w:rFonts w:ascii="Calibri Light" w:hAnsi="Calibri Light" w:cs="Calibri Light"/>
        </w:rPr>
      </w:pPr>
    </w:p>
    <w:p w:rsidRPr="009A2F1D" w:rsidR="0065385E" w:rsidP="0065385E" w:rsidRDefault="0065385E" w14:paraId="28E7038B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="0633175D" w:rsidP="0633175D" w:rsidRDefault="0633175D" w14:paraId="13F69B7B" w14:textId="0D6E660B">
      <w:pPr>
        <w:rPr>
          <w:del w:author="Mark Gremmen" w:date="2022-06-13T13:38:00Z" w:id="853"/>
          <w:rFonts w:ascii="Calibri Light" w:hAnsi="Calibri Light" w:cs="Calibri Light"/>
        </w:rPr>
      </w:pPr>
    </w:p>
    <w:p w:rsidRPr="00D95D5E" w:rsidR="00D93DAA" w:rsidRDefault="00D93DAA" w14:paraId="397A2C94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1F0CF36C" w14:textId="12F80118">
      <w:pPr>
        <w:keepNext w:val="1"/>
        <w:rPr>
          <w:rFonts w:ascii="Calibri Light" w:hAnsi="Calibri Light" w:cs="Calibri Light"/>
          <w:lang w:val="nl-NL"/>
        </w:rPr>
      </w:pPr>
      <w:del w:author="Mark Gremmen" w:date="2022-05-31T08:15:00Z" w:id="552927673">
        <w:r w:rsidRPr="4C05FF5E" w:rsidDel="001059C7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author="Mark Gremmen" w:date="2022-05-31T08:17:00Z" w:id="1761072594">
        <w:r w:rsidRPr="4C05FF5E" w:rsidDel="001059C7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author="Mark Gremmen" w:date="2022-05-31T08:17:00Z" w:id="557004028">
        <w:r w:rsidRPr="4C05FF5E"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author="Mark Gremmen" w:date="2022-07-07T12:02:00Z" w:id="625242777">
        <w:r w:rsidRPr="4C05FF5E"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author="Mark Gremmen" w:date="2022-05-31T08:17:00Z" w:id="691103150">
        <w:r w:rsidRPr="4C05FF5E"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del w:author="Mark Gremmen" w:date="2022-10-25T12:21:56.89Z" w:id="504078553">
        <w:r w:rsidRPr="4C05FF5E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del w:author="Mark Gremmen" w:date="2022-06-13T10:52:00Z" w:id="206811802">
        <w:r w:rsidRPr="4C05FF5E" w:rsidDel="008D6671">
          <w:rPr>
            <w:rFonts w:ascii="Calibri Light" w:hAnsi="Calibri Light" w:cs="Calibri Light"/>
            <w:lang w:val="nl-NL"/>
          </w:rPr>
          <w:delText>stellingen</w:delText>
        </w:r>
      </w:del>
      <w:ins w:author="Mark Gremmen" w:date="2022-06-13T10:52:00Z" w:id="338174078">
        <w:r w:rsidRPr="4C05FF5E" w:rsidR="00497C1D">
          <w:rPr>
            <w:rFonts w:ascii="Calibri Light" w:hAnsi="Calibri Light" w:cs="Calibri Light"/>
            <w:lang w:val="nl-NL"/>
          </w:rPr>
          <w:t>uitspraken</w:t>
        </w:r>
      </w:ins>
      <w:r w:rsidRPr="4C05FF5E" w:rsidR="001059C7">
        <w:rPr>
          <w:rFonts w:ascii="Calibri Light" w:hAnsi="Calibri Light" w:cs="Calibri Light"/>
          <w:lang w:val="nl-NL"/>
        </w:rPr>
        <w:t>?</w:t>
      </w:r>
    </w:p>
    <w:p w:rsidRPr="009A2F1D" w:rsidR="00D93DAA" w:rsidRDefault="00D93DAA" w14:paraId="109CB9D5" w14:textId="77777777">
      <w:pPr>
        <w:rPr>
          <w:rFonts w:ascii="Calibri Light" w:hAnsi="Calibri Light" w:cs="Calibri Light"/>
          <w:lang w:val="nl-NL"/>
        </w:rPr>
      </w:pPr>
    </w:p>
    <w:p w:rsidRPr="003059A9" w:rsidR="00D93DAA" w:rsidRDefault="001059C7" w14:paraId="6791E589" w14:textId="77777777">
      <w:pPr>
        <w:keepNext/>
        <w:rPr>
          <w:rFonts w:ascii="Calibri Light" w:hAnsi="Calibri Light" w:cs="Calibri Light"/>
          <w:b/>
          <w:bCs/>
        </w:rPr>
      </w:pPr>
      <w:r w:rsidRPr="003059A9">
        <w:rPr>
          <w:rFonts w:ascii="Calibri Light" w:hAnsi="Calibri Light" w:cs="Calibri Light"/>
          <w:b/>
          <w:bCs/>
        </w:rPr>
        <w:lastRenderedPageBreak/>
        <w:t>dv05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405"/>
        <w:gridCol w:w="1338"/>
        <w:gridCol w:w="1301"/>
        <w:gridCol w:w="1331"/>
        <w:gridCol w:w="1323"/>
        <w:gridCol w:w="1338"/>
        <w:gridCol w:w="1324"/>
      </w:tblGrid>
      <w:tr w:rsidRPr="009A2F1D" w:rsidR="00D93DAA" w:rsidTr="4C05FF5E" w14:paraId="3D48A17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Mar/>
          </w:tcPr>
          <w:p w:rsidRPr="009A2F1D" w:rsidR="00D93DAA" w:rsidRDefault="00D93DAA" w14:paraId="631FABB5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8" w:type="dxa"/>
            <w:tcMar/>
          </w:tcPr>
          <w:p w:rsidRPr="009A2F1D" w:rsidR="00D93DAA" w:rsidRDefault="001059C7" w14:paraId="510B310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1" w:type="dxa"/>
            <w:tcMar/>
          </w:tcPr>
          <w:p w:rsidRPr="009A2F1D" w:rsidR="00D93DAA" w:rsidRDefault="001059C7" w14:paraId="356466B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1" w:type="dxa"/>
            <w:tcMar/>
          </w:tcPr>
          <w:p w:rsidRPr="009A2F1D" w:rsidR="00D93DAA" w:rsidRDefault="001059C7" w14:paraId="67C5EC9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3" w:type="dxa"/>
            <w:tcMar/>
          </w:tcPr>
          <w:p w:rsidRPr="009A2F1D" w:rsidR="00D93DAA" w:rsidRDefault="001059C7" w14:paraId="2F1198A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8" w:type="dxa"/>
            <w:tcMar/>
          </w:tcPr>
          <w:p w:rsidRPr="009A2F1D" w:rsidR="00D93DAA" w:rsidRDefault="001059C7" w14:paraId="511ACD1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4" w:type="dxa"/>
            <w:tcMar/>
          </w:tcPr>
          <w:p w:rsidRPr="009A2F1D" w:rsidR="00D93DAA" w:rsidRDefault="001059C7" w14:paraId="0C3A8D3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0E4954" w:rsidR="00D93DAA" w:rsidTr="4C05FF5E" w14:paraId="6A2EA6F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Mar/>
          </w:tcPr>
          <w:p w:rsidRPr="009A2F1D" w:rsidR="00D93DAA" w:rsidRDefault="001059C7" w14:paraId="26664ECF" w14:textId="30F1A1AD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vond het </w:t>
            </w:r>
            <w:del w:author="Mark Gremmen" w:date="2022-06-01T10:48:00Z" w:id="861">
              <w:r w:rsidRPr="009A2F1D" w:rsidDel="00AF3A60">
                <w:rPr>
                  <w:rFonts w:ascii="Calibri Light" w:hAnsi="Calibri Light" w:cs="Calibri Light"/>
                  <w:lang w:val="nl-NL"/>
                </w:rPr>
                <w:delText xml:space="preserve">aanvragen of voorleggen gemakkelijk </w:delText>
              </w:r>
            </w:del>
            <w:ins w:author="Mark Gremmen" w:date="2022-06-01T10:48:00Z" w:id="862">
              <w:r w:rsidR="00AF3A60">
                <w:rPr>
                  <w:rFonts w:ascii="Calibri Light" w:hAnsi="Calibri Light" w:cs="Calibri Light"/>
                  <w:lang w:val="nl-NL"/>
                </w:rPr>
                <w:t>makkelijk om mijn vraag te stellen</w:t>
              </w:r>
            </w:ins>
            <w:ins w:author="Mark Gremmen" w:date="2022-08-10T11:05:00Z" w:id="863">
              <w:r w:rsidR="00685A73">
                <w:rPr>
                  <w:rFonts w:ascii="Calibri Light" w:hAnsi="Calibri Light" w:cs="Calibri Light"/>
                  <w:lang w:val="nl-NL"/>
                </w:rPr>
                <w:t>,</w:t>
              </w:r>
            </w:ins>
            <w:ins w:author="Mark Gremmen" w:date="2022-06-01T10:48:00Z" w:id="864">
              <w:r w:rsidR="00AF3A60">
                <w:rPr>
                  <w:rFonts w:ascii="Calibri Light" w:hAnsi="Calibri Light" w:cs="Calibri Light"/>
                  <w:lang w:val="nl-NL"/>
                </w:rPr>
                <w:t xml:space="preserve"> of mijn aanvraag te regelen</w:t>
              </w:r>
            </w:ins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8" w:type="dxa"/>
            <w:tcMar/>
          </w:tcPr>
          <w:p w:rsidRPr="009A2F1D" w:rsidR="00D93DAA" w:rsidRDefault="00D93DAA" w14:paraId="3DEA1E1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1" w:type="dxa"/>
            <w:tcMar/>
          </w:tcPr>
          <w:p w:rsidRPr="009A2F1D" w:rsidR="00D93DAA" w:rsidRDefault="00D93DAA" w14:paraId="5991F9E1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1" w:type="dxa"/>
            <w:tcMar/>
          </w:tcPr>
          <w:p w:rsidRPr="009A2F1D" w:rsidR="00D93DAA" w:rsidRDefault="00D93DAA" w14:paraId="502C012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3" w:type="dxa"/>
            <w:tcMar/>
          </w:tcPr>
          <w:p w:rsidRPr="009A2F1D" w:rsidR="00D93DAA" w:rsidRDefault="00D93DAA" w14:paraId="433636C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8" w:type="dxa"/>
            <w:tcMar/>
          </w:tcPr>
          <w:p w:rsidRPr="009A2F1D" w:rsidR="00D93DAA" w:rsidRDefault="00D93DAA" w14:paraId="11DF32F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4" w:type="dxa"/>
            <w:tcMar/>
          </w:tcPr>
          <w:p w:rsidRPr="009A2F1D" w:rsidR="00D93DAA" w:rsidRDefault="00D93DAA" w14:paraId="3AB26DE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0285E195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652BC115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5A9B260F" w14:textId="77777777">
      <w:pPr>
        <w:rPr>
          <w:rFonts w:ascii="Calibri Light" w:hAnsi="Calibri Light" w:cs="Calibri Light"/>
          <w:lang w:val="nl-NL"/>
        </w:rPr>
      </w:pPr>
    </w:p>
    <w:p w:rsidRPr="00B479A9" w:rsidR="00D93DAA" w:rsidRDefault="001059C7" w14:paraId="0D0FFFB8" w14:textId="77777777">
      <w:pPr>
        <w:keepNext/>
        <w:rPr>
          <w:rFonts w:ascii="Calibri Light" w:hAnsi="Calibri Light" w:cs="Calibri Light"/>
          <w:b/>
          <w:bCs/>
        </w:rPr>
      </w:pPr>
      <w:r w:rsidRPr="00B479A9">
        <w:rPr>
          <w:rFonts w:ascii="Calibri Light" w:hAnsi="Calibri Light" w:cs="Calibri Light"/>
          <w:b/>
          <w:bCs/>
        </w:rPr>
        <w:lastRenderedPageBreak/>
        <w:t>dv07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94"/>
        <w:gridCol w:w="1278"/>
        <w:gridCol w:w="1173"/>
        <w:gridCol w:w="1261"/>
        <w:gridCol w:w="1235"/>
        <w:gridCol w:w="1279"/>
        <w:gridCol w:w="1240"/>
      </w:tblGrid>
      <w:tr w:rsidRPr="009A2F1D" w:rsidR="00D93DAA" w:rsidTr="4C05FF5E" w14:paraId="75384C0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39D1E965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44F3A05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515AB22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1F712A6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5374A00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3C2B70D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6994316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0E4954" w:rsidR="00D93DAA" w:rsidTr="4C05FF5E" w14:paraId="15D8A58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0BCA96CC" w14:textId="1220D87D">
            <w:pPr>
              <w:keepNext/>
              <w:rPr>
                <w:rFonts w:ascii="Calibri Light" w:hAnsi="Calibri Light" w:cs="Calibri Light"/>
                <w:lang w:val="nl-NL"/>
              </w:rPr>
            </w:pPr>
            <w:del w:author="Mark Gremmen" w:date="2022-06-01T10:47:00Z" w:id="865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>De ontvangen en/of beschikbare informatie was juist en volledig</w:delText>
              </w:r>
            </w:del>
            <w:ins w:author="Mark Gremmen" w:date="2022-08-03T13:45:00Z" w:id="866">
              <w:r w:rsidR="004F75B6">
                <w:rPr>
                  <w:rFonts w:ascii="Calibri Light" w:hAnsi="Calibri Light" w:cs="Calibri Light"/>
                  <w:lang w:val="nl-NL"/>
                </w:rPr>
                <w:t>I</w:t>
              </w:r>
            </w:ins>
            <w:ins w:author="Mark Gremmen" w:date="2022-06-01T10:47:00Z" w:id="867">
              <w:del w:author="Mark Gremmen" w:date="2022-08-03T13:45:00Z" w:id="868">
                <w:r w:rsidRPr="3DB877A1" w:rsidDel="004F75B6" w:rsidR="7F3B0F52">
                  <w:rPr>
                    <w:rFonts w:ascii="Calibri Light" w:hAnsi="Calibri Light" w:cs="Calibri Light"/>
                    <w:lang w:val="nl-NL"/>
                  </w:rPr>
                  <w:delText>i</w:delText>
                </w:r>
              </w:del>
              <w:r w:rsidRPr="3DB877A1" w:rsidR="7F3B0F52">
                <w:rPr>
                  <w:rFonts w:ascii="Calibri Light" w:hAnsi="Calibri Light" w:cs="Calibri Light"/>
                  <w:lang w:val="nl-NL"/>
                </w:rPr>
                <w:t>nformatie die ik kreeg of zelf vond</w:t>
              </w:r>
            </w:ins>
            <w:ins w:author="Mark Gremmen" w:date="2022-07-26T14:03:00Z" w:id="869">
              <w:r w:rsidRPr="3DB877A1" w:rsidR="7F3B0F52">
                <w:rPr>
                  <w:rFonts w:ascii="Calibri Light" w:hAnsi="Calibri Light" w:cs="Calibri Light"/>
                  <w:lang w:val="nl-NL"/>
                </w:rPr>
                <w:t>,</w:t>
              </w:r>
            </w:ins>
            <w:ins w:author="Mark Gremmen" w:date="2022-06-01T10:47:00Z" w:id="870">
              <w:r w:rsidRPr="3DB877A1" w:rsidR="7F3B0F52">
                <w:rPr>
                  <w:rFonts w:ascii="Calibri Light" w:hAnsi="Calibri Light" w:cs="Calibri Light"/>
                  <w:lang w:val="nl-NL"/>
                </w:rPr>
                <w:t xml:space="preserve"> </w:t>
              </w:r>
              <w:r w:rsidRPr="3DB877A1" w:rsidR="3556E71F">
                <w:rPr>
                  <w:rFonts w:ascii="Calibri Light" w:hAnsi="Calibri Light" w:cs="Calibri Light"/>
                  <w:lang w:val="nl-NL"/>
                </w:rPr>
                <w:t>klopte en was volledig</w:t>
              </w:r>
            </w:ins>
            <w:r w:rsidRPr="3DB877A1" w:rsidR="72B20FF3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7607BE3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22182C7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146F13A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04526EA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696C975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05F7FE0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0E4954" w:rsidR="00D93DAA" w:rsidTr="4C05FF5E" w14:paraId="67F499F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33526610" w14:textId="5E610C57">
            <w:pPr>
              <w:keepNext w:val="1"/>
              <w:rPr>
                <w:rFonts w:ascii="Calibri Light" w:hAnsi="Calibri Light" w:cs="Calibri Light"/>
                <w:lang w:val="nl-NL"/>
              </w:rPr>
            </w:pPr>
            <w:r w:rsidRPr="4C05FF5E" w:rsidR="001059C7">
              <w:rPr>
                <w:rFonts w:ascii="Calibri Light" w:hAnsi="Calibri Light" w:cs="Calibri Light"/>
                <w:lang w:val="nl-NL"/>
              </w:rPr>
              <w:t xml:space="preserve">De </w:t>
            </w:r>
            <w:del w:author="Mark Gremmen" w:date="2022-06-08T14:48:00Z" w:id="1141952765">
              <w:r w:rsidRPr="4C05FF5E" w:rsidDel="001059C7">
                <w:rPr>
                  <w:rFonts w:ascii="Calibri Light" w:hAnsi="Calibri Light" w:cs="Calibri Light"/>
                  <w:lang w:val="nl-NL"/>
                </w:rPr>
                <w:delText xml:space="preserve">tijd die de afhandeling </w:delText>
              </w:r>
            </w:del>
            <w:ins w:author="Mark Gremmen" w:date="2022-05-31T14:10:00Z" w:id="1879244587">
              <w:r w:rsidRPr="4C05FF5E" w:rsidR="00191B1A">
                <w:rPr>
                  <w:rFonts w:ascii="Calibri Light" w:hAnsi="Calibri Light" w:cs="Calibri Light"/>
                  <w:lang w:val="nl-NL"/>
                </w:rPr>
                <w:t>duur</w:t>
              </w:r>
            </w:ins>
            <w:ins w:author="Mark Gremmen" w:date="2022-06-08T14:48:00Z" w:id="1456349686">
              <w:r w:rsidRPr="4C05FF5E" w:rsidR="7E8A9A4C">
                <w:rPr>
                  <w:rFonts w:ascii="Calibri Light" w:hAnsi="Calibri Light" w:cs="Calibri Light"/>
                  <w:lang w:val="nl-NL"/>
                </w:rPr>
                <w:t xml:space="preserve"> van de afhandeling</w:t>
              </w:r>
            </w:ins>
            <w:del w:author="Mark Gremmen" w:date="2022-06-08T14:48:00Z" w:id="1088462164">
              <w:r w:rsidRPr="4C05FF5E" w:rsidDel="001059C7">
                <w:rPr>
                  <w:rFonts w:ascii="Calibri Light" w:hAnsi="Calibri Light" w:cs="Calibri Light"/>
                  <w:lang w:val="nl-NL"/>
                </w:rPr>
                <w:delText>de</w:delText>
              </w:r>
            </w:del>
            <w:del w:author="Mark Gremmen" w:date="2022-05-31T14:10:00Z" w:id="1761500549">
              <w:r w:rsidRPr="4C05FF5E" w:rsidDel="001059C7">
                <w:rPr>
                  <w:rFonts w:ascii="Calibri Light" w:hAnsi="Calibri Light" w:cs="Calibri Light"/>
                  <w:lang w:val="nl-NL"/>
                </w:rPr>
                <w:delText>in beslag nam</w:delText>
              </w:r>
            </w:del>
            <w:r w:rsidRPr="4C05FF5E" w:rsidR="001059C7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4C05FF5E" w:rsidR="001059C7">
              <w:rPr>
                <w:rFonts w:ascii="Calibri Light" w:hAnsi="Calibri Light" w:cs="Calibri Light"/>
                <w:lang w:val="nl-NL"/>
              </w:rPr>
              <w:t>was</w:t>
            </w:r>
            <w:ins w:author="Mark Gremmen" w:date="2022-10-25T12:22:21.01Z" w:id="769775348">
              <w:r w:rsidRPr="4C05FF5E" w:rsidR="23B0C533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author="Mark Gremmen" w:date="2022-10-25T12:22:19.717Z" w:id="807475110">
              <w:r w:rsidRPr="4C05FF5E" w:rsidDel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ins w:author="Mark Gremmen" w:date="2022-10-25T12:00:43.513Z" w:id="947929089">
              <w:r w:rsidRPr="4C05FF5E" w:rsidR="7AF237AE">
                <w:rPr>
                  <w:rFonts w:ascii="Calibri Light" w:hAnsi="Calibri Light" w:cs="Calibri Light"/>
                  <w:lang w:val="nl-NL"/>
                </w:rPr>
                <w:t>redelijk</w:t>
              </w:r>
            </w:ins>
            <w:del w:author="Mark Gremmen" w:date="2022-10-25T12:00:39.223Z" w:id="102796634">
              <w:r w:rsidRPr="4C05FF5E" w:rsidDel="001059C7">
                <w:rPr>
                  <w:rFonts w:ascii="Calibri Light" w:hAnsi="Calibri Light" w:cs="Calibri Light"/>
                  <w:lang w:val="nl-NL"/>
                </w:rPr>
                <w:delText xml:space="preserve">acceptabel </w:delText>
              </w:r>
            </w:del>
            <w:r w:rsidRPr="4C05FF5E" w:rsidR="001059C7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7B22349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6A49BC8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29D2A88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1197942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7F1AE7C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463B31D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0E4954" w:rsidR="00D93DAA" w:rsidTr="4C05FF5E" w14:paraId="6C68B1F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72B20FF3" w14:paraId="2DC378CA" w14:textId="25297405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Ik werd </w:t>
            </w:r>
            <w:ins w:author="Mark Gremmen" w:date="2022-06-13T13:45:00Z" w:id="877">
              <w:r w:rsidRPr="3DB877A1" w:rsidR="2964D4AA">
                <w:rPr>
                  <w:rFonts w:ascii="Calibri Light" w:hAnsi="Calibri Light" w:cs="Calibri Light"/>
                  <w:lang w:val="nl-NL"/>
                </w:rPr>
                <w:t xml:space="preserve">goed </w:t>
              </w:r>
            </w:ins>
            <w:del w:author="Mark Gremmen" w:date="2022-06-10T09:57:00Z" w:id="878">
              <w:r w:rsidRPr="3DB877A1" w:rsidDel="72B20FF3" w:rsidR="001059C7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ins w:author="Mark Gremmen" w:date="2022-07-05T12:55:00Z" w:id="879">
              <w:r w:rsidRPr="3DB877A1">
                <w:rPr>
                  <w:rFonts w:ascii="Calibri Light" w:hAnsi="Calibri Light" w:cs="Calibri Light"/>
                  <w:lang w:val="nl-NL"/>
                </w:rPr>
                <w:t xml:space="preserve">op de hoogte </w:t>
              </w:r>
            </w:ins>
            <w:ins w:author="Mark Gremmen" w:date="2022-07-05T12:56:00Z" w:id="880">
              <w:r w:rsidRPr="3DB877A1">
                <w:rPr>
                  <w:rFonts w:ascii="Calibri Light" w:hAnsi="Calibri Light" w:cs="Calibri Light"/>
                  <w:lang w:val="nl-NL"/>
                </w:rPr>
                <w:t>gehouden</w:t>
              </w:r>
            </w:ins>
            <w:ins w:author="Mark Gremmen" w:date="2022-07-05T12:55:00Z" w:id="881">
              <w:r w:rsidRPr="3DB877A1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author="Mark Gremmen" w:date="2022-07-05T12:55:00Z" w:id="882">
              <w:r w:rsidRPr="3DB877A1" w:rsidDel="72B20FF3" w:rsidR="001059C7">
                <w:rPr>
                  <w:rFonts w:ascii="Calibri Light" w:hAnsi="Calibri Light" w:cs="Calibri Light"/>
                  <w:lang w:val="nl-NL"/>
                </w:rPr>
                <w:delText xml:space="preserve">geinformeerd </w:delText>
              </w:r>
            </w:del>
            <w:del w:author="Mark Gremmen" w:date="2022-06-08T14:49:00Z" w:id="883">
              <w:r w:rsidRPr="3DB877A1" w:rsidDel="72B20FF3" w:rsidR="001059C7">
                <w:rPr>
                  <w:rFonts w:ascii="Calibri Light" w:hAnsi="Calibri Light" w:cs="Calibri Light"/>
                  <w:lang w:val="nl-NL"/>
                </w:rPr>
                <w:delText xml:space="preserve">op de hoogte gesteld </w:delText>
              </w:r>
            </w:del>
            <w:del w:author="Mark Gremmen" w:date="2022-06-01T10:46:00Z" w:id="884">
              <w:r w:rsidRPr="3DB877A1" w:rsidDel="72B20FF3" w:rsidR="001059C7">
                <w:rPr>
                  <w:rFonts w:ascii="Calibri Light" w:hAnsi="Calibri Light" w:cs="Calibri Light"/>
                  <w:lang w:val="nl-NL"/>
                </w:rPr>
                <w:delText>of gehouden van het verloop van</w:delText>
              </w:r>
            </w:del>
            <w:ins w:author="Mark Gremmen" w:date="2022-07-26T14:03:00Z" w:id="885">
              <w:r w:rsidRPr="3DB877A1">
                <w:rPr>
                  <w:rFonts w:ascii="Calibri Light" w:hAnsi="Calibri Light" w:cs="Calibri Light"/>
                  <w:lang w:val="nl-NL"/>
                </w:rPr>
                <w:t>van</w:t>
              </w:r>
            </w:ins>
            <w:r w:rsidRPr="3DB877A1">
              <w:rPr>
                <w:rFonts w:ascii="Calibri Light" w:hAnsi="Calibri Light" w:cs="Calibri Light"/>
                <w:lang w:val="nl-NL"/>
              </w:rPr>
              <w:t xml:space="preserve"> de afhandeling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3EFDB1F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25A1A06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4494894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1163698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2DD3EF6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3694255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0E4954" w:rsidR="00D93DAA" w:rsidTr="4C05FF5E" w14:paraId="489A76B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07818378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kreeg uiteindelijk wat ik wilde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0E9D419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41E979F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34F90991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50F0DDC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43794741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1EAF5D4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68C9F37E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5D464EF0" w14:textId="4930883F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6D4F41D9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149E1AEB" w14:textId="41082A19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aanvullende module 'dienstverlening met de menselijke maat']</w:t>
      </w:r>
    </w:p>
    <w:p w:rsidRPr="009A2F1D" w:rsidR="00D93DAA" w:rsidRDefault="00D93DAA" w14:paraId="107B713B" w14:textId="77777777">
      <w:pPr>
        <w:rPr>
          <w:rFonts w:ascii="Calibri Light" w:hAnsi="Calibri Light" w:cs="Calibri Light"/>
          <w:lang w:val="nl-NL"/>
        </w:rPr>
      </w:pPr>
    </w:p>
    <w:p w:rsidRPr="009A2F1D" w:rsidR="00C26EA9" w:rsidP="00C26EA9" w:rsidRDefault="00C26EA9" w14:paraId="0875A738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21EB3F3A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58E55C73" w14:textId="6031C6A4">
      <w:pPr>
        <w:keepNext w:val="1"/>
        <w:rPr>
          <w:rFonts w:ascii="Calibri Light" w:hAnsi="Calibri Light" w:cs="Calibri Light"/>
          <w:lang w:val="nl-NL"/>
        </w:rPr>
      </w:pPr>
      <w:r w:rsidRPr="4C05FF5E" w:rsidR="001059C7">
        <w:rPr>
          <w:rFonts w:ascii="Calibri Light" w:hAnsi="Calibri Light" w:cs="Calibri Light"/>
          <w:lang w:val="nl-NL"/>
        </w:rPr>
        <w:t xml:space="preserve">De volgende </w:t>
      </w:r>
      <w:proofErr w:type="spellStart"/>
      <w:r w:rsidRPr="4C05FF5E" w:rsidR="001059C7">
        <w:rPr>
          <w:rFonts w:ascii="Calibri Light" w:hAnsi="Calibri Light" w:cs="Calibri Light"/>
          <w:lang w:val="nl-NL"/>
        </w:rPr>
        <w:t>vra</w:t>
      </w:r>
      <w:proofErr w:type="spellEnd"/>
      <w:del w:author="Mark Gremmen" w:date="2022-06-08T14:50:00Z" w:id="2054102058">
        <w:r w:rsidRPr="4C05FF5E" w:rsidDel="001059C7">
          <w:rPr>
            <w:rFonts w:ascii="Calibri Light" w:hAnsi="Calibri Light" w:cs="Calibri Light"/>
            <w:lang w:val="nl-NL"/>
          </w:rPr>
          <w:delText>a</w:delText>
        </w:r>
      </w:del>
      <w:proofErr w:type="gramStart"/>
      <w:r w:rsidRPr="4C05FF5E" w:rsidR="001059C7">
        <w:rPr>
          <w:rFonts w:ascii="Calibri Light" w:hAnsi="Calibri Light" w:cs="Calibri Light"/>
          <w:lang w:val="nl-NL"/>
        </w:rPr>
        <w:t>g</w:t>
      </w:r>
      <w:ins w:author="Mark Gremmen" w:date="2022-06-08T14:50:00Z" w:id="1848379978">
        <w:r w:rsidRPr="4C05FF5E" w:rsidR="00530382">
          <w:rPr>
            <w:rFonts w:ascii="Calibri Light" w:hAnsi="Calibri Light" w:cs="Calibri Light"/>
            <w:lang w:val="nl-NL"/>
          </w:rPr>
          <w:t>en</w:t>
        </w:r>
      </w:ins>
      <w:r w:rsidRPr="4C05FF5E" w:rsidR="001059C7">
        <w:rPr>
          <w:rFonts w:ascii="Calibri Light" w:hAnsi="Calibri Light" w:cs="Calibri Light"/>
          <w:lang w:val="nl-NL"/>
        </w:rPr>
        <w:t xml:space="preserve"> en </w:t>
      </w:r>
      <w:del w:author="Mark Gremmen" w:date="2022-06-13T10:52:00Z" w:id="1501775799">
        <w:r w:rsidRPr="4C05FF5E" w:rsidDel="008D6671">
          <w:rPr>
            <w:rFonts w:ascii="Calibri Light" w:hAnsi="Calibri Light" w:cs="Calibri Light"/>
            <w:lang w:val="nl-NL"/>
          </w:rPr>
          <w:delText>stellingen</w:delText>
        </w:r>
      </w:del>
      <w:ins w:author="Mark Gremmen" w:date="2022-06-13T10:52:00Z" w:id="357627491">
        <w:r w:rsidRPr="4C05FF5E" w:rsidR="00497C1D">
          <w:rPr>
            <w:rFonts w:ascii="Calibri Light" w:hAnsi="Calibri Light" w:cs="Calibri Light"/>
            <w:lang w:val="nl-NL"/>
          </w:rPr>
          <w:t>uitspraken</w:t>
        </w:r>
      </w:ins>
      <w:r w:rsidRPr="4C05FF5E" w:rsidR="001059C7">
        <w:rPr>
          <w:rFonts w:ascii="Calibri Light" w:hAnsi="Calibri Light" w:cs="Calibri Light"/>
          <w:lang w:val="nl-NL"/>
        </w:rPr>
        <w:t xml:space="preserve"> gaan over de informatie van, en over de gemeente.</w:t>
      </w:r>
      <w:r>
        <w:br/>
      </w:r>
      <w:r>
        <w:br/>
      </w:r>
      <w:del w:author="Mark Gremmen" w:date="2022-05-31T08:15:00Z" w:id="70093007">
        <w:r w:rsidRPr="4C05FF5E" w:rsidDel="001059C7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author="Mark Gremmen" w:date="2022-05-31T08:17:00Z" w:id="291520061">
        <w:r w:rsidRPr="4C05FF5E" w:rsidDel="001059C7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author="Mark Gremmen" w:date="2022-05-31T08:17:00Z" w:id="2134618948">
        <w:r w:rsidRPr="4C05FF5E"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author="Mark Gremmen" w:date="2022-07-07T12:02:00Z" w:id="1088163528">
        <w:r w:rsidRPr="4C05FF5E"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author="Mark Gremmen" w:date="2022-05-31T08:17:00Z" w:id="2058271187">
        <w:r w:rsidRPr="4C05FF5E"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del w:author="Mark Gremmen" w:date="2022-10-25T12:22:30.527Z" w:id="1487690974">
        <w:r w:rsidRPr="4C05FF5E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del w:author="Mark Gremmen" w:date="2022-06-13T10:52:00Z" w:id="983011106">
        <w:r w:rsidRPr="4C05FF5E" w:rsidDel="008D6671">
          <w:rPr>
            <w:rFonts w:ascii="Calibri Light" w:hAnsi="Calibri Light" w:cs="Calibri Light"/>
            <w:lang w:val="nl-NL"/>
          </w:rPr>
          <w:delText>stellingen</w:delText>
        </w:r>
      </w:del>
      <w:ins w:author="Mark Gremmen" w:date="2022-06-13T10:52:00Z" w:id="835516383">
        <w:r w:rsidRPr="4C05FF5E" w:rsidR="00497C1D">
          <w:rPr>
            <w:rFonts w:ascii="Calibri Light" w:hAnsi="Calibri Light" w:cs="Calibri Light"/>
            <w:lang w:val="nl-NL"/>
          </w:rPr>
          <w:t>uitspraken</w:t>
        </w:r>
      </w:ins>
      <w:r w:rsidRPr="4C05FF5E" w:rsidR="001059C7">
        <w:rPr>
          <w:rFonts w:ascii="Calibri Light" w:hAnsi="Calibri Light" w:cs="Calibri Light"/>
          <w:lang w:val="nl-NL"/>
        </w:rPr>
        <w:t>?</w:t>
      </w:r>
    </w:p>
    <w:p w:rsidRPr="009A2F1D" w:rsidR="00D93DAA" w:rsidRDefault="00D93DAA" w14:paraId="531C69E8" w14:textId="77777777">
      <w:pPr>
        <w:rPr>
          <w:rFonts w:ascii="Calibri Light" w:hAnsi="Calibri Light" w:cs="Calibri Light"/>
          <w:lang w:val="nl-NL"/>
        </w:rPr>
      </w:pPr>
    </w:p>
    <w:p w:rsidRPr="00436625" w:rsidR="00D93DAA" w:rsidRDefault="001059C7" w14:paraId="0417C3F3" w14:textId="7777777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lastRenderedPageBreak/>
        <w:t>dv08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3"/>
        <w:gridCol w:w="1328"/>
        <w:gridCol w:w="1281"/>
        <w:gridCol w:w="1320"/>
        <w:gridCol w:w="1309"/>
        <w:gridCol w:w="1328"/>
        <w:gridCol w:w="1311"/>
      </w:tblGrid>
      <w:tr w:rsidRPr="009A2F1D" w:rsidR="00D93DAA" w:rsidTr="4C05FF5E" w14:paraId="306382B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1EC4EC83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03B2300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65E8B56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2B85551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351D3CA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3DAD87F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45462E1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0E4954" w:rsidR="00D93DAA" w:rsidTr="4C05FF5E" w14:paraId="5C29370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7499CC0A" w14:textId="3F9BC890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kan </w:t>
            </w:r>
            <w:ins w:author="Mark Gremmen" w:date="2022-06-13T13:46:00Z" w:id="897">
              <w:r w:rsidR="00196F90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author="Mark Gremmen" w:date="2022-05-31T14:11:00Z" w:id="898">
              <w:r w:rsidRPr="009A2F1D" w:rsidDel="00191B1A">
                <w:rPr>
                  <w:rFonts w:ascii="Calibri Light" w:hAnsi="Calibri Light" w:cs="Calibri Light"/>
                  <w:lang w:val="nl-NL"/>
                </w:rPr>
                <w:delText xml:space="preserve">gemakkelijk aan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de </w:t>
            </w:r>
            <w:del w:author="Mark Gremmen" w:date="2022-06-13T13:45:00Z" w:id="899">
              <w:r w:rsidRPr="009A2F1D" w:rsidDel="00196F90">
                <w:rPr>
                  <w:rFonts w:ascii="Calibri Light" w:hAnsi="Calibri Light" w:cs="Calibri Light"/>
                  <w:lang w:val="nl-NL"/>
                </w:rPr>
                <w:delText xml:space="preserve">benodigde gemeentelijke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>informatie</w:t>
            </w:r>
            <w:ins w:author="Mark Gremmen" w:date="2022-06-13T13:45:00Z" w:id="900">
              <w:r w:rsidR="00196F90">
                <w:rPr>
                  <w:rFonts w:ascii="Calibri Light" w:hAnsi="Calibri Light" w:cs="Calibri Light"/>
                  <w:lang w:val="nl-NL"/>
                </w:rPr>
                <w:t xml:space="preserve"> die ik nodig heb van de </w:t>
              </w:r>
            </w:ins>
            <w:ins w:author="Mark Gremmen" w:date="2022-06-13T13:46:00Z" w:id="901">
              <w:r w:rsidR="00196F90">
                <w:rPr>
                  <w:rFonts w:ascii="Calibri Light" w:hAnsi="Calibri Light" w:cs="Calibri Light"/>
                  <w:lang w:val="nl-NL"/>
                </w:rPr>
                <w:t xml:space="preserve">gemeente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author="Mark Gremmen" w:date="2022-05-31T14:11:00Z" w:id="902">
              <w:r w:rsidRPr="009A2F1D" w:rsidDel="00191B1A">
                <w:rPr>
                  <w:rFonts w:ascii="Calibri Light" w:hAnsi="Calibri Light" w:cs="Calibri Light"/>
                  <w:lang w:val="nl-NL"/>
                </w:rPr>
                <w:delText xml:space="preserve">komen </w:delText>
              </w:r>
            </w:del>
            <w:ins w:author="Mark Gremmen" w:date="2022-05-31T14:11:00Z" w:id="903">
              <w:r w:rsidR="00191B1A">
                <w:rPr>
                  <w:rFonts w:ascii="Calibri Light" w:hAnsi="Calibri Light" w:cs="Calibri Light"/>
                  <w:lang w:val="nl-NL"/>
                </w:rPr>
                <w:t>m</w:t>
              </w:r>
            </w:ins>
            <w:ins w:author="Mark Gremmen" w:date="2022-05-31T14:14:00Z" w:id="904">
              <w:r w:rsidR="000057B9">
                <w:rPr>
                  <w:rFonts w:ascii="Calibri Light" w:hAnsi="Calibri Light" w:cs="Calibri Light"/>
                  <w:lang w:val="nl-NL"/>
                </w:rPr>
                <w:t>akkelijk vinden</w:t>
              </w:r>
            </w:ins>
            <w:ins w:author="Mark Gremmen" w:date="2022-05-31T14:11:00Z" w:id="905">
              <w:r w:rsidRPr="009A2F1D" w:rsidR="00191B1A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(via lokale krant, website etc.)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4B35929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6146A25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6DCE055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13AFEDD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5F44281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54C31C8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5FA2C43F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024F809A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3F055402" w14:textId="77777777">
      <w:pPr>
        <w:rPr>
          <w:rFonts w:ascii="Calibri Light" w:hAnsi="Calibri Light" w:cs="Calibri Light"/>
          <w:lang w:val="nl-NL"/>
        </w:rPr>
      </w:pPr>
    </w:p>
    <w:p w:rsidRPr="00CB4FD1" w:rsidR="00D93DAA" w:rsidRDefault="001059C7" w14:paraId="4A74B62E" w14:textId="7777777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t>dv09</w:t>
      </w:r>
      <w:r w:rsidRPr="00CB4FD1">
        <w:rPr>
          <w:rFonts w:ascii="Calibri Light" w:hAnsi="Calibri Light" w:cs="Calibri Light"/>
          <w:b/>
          <w:bCs/>
        </w:rPr>
        <w:t xml:space="preserve">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763"/>
        <w:gridCol w:w="1295"/>
        <w:gridCol w:w="1207"/>
        <w:gridCol w:w="1280"/>
        <w:gridCol w:w="1258"/>
        <w:gridCol w:w="1295"/>
        <w:gridCol w:w="1262"/>
      </w:tblGrid>
      <w:tr w:rsidRPr="009A2F1D" w:rsidR="00D93DAA" w:rsidTr="4C05FF5E" w14:paraId="192F269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7A7DF14D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4C9F1B1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0EDE645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04BD5A6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6F418BE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40A164D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0AA5E42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0E4954" w:rsidR="00D93DAA" w:rsidTr="4C05FF5E" w14:paraId="4BB8648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40E7D741" w14:textId="4D65BB1D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gemeente gebruikt </w:t>
            </w:r>
            <w:ins w:author="Mark Gremmen" w:date="2022-08-15T09:42:00Z" w:id="906">
              <w:r w:rsidR="00A21EBC">
                <w:rPr>
                  <w:rFonts w:ascii="Calibri Light" w:hAnsi="Calibri Light" w:cs="Calibri Light"/>
                  <w:lang w:val="nl-NL"/>
                </w:rPr>
                <w:t>duidelijke</w:t>
              </w:r>
            </w:ins>
            <w:del w:author="Mark Gremmen" w:date="2022-08-15T09:42:00Z" w:id="907">
              <w:r w:rsidRPr="009A2F1D" w:rsidDel="00A21EBC">
                <w:rPr>
                  <w:rFonts w:ascii="Calibri Light" w:hAnsi="Calibri Light" w:cs="Calibri Light"/>
                  <w:lang w:val="nl-NL"/>
                </w:rPr>
                <w:delText>he</w:delText>
              </w:r>
            </w:del>
            <w:del w:author="Mark Gremmen" w:date="2022-08-15T09:41:00Z" w:id="908">
              <w:r w:rsidRPr="009A2F1D" w:rsidDel="00A21EBC">
                <w:rPr>
                  <w:rFonts w:ascii="Calibri Light" w:hAnsi="Calibri Light" w:cs="Calibri Light"/>
                  <w:lang w:val="nl-NL"/>
                </w:rPr>
                <w:delText>ldere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taal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1939AA2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5440CC2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54E5641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7F3D915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77FE497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715457C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6E3B8594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7C8068C9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6540E81E" w14:textId="77777777">
      <w:pPr>
        <w:rPr>
          <w:rFonts w:ascii="Calibri Light" w:hAnsi="Calibri Light" w:cs="Calibri Light"/>
          <w:lang w:val="nl-NL"/>
        </w:rPr>
      </w:pPr>
    </w:p>
    <w:p w:rsidR="00E057B2" w:rsidRDefault="001059C7" w14:paraId="1DCB77B8" w14:textId="77777777">
      <w:pPr>
        <w:keepNext/>
        <w:rPr>
          <w:ins w:author="Mark Gremmen" w:date="2022-07-28T13:40:00Z" w:id="909"/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lastRenderedPageBreak/>
        <w:t>dv10</w:t>
      </w:r>
      <w:r w:rsidRPr="21640C6A">
        <w:rPr>
          <w:rFonts w:ascii="Calibri Light" w:hAnsi="Calibri Light" w:cs="Calibri Light"/>
          <w:lang w:val="nl-NL"/>
        </w:rPr>
        <w:t xml:space="preserve">  </w:t>
      </w:r>
      <w:ins w:author="Mark Gremmen" w:date="2022-07-05T11:35:00Z" w:id="910">
        <w:r w:rsidRPr="21640C6A">
          <w:rPr>
            <w:rFonts w:ascii="Calibri Light" w:hAnsi="Calibri Light" w:cs="Calibri Light"/>
            <w:lang w:val="nl-NL"/>
          </w:rPr>
          <w:t>Wat vind</w:t>
        </w:r>
      </w:ins>
      <w:ins w:author="Mark Gremmen" w:date="2022-07-05T12:11:00Z" w:id="911">
        <w:r w:rsidRPr="21640C6A">
          <w:rPr>
            <w:rFonts w:ascii="Calibri Light" w:hAnsi="Calibri Light" w:cs="Calibri Light"/>
            <w:lang w:val="nl-NL"/>
          </w:rPr>
          <w:t>t</w:t>
        </w:r>
      </w:ins>
      <w:ins w:author="Mark Gremmen" w:date="2022-07-05T11:35:00Z" w:id="912">
        <w:r w:rsidRPr="21640C6A">
          <w:rPr>
            <w:rFonts w:ascii="Calibri Light" w:hAnsi="Calibri Light" w:cs="Calibri Light"/>
            <w:lang w:val="nl-NL"/>
          </w:rPr>
          <w:t xml:space="preserve"> </w:t>
        </w:r>
      </w:ins>
      <w:del w:author="Mark Gremmen" w:date="2022-07-05T11:35:00Z" w:id="913">
        <w:r w:rsidRPr="21640C6A" w:rsidDel="001059C7">
          <w:rPr>
            <w:rFonts w:ascii="Calibri Light" w:hAnsi="Calibri Light" w:cs="Calibri Light"/>
            <w:lang w:val="nl-NL"/>
          </w:rPr>
          <w:delText>Hoe waardeert</w:delText>
        </w:r>
      </w:del>
      <w:r w:rsidRPr="21640C6A">
        <w:rPr>
          <w:rFonts w:ascii="Calibri Light" w:hAnsi="Calibri Light" w:cs="Calibri Light"/>
          <w:lang w:val="nl-NL"/>
        </w:rPr>
        <w:t xml:space="preserve"> u </w:t>
      </w:r>
      <w:ins w:author="Mark Gremmen" w:date="2022-07-05T11:35:00Z" w:id="914">
        <w:r w:rsidRPr="21640C6A">
          <w:rPr>
            <w:rFonts w:ascii="Calibri Light" w:hAnsi="Calibri Light" w:cs="Calibri Light"/>
            <w:lang w:val="nl-NL"/>
          </w:rPr>
          <w:t xml:space="preserve">van </w:t>
        </w:r>
      </w:ins>
      <w:r w:rsidRPr="21640C6A">
        <w:rPr>
          <w:rFonts w:ascii="Calibri Light" w:hAnsi="Calibri Light" w:cs="Calibri Light"/>
          <w:lang w:val="nl-NL"/>
        </w:rPr>
        <w:t>de communicatie en voorlichting vanuit de gemeente?</w:t>
      </w:r>
    </w:p>
    <w:p w:rsidRPr="009A2F1D" w:rsidR="00D93DAA" w:rsidRDefault="06B49A52" w14:paraId="0615C5E8" w14:textId="017B228B">
      <w:pPr>
        <w:keepNext/>
        <w:rPr>
          <w:ins w:author="Mark Gremmen" w:date="2022-07-05T11:35:00Z" w:id="915"/>
          <w:rFonts w:ascii="Calibri Light" w:hAnsi="Calibri Light" w:cs="Calibri Light"/>
          <w:lang w:val="nl-NL"/>
        </w:rPr>
      </w:pPr>
      <w:ins w:author="Mark Gremmen" w:date="2022-07-28T13:40:00Z" w:id="916">
        <w:r w:rsidRPr="04D5FEE6">
          <w:rPr>
            <w:rFonts w:ascii="Calibri Light" w:hAnsi="Calibri Light" w:cs="Calibri Light"/>
            <w:lang w:val="nl-NL"/>
          </w:rPr>
          <w:t xml:space="preserve">Denk hierbij aan </w:t>
        </w:r>
      </w:ins>
      <w:ins w:author="Mark Gremmen" w:date="2022-07-28T12:07:00Z" w:id="917">
        <w:r w:rsidRPr="04D5FEE6">
          <w:rPr>
            <w:rFonts w:ascii="Calibri Light" w:hAnsi="Calibri Light" w:cs="Calibri Light"/>
            <w:lang w:val="nl-NL"/>
          </w:rPr>
          <w:t>informatie</w:t>
        </w:r>
      </w:ins>
      <w:ins w:author="Mark Gremmen" w:date="2022-07-28T13:41:00Z" w:id="918">
        <w:del w:author="Mark Gremmen" w:date="2022-07-28T12:07:00Z" w:id="919">
          <w:r w:rsidRPr="04D5FEE6" w:rsidDel="63AEEBA7" w:rsidR="00E057B2">
            <w:rPr>
              <w:rFonts w:ascii="Calibri Light" w:hAnsi="Calibri Light" w:cs="Calibri Light"/>
              <w:lang w:val="nl-NL"/>
            </w:rPr>
            <w:delText xml:space="preserve">de </w:delText>
          </w:r>
        </w:del>
      </w:ins>
      <w:ins w:author="Mark Gremmen" w:date="2022-07-28T13:39:00Z" w:id="920">
        <w:del w:author="Mark Gremmen" w:date="2022-07-28T12:07:00Z" w:id="921">
          <w:r w:rsidRPr="04D5FEE6" w:rsidDel="5484A72B" w:rsidR="00E057B2">
            <w:rPr>
              <w:rFonts w:ascii="Calibri Light" w:hAnsi="Calibri Light" w:cs="Calibri Light"/>
              <w:lang w:val="nl-NL"/>
            </w:rPr>
            <w:delText>uitleg</w:delText>
          </w:r>
        </w:del>
        <w:r w:rsidRPr="04D5FEE6" w:rsidR="5484A72B">
          <w:rPr>
            <w:rFonts w:ascii="Calibri Light" w:hAnsi="Calibri Light" w:cs="Calibri Light"/>
            <w:lang w:val="nl-NL"/>
          </w:rPr>
          <w:t xml:space="preserve"> over plannen, besluiten</w:t>
        </w:r>
      </w:ins>
      <w:ins w:author="Mark Gremmen" w:date="2022-07-28T13:42:00Z" w:id="922">
        <w:r w:rsidRPr="04D5FEE6" w:rsidR="6F90522A">
          <w:rPr>
            <w:rFonts w:ascii="Calibri Light" w:hAnsi="Calibri Light" w:cs="Calibri Light"/>
            <w:lang w:val="nl-NL"/>
          </w:rPr>
          <w:t xml:space="preserve">, </w:t>
        </w:r>
      </w:ins>
      <w:ins w:author="Mark Gremmen" w:date="2022-07-28T13:41:00Z" w:id="923">
        <w:r w:rsidRPr="04D5FEE6" w:rsidR="63AEEBA7">
          <w:rPr>
            <w:rFonts w:ascii="Calibri Light" w:hAnsi="Calibri Light" w:cs="Calibri Light"/>
            <w:lang w:val="nl-NL"/>
          </w:rPr>
          <w:t>regels</w:t>
        </w:r>
      </w:ins>
      <w:ins w:author="Mark Gremmen" w:date="2022-07-28T13:43:00Z" w:id="924">
        <w:r w:rsidRPr="04D5FEE6" w:rsidR="6F90522A">
          <w:rPr>
            <w:rFonts w:ascii="Calibri Light" w:hAnsi="Calibri Light" w:cs="Calibri Light"/>
            <w:lang w:val="nl-NL"/>
          </w:rPr>
          <w:t xml:space="preserve"> of gebeurtenissen</w:t>
        </w:r>
      </w:ins>
      <w:ins w:author="Mark Gremmen" w:date="2022-07-28T13:41:00Z" w:id="925">
        <w:r w:rsidRPr="04D5FEE6" w:rsidR="63AEEBA7">
          <w:rPr>
            <w:rFonts w:ascii="Calibri Light" w:hAnsi="Calibri Light" w:cs="Calibri Light"/>
            <w:lang w:val="nl-NL"/>
          </w:rPr>
          <w:t>.</w:t>
        </w:r>
      </w:ins>
    </w:p>
    <w:p w:rsidR="43A2B355" w:rsidP="43A2B355" w:rsidRDefault="43A2B355" w14:paraId="03FFE0C4" w14:textId="2DF82ACE">
      <w:pPr>
        <w:keepNext/>
        <w:rPr>
          <w:ins w:author="Mark Gremmen" w:date="2022-07-05T11:35:00Z" w:id="926"/>
          <w:rFonts w:ascii="Calibri Light" w:hAnsi="Calibri Light" w:cs="Calibri Light"/>
          <w:lang w:val="nl-NL"/>
        </w:rPr>
      </w:pPr>
    </w:p>
    <w:p w:rsidR="001059C7" w:rsidP="43A2B355" w:rsidRDefault="001059C7" w14:paraId="479B5406" w14:textId="4F5FCAB8">
      <w:pPr>
        <w:keepNext/>
        <w:rPr>
          <w:rFonts w:ascii="Calibri Light" w:hAnsi="Calibri Light" w:cs="Calibri Light"/>
          <w:lang w:val="nl-NL"/>
        </w:rPr>
      </w:pPr>
      <w:ins w:author="Mark Gremmen" w:date="2022-07-05T11:35:00Z" w:id="927">
        <w:r w:rsidRPr="43A2B355">
          <w:rPr>
            <w:rFonts w:ascii="Calibri Light" w:hAnsi="Calibri Light" w:cs="Calibri Light"/>
            <w:lang w:val="nl-NL"/>
          </w:rPr>
          <w:t>Geef dit aan met een rapportcijfer van 1 (zeer slecht) tot en met 10 (zeer goed).</w:t>
        </w:r>
      </w:ins>
    </w:p>
    <w:p w:rsidRPr="009A2F1D" w:rsidR="00D93DAA" w:rsidRDefault="001059C7" w14:paraId="0C560431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1   </w:t>
      </w:r>
    </w:p>
    <w:p w:rsidRPr="009A2F1D" w:rsidR="00D93DAA" w:rsidRDefault="001059C7" w14:paraId="5AEB7409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2   </w:t>
      </w:r>
    </w:p>
    <w:p w:rsidRPr="009A2F1D" w:rsidR="00D93DAA" w:rsidRDefault="001059C7" w14:paraId="15CF6BDE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3   </w:t>
      </w:r>
    </w:p>
    <w:p w:rsidRPr="009A2F1D" w:rsidR="00D93DAA" w:rsidRDefault="001059C7" w14:paraId="5169DB05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4   </w:t>
      </w:r>
    </w:p>
    <w:p w:rsidRPr="009A2F1D" w:rsidR="00D93DAA" w:rsidRDefault="001059C7" w14:paraId="6504319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5   </w:t>
      </w:r>
    </w:p>
    <w:p w:rsidRPr="009A2F1D" w:rsidR="00D93DAA" w:rsidRDefault="001059C7" w14:paraId="6CEE9750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6   </w:t>
      </w:r>
    </w:p>
    <w:p w:rsidRPr="009A2F1D" w:rsidR="00D93DAA" w:rsidRDefault="001059C7" w14:paraId="182FB9C6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7   </w:t>
      </w:r>
    </w:p>
    <w:p w:rsidRPr="009A2F1D" w:rsidR="00D93DAA" w:rsidRDefault="001059C7" w14:paraId="79F68F0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8   </w:t>
      </w:r>
    </w:p>
    <w:p w:rsidRPr="009A2F1D" w:rsidR="00D93DAA" w:rsidRDefault="001059C7" w14:paraId="02D934C5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9   </w:t>
      </w:r>
    </w:p>
    <w:p w:rsidRPr="009A2F1D" w:rsidR="00D93DAA" w:rsidRDefault="001059C7" w14:paraId="61CA128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10   </w:t>
      </w:r>
    </w:p>
    <w:p w:rsidRPr="009A2F1D" w:rsidR="00D93DAA" w:rsidRDefault="001059C7" w14:paraId="203692C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>weet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niet</w:t>
      </w:r>
      <w:r w:rsidRPr="4C05FF5E" w:rsidR="001059C7">
        <w:rPr>
          <w:rFonts w:ascii="Calibri Light" w:hAnsi="Calibri Light" w:cs="Calibri Light"/>
        </w:rPr>
        <w:t xml:space="preserve"> / </w:t>
      </w:r>
      <w:r w:rsidRPr="4C05FF5E" w:rsidR="001059C7">
        <w:rPr>
          <w:rFonts w:ascii="Calibri Light" w:hAnsi="Calibri Light" w:cs="Calibri Light"/>
        </w:rPr>
        <w:t>geen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mening</w:t>
      </w:r>
      <w:r w:rsidRPr="4C05FF5E" w:rsidR="001059C7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68A9A7D2" w14:textId="77777777">
      <w:pPr>
        <w:rPr>
          <w:rFonts w:ascii="Calibri Light" w:hAnsi="Calibri Light" w:cs="Calibri Light"/>
        </w:rPr>
      </w:pPr>
    </w:p>
    <w:p w:rsidRPr="009A2F1D" w:rsidR="00D93DAA" w:rsidRDefault="00D93DAA" w14:paraId="4F9800B9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1560A675" w14:textId="77777777">
      <w:pPr>
        <w:rPr>
          <w:rFonts w:ascii="Calibri Light" w:hAnsi="Calibri Light" w:cs="Calibri Light"/>
        </w:rPr>
      </w:pPr>
    </w:p>
    <w:p w:rsidRPr="009A2F1D" w:rsidR="00D93DAA" w:rsidRDefault="001059C7" w14:paraId="37DE8389" w14:textId="024C0049">
      <w:pPr>
        <w:keepNext/>
        <w:rPr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t>dv11</w:t>
      </w:r>
      <w:r w:rsidRPr="349E07B5">
        <w:rPr>
          <w:rFonts w:ascii="Calibri Light" w:hAnsi="Calibri Light" w:cs="Calibri Light"/>
          <w:lang w:val="nl-NL"/>
        </w:rPr>
        <w:t xml:space="preserve"> [OPTIONEEL] </w:t>
      </w:r>
      <w:ins w:author="Mark Gremmen" w:date="2022-07-08T11:32:00Z" w:id="928">
        <w:r w:rsidRPr="349E07B5">
          <w:rPr>
            <w:rFonts w:ascii="Calibri Light" w:hAnsi="Calibri Light" w:cs="Calibri Light"/>
            <w:lang w:val="nl-NL"/>
          </w:rPr>
          <w:t xml:space="preserve">Welke </w:t>
        </w:r>
      </w:ins>
      <w:del w:author="Mark Gremmen" w:date="2022-07-27T10:05:00Z" w:id="929">
        <w:r w:rsidRPr="349E07B5" w:rsidDel="006B477E">
          <w:rPr>
            <w:rFonts w:ascii="Calibri Light" w:hAnsi="Calibri Light" w:cs="Calibri Light"/>
            <w:lang w:val="nl-NL"/>
          </w:rPr>
          <w:delText xml:space="preserve">Heeft </w:delText>
        </w:r>
      </w:del>
      <w:del w:author="Mark Gremmen" w:date="2022-07-08T11:32:00Z" w:id="930">
        <w:r w:rsidRPr="349E07B5" w:rsidDel="001059C7">
          <w:rPr>
            <w:rFonts w:ascii="Calibri Light" w:hAnsi="Calibri Light" w:cs="Calibri Light"/>
            <w:lang w:val="nl-NL"/>
          </w:rPr>
          <w:delText xml:space="preserve">u nog </w:delText>
        </w:r>
      </w:del>
      <w:del w:author="Mark Gremmen" w:date="2022-07-08T11:13:00Z" w:id="931">
        <w:r w:rsidRPr="349E07B5" w:rsidDel="001059C7">
          <w:rPr>
            <w:rFonts w:ascii="Calibri Light" w:hAnsi="Calibri Light" w:cs="Calibri Light"/>
            <w:lang w:val="nl-NL"/>
          </w:rPr>
          <w:delText>suggesties</w:delText>
        </w:r>
      </w:del>
      <w:ins w:author="Mark Gremmen" w:date="2022-07-08T11:13:00Z" w:id="932">
        <w:r w:rsidRPr="349E07B5">
          <w:rPr>
            <w:rFonts w:ascii="Calibri Light" w:hAnsi="Calibri Light" w:cs="Calibri Light"/>
            <w:lang w:val="nl-NL"/>
          </w:rPr>
          <w:t>ideeën</w:t>
        </w:r>
      </w:ins>
      <w:ins w:author="Mark Gremmen" w:date="2022-07-08T11:32:00Z" w:id="933">
        <w:r w:rsidRPr="349E07B5">
          <w:rPr>
            <w:rFonts w:ascii="Calibri Light" w:hAnsi="Calibri Light" w:cs="Calibri Light"/>
            <w:lang w:val="nl-NL"/>
          </w:rPr>
          <w:t xml:space="preserve"> heeft u</w:t>
        </w:r>
      </w:ins>
      <w:r w:rsidRPr="349E07B5">
        <w:rPr>
          <w:rFonts w:ascii="Calibri Light" w:hAnsi="Calibri Light" w:cs="Calibri Light"/>
          <w:lang w:val="nl-NL"/>
        </w:rPr>
        <w:t xml:space="preserve"> voor de verbetering van de dienstverlening?</w:t>
      </w:r>
    </w:p>
    <w:p w:rsidRPr="009A2F1D" w:rsidR="00D93DAA" w:rsidRDefault="001059C7" w14:paraId="6E68FEFA" w14:textId="7777777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:rsidRPr="009A2F1D" w:rsidR="00D93DAA" w:rsidRDefault="00D93DAA" w14:paraId="4D0A9F5A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2B901424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Gemeentelijke dienstverlening</w:t>
      </w:r>
    </w:p>
    <w:p w:rsidRPr="009A2F1D" w:rsidR="00D93DAA" w:rsidRDefault="00D93DAA" w14:paraId="516177C1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233BF651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:rsidRPr="009A2F1D" w:rsidR="00D93DAA" w:rsidRDefault="00D93DAA" w14:paraId="4E6534AD" w14:textId="77777777">
      <w:pPr>
        <w:rPr>
          <w:rFonts w:ascii="Calibri Light" w:hAnsi="Calibri Light" w:cs="Calibri Light"/>
          <w:lang w:val="nl-NL"/>
        </w:rPr>
      </w:pPr>
    </w:p>
    <w:p w:rsidR="00726AA4" w:rsidRDefault="00726AA4" w14:paraId="78924F00" w14:textId="77777777">
      <w:pPr>
        <w:rPr>
          <w:ins w:author="Mark Gremmen" w:date="2022-08-04T13:13:00Z" w:id="934"/>
          <w:rStyle w:val="Heading2Char"/>
          <w:lang w:val="nl-NL"/>
        </w:rPr>
      </w:pPr>
      <w:ins w:author="Mark Gremmen" w:date="2022-08-04T13:13:00Z" w:id="935">
        <w:r>
          <w:rPr>
            <w:rStyle w:val="Heading2Char"/>
            <w:lang w:val="nl-NL"/>
          </w:rPr>
          <w:br w:type="page"/>
        </w:r>
      </w:ins>
    </w:p>
    <w:p w:rsidRPr="009A2F1D" w:rsidR="00D93DAA" w:rsidRDefault="001059C7" w14:paraId="1BA2B3FB" w14:textId="28CF72F7">
      <w:pPr>
        <w:keepNext w:val="1"/>
        <w:rPr>
          <w:rFonts w:ascii="Calibri Light" w:hAnsi="Calibri Light" w:cs="Calibri Light"/>
          <w:lang w:val="nl-NL"/>
        </w:rPr>
      </w:pPr>
      <w:r w:rsidRPr="18DBDE75" w:rsidR="001059C7">
        <w:rPr>
          <w:rStyle w:val="Heading2Char"/>
          <w:lang w:val="nl-NL"/>
        </w:rPr>
        <w:t>Welzijn en zorg</w:t>
      </w:r>
      <w:r>
        <w:br/>
      </w:r>
      <w:r w:rsidRPr="18DBDE75" w:rsidR="001059C7">
        <w:rPr>
          <w:rFonts w:ascii="Calibri Light" w:hAnsi="Calibri Light" w:cs="Calibri Light"/>
          <w:lang w:val="nl-NL"/>
        </w:rPr>
        <w:t xml:space="preserve"> </w:t>
      </w:r>
      <w:r>
        <w:br/>
      </w:r>
      <w:del w:author="Mark Gremmen" w:date="2022-05-31T08:27:00Z" w:id="73341420">
        <w:r w:rsidRPr="18DBDE7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18DBDE75" w:rsidR="001059C7">
        <w:rPr>
          <w:rFonts w:ascii="Calibri Light" w:hAnsi="Calibri Light" w:cs="Calibri Light"/>
          <w:lang w:val="nl-NL"/>
        </w:rPr>
        <w:t xml:space="preserve">De volgende vragen gaan over uw gezondheid en de mogelijkheden voor u om deel te nemen aan het </w:t>
      </w:r>
      <w:del w:author="Mark Gremmen" w:date="2022-05-31T14:14:00Z" w:id="1424050558">
        <w:r w:rsidRPr="18DBDE75" w:rsidDel="001059C7">
          <w:rPr>
            <w:rFonts w:ascii="Calibri Light" w:hAnsi="Calibri Light" w:cs="Calibri Light"/>
            <w:lang w:val="nl-NL"/>
          </w:rPr>
          <w:delText>maatschappelijk leven</w:delText>
        </w:r>
      </w:del>
      <w:ins w:author="Mark Gremmen" w:date="2022-05-31T14:14:00Z" w:id="1910182378">
        <w:r w:rsidRPr="18DBDE75" w:rsidR="00AA68E9">
          <w:rPr>
            <w:rFonts w:ascii="Calibri Light" w:hAnsi="Calibri Light" w:cs="Calibri Light"/>
            <w:lang w:val="nl-NL"/>
          </w:rPr>
          <w:t>activiteiten</w:t>
        </w:r>
        <w:r w:rsidRPr="18DBDE75" w:rsidR="00AA68E9">
          <w:rPr>
            <w:rFonts w:ascii="Calibri Light" w:hAnsi="Calibri Light" w:cs="Calibri Light"/>
            <w:lang w:val="nl-NL"/>
          </w:rPr>
          <w:t xml:space="preserve"> die </w:t>
        </w:r>
      </w:ins>
      <w:del w:author="Mark Gremmen" w:date="2022-06-08T14:52:00Z" w:id="1504060069">
        <w:r w:rsidRPr="18DBDE75" w:rsidDel="00AA68E9">
          <w:rPr>
            <w:rFonts w:ascii="Calibri Light" w:hAnsi="Calibri Light" w:cs="Calibri Light"/>
            <w:lang w:val="nl-NL"/>
          </w:rPr>
          <w:delText>belangrijk zi</w:delText>
        </w:r>
        <w:r w:rsidRPr="18DBDE75" w:rsidDel="00AA68E9">
          <w:rPr>
            <w:rFonts w:ascii="Calibri Light" w:hAnsi="Calibri Light" w:cs="Calibri Light"/>
            <w:lang w:val="nl-NL"/>
          </w:rPr>
          <w:delText>jn voor uw geluk</w:delText>
        </w:r>
      </w:del>
      <w:ins w:author="Mark Gremmen" w:date="2022-06-08T14:52:00Z" w:id="551312922">
        <w:r w:rsidRPr="18DBDE75" w:rsidR="00664057">
          <w:rPr>
            <w:rFonts w:ascii="Calibri Light" w:hAnsi="Calibri Light" w:cs="Calibri Light"/>
            <w:lang w:val="nl-NL"/>
          </w:rPr>
          <w:t>voor</w:t>
        </w:r>
        <w:r w:rsidRPr="18DBDE75" w:rsidR="00664057">
          <w:rPr>
            <w:rFonts w:ascii="Calibri Light" w:hAnsi="Calibri Light" w:cs="Calibri Light"/>
            <w:lang w:val="nl-NL"/>
          </w:rPr>
          <w:t xml:space="preserve"> u belangrijk zijn</w:t>
        </w:r>
      </w:ins>
      <w:r w:rsidRPr="18DBDE75" w:rsidR="001059C7">
        <w:rPr>
          <w:rFonts w:ascii="Calibri Light" w:hAnsi="Calibri Light" w:cs="Calibri Light"/>
          <w:lang w:val="nl-NL"/>
        </w:rPr>
        <w:t>. Ook vragen we u naar vrijwilligerswerk, zorg aa</w:t>
      </w:r>
      <w:ins w:author="Mark Gremmen" w:date="2022-08-04T11:29:00Z" w:id="1318568163">
        <w:r w:rsidRPr="18DBDE75" w:rsidR="000B3509">
          <w:rPr>
            <w:rFonts w:ascii="Calibri Light" w:hAnsi="Calibri Light" w:cs="Calibri Light"/>
            <w:lang w:val="nl-NL"/>
          </w:rPr>
          <w:t>n mensen die hulp nodig hebben</w:t>
        </w:r>
      </w:ins>
      <w:del w:author="Mark Gremmen" w:date="2022-08-04T11:29:00Z" w:id="1412114697">
        <w:r w:rsidRPr="18DBDE75" w:rsidDel="001059C7">
          <w:rPr>
            <w:rFonts w:ascii="Calibri Light" w:hAnsi="Calibri Light" w:cs="Calibri Light"/>
            <w:lang w:val="nl-NL"/>
          </w:rPr>
          <w:delText>n een hulpbehoevende naaste</w:delText>
        </w:r>
      </w:del>
      <w:r w:rsidRPr="18DBDE75" w:rsidR="001059C7">
        <w:rPr>
          <w:rFonts w:ascii="Calibri Light" w:hAnsi="Calibri Light" w:cs="Calibri Light"/>
          <w:lang w:val="nl-NL"/>
        </w:rPr>
        <w:t>, en</w:t>
      </w:r>
      <w:ins w:author="Mark Gremmen" w:date="2022-10-25T12:03:20.284Z" w:id="211233729">
        <w:r w:rsidRPr="18DBDE75" w:rsidR="2F4507A9">
          <w:rPr>
            <w:rFonts w:ascii="Calibri Light" w:hAnsi="Calibri Light" w:cs="Calibri Light"/>
            <w:lang w:val="nl-NL"/>
          </w:rPr>
          <w:t xml:space="preserve"> </w:t>
        </w:r>
      </w:ins>
      <w:del w:author="Mark Gremmen" w:date="2022-10-25T12:03:17.51Z" w:id="1097740324">
        <w:r w:rsidRPr="18DBDE7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ins w:author="Mark Gremmen" w:date="2022-08-10T12:48:00Z" w:id="913718594">
        <w:r w:rsidRPr="18DBDE75" w:rsidR="009C1DA1">
          <w:rPr>
            <w:rFonts w:ascii="Calibri Light" w:hAnsi="Calibri Light" w:cs="Calibri Light"/>
            <w:lang w:val="nl-NL"/>
          </w:rPr>
          <w:t>ondersteunende</w:t>
        </w:r>
        <w:r w:rsidRPr="18DBDE75" w:rsidR="009C1DA1">
          <w:rPr>
            <w:rFonts w:ascii="Calibri Light" w:hAnsi="Calibri Light" w:cs="Calibri Light"/>
            <w:lang w:val="nl-NL"/>
          </w:rPr>
          <w:t xml:space="preserve"> </w:t>
        </w:r>
      </w:ins>
      <w:del w:author="Mark Gremmen" w:date="2022-08-10T12:48:00Z" w:id="2061514021">
        <w:r w:rsidRPr="18DBDE75" w:rsidDel="001059C7">
          <w:rPr>
            <w:rFonts w:ascii="Calibri Light" w:hAnsi="Calibri Light" w:cs="Calibri Light"/>
            <w:lang w:val="nl-NL"/>
          </w:rPr>
          <w:delText>zorg</w:delText>
        </w:r>
      </w:del>
      <w:proofErr w:type="gramStart"/>
      <w:r w:rsidRPr="18DBDE75" w:rsidR="001059C7">
        <w:rPr>
          <w:rFonts w:ascii="Calibri Light" w:hAnsi="Calibri Light" w:cs="Calibri Light"/>
          <w:lang w:val="nl-NL"/>
        </w:rPr>
        <w:t>voorzieningen</w:t>
      </w:r>
      <w:proofErr w:type="gramEnd"/>
    </w:p>
    <w:p w:rsidR="00D93DAA" w:rsidRDefault="00D93DAA" w14:paraId="7DBAEA2D" w14:textId="4E65CF0B">
      <w:pPr>
        <w:rPr>
          <w:rFonts w:ascii="Calibri Light" w:hAnsi="Calibri Light" w:cs="Calibri Light"/>
          <w:lang w:val="nl-NL"/>
        </w:rPr>
      </w:pPr>
    </w:p>
    <w:p w:rsidRPr="009A2F1D" w:rsidR="00C26EA9" w:rsidRDefault="00C26EA9" w14:paraId="402460DF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4A5B095C" w14:paraId="06B6CA25" w14:textId="0B0CBF72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t>zw00</w:t>
      </w:r>
      <w:r w:rsidRPr="04D5FEE6">
        <w:rPr>
          <w:rFonts w:ascii="Calibri Light" w:hAnsi="Calibri Light" w:cs="Calibri Light"/>
          <w:lang w:val="nl-NL"/>
        </w:rPr>
        <w:t xml:space="preserve"> Hoe tevreden bent u</w:t>
      </w:r>
      <w:ins w:author="Mark Gremmen" w:date="2022-07-28T10:58:00Z" w:id="947">
        <w:r w:rsidRPr="04D5FEE6">
          <w:rPr>
            <w:rFonts w:ascii="Calibri Light" w:hAnsi="Calibri Light" w:cs="Calibri Light"/>
            <w:lang w:val="nl-NL"/>
          </w:rPr>
          <w:t xml:space="preserve"> </w:t>
        </w:r>
      </w:ins>
      <w:del w:author="Mark Gremmen" w:date="2022-07-28T10:57:00Z" w:id="948">
        <w:r w:rsidRPr="04D5FEE6" w:rsidDel="4A5B095C" w:rsidR="001059C7">
          <w:rPr>
            <w:rFonts w:ascii="Calibri Light" w:hAnsi="Calibri Light" w:cs="Calibri Light"/>
            <w:lang w:val="nl-NL"/>
          </w:rPr>
          <w:delText xml:space="preserve"> momentee</w:delText>
        </w:r>
      </w:del>
      <w:del w:author="Mark Gremmen" w:date="2022-07-28T12:07:00Z" w:id="949">
        <w:r w:rsidRPr="04D5FEE6" w:rsidDel="4A5B095C" w:rsidR="001059C7">
          <w:rPr>
            <w:rFonts w:ascii="Calibri Light" w:hAnsi="Calibri Light" w:cs="Calibri Light"/>
            <w:lang w:val="nl-NL"/>
          </w:rPr>
          <w:delText>l</w:delText>
        </w:r>
      </w:del>
      <w:del w:author="Mark Gremmen" w:date="2022-07-28T10:57:00Z" w:id="950">
        <w:r w:rsidRPr="04D5FEE6" w:rsidDel="4A5B095C" w:rsidR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04D5FEE6">
        <w:rPr>
          <w:rFonts w:ascii="Calibri Light" w:hAnsi="Calibri Light" w:cs="Calibri Light"/>
          <w:lang w:val="nl-NL"/>
        </w:rPr>
        <w:t xml:space="preserve">-over het </w:t>
      </w:r>
      <w:del w:author="Mark Gremmen" w:date="2022-08-04T14:38:00Z" w:id="951">
        <w:r w:rsidRPr="04D5FEE6" w:rsidDel="00A85B42">
          <w:rPr>
            <w:rFonts w:ascii="Calibri Light" w:hAnsi="Calibri Light" w:cs="Calibri Light"/>
            <w:lang w:val="nl-NL"/>
          </w:rPr>
          <w:delText>geheel genomen</w:delText>
        </w:r>
      </w:del>
      <w:ins w:author="Mark Gremmen" w:date="2022-08-04T14:38:00Z" w:id="952">
        <w:r w:rsidR="00A85B42">
          <w:rPr>
            <w:rFonts w:ascii="Calibri Light" w:hAnsi="Calibri Light" w:cs="Calibri Light"/>
            <w:lang w:val="nl-NL"/>
          </w:rPr>
          <w:t>algemeen</w:t>
        </w:r>
      </w:ins>
      <w:r w:rsidRPr="04D5FEE6">
        <w:rPr>
          <w:rFonts w:ascii="Calibri Light" w:hAnsi="Calibri Light" w:cs="Calibri Light"/>
          <w:lang w:val="nl-NL"/>
        </w:rPr>
        <w:t>- met uw leven?</w:t>
      </w:r>
      <w:r w:rsidRPr="00696A03" w:rsidR="001059C7">
        <w:rPr>
          <w:lang w:val="nl-NL"/>
        </w:rPr>
        <w:br/>
      </w:r>
      <w:r w:rsidRPr="00696A03" w:rsidR="001059C7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een cijfer van 1 (zeer ontevreden) tot en met 10 (zeer tevreden)</w:t>
      </w:r>
    </w:p>
    <w:p w:rsidRPr="009A2F1D" w:rsidR="00D93DAA" w:rsidRDefault="001059C7" w14:paraId="2D75A26B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1 </w:t>
      </w:r>
    </w:p>
    <w:p w:rsidRPr="009A2F1D" w:rsidR="00D93DAA" w:rsidRDefault="001059C7" w14:paraId="14E4A676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2 </w:t>
      </w:r>
    </w:p>
    <w:p w:rsidRPr="009A2F1D" w:rsidR="00D93DAA" w:rsidRDefault="001059C7" w14:paraId="22D2AA3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3 </w:t>
      </w:r>
    </w:p>
    <w:p w:rsidRPr="009A2F1D" w:rsidR="00D93DAA" w:rsidRDefault="001059C7" w14:paraId="06D83C40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4 </w:t>
      </w:r>
    </w:p>
    <w:p w:rsidRPr="009A2F1D" w:rsidR="00D93DAA" w:rsidRDefault="001059C7" w14:paraId="308C0EE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5 </w:t>
      </w:r>
    </w:p>
    <w:p w:rsidRPr="009A2F1D" w:rsidR="00D93DAA" w:rsidRDefault="001059C7" w14:paraId="0825BCB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6 </w:t>
      </w:r>
    </w:p>
    <w:p w:rsidRPr="009A2F1D" w:rsidR="00D93DAA" w:rsidRDefault="001059C7" w14:paraId="2AC4B249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7 </w:t>
      </w:r>
    </w:p>
    <w:p w:rsidRPr="009A2F1D" w:rsidR="00D93DAA" w:rsidRDefault="001059C7" w14:paraId="56F86825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8 </w:t>
      </w:r>
    </w:p>
    <w:p w:rsidRPr="009A2F1D" w:rsidR="00D93DAA" w:rsidRDefault="001059C7" w14:paraId="12C0342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9 </w:t>
      </w:r>
    </w:p>
    <w:p w:rsidRPr="009A2F1D" w:rsidR="00D93DAA" w:rsidRDefault="001059C7" w14:paraId="729E68E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10 </w:t>
      </w:r>
    </w:p>
    <w:p w:rsidRPr="009A2F1D" w:rsidR="00D93DAA" w:rsidRDefault="001059C7" w14:paraId="422C5059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4C05FF5E" w:rsidR="001059C7">
        <w:rPr>
          <w:rFonts w:ascii="Calibri Light" w:hAnsi="Calibri Light" w:cs="Calibri Light"/>
          <w:lang w:val="nl-NL"/>
        </w:rPr>
        <w:t xml:space="preserve">wil ik niet zeggen / weet niet </w:t>
      </w:r>
    </w:p>
    <w:p w:rsidRPr="009A2F1D" w:rsidR="00D93DAA" w:rsidRDefault="00D93DAA" w14:paraId="391330BD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3041844C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5C7D35F1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4A8B52B0" w14:textId="20D749C9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lastRenderedPageBreak/>
        <w:t>zw02</w:t>
      </w:r>
      <w:r w:rsidRPr="009A2F1D">
        <w:rPr>
          <w:rFonts w:ascii="Calibri Light" w:hAnsi="Calibri Light" w:cs="Calibri Light"/>
          <w:lang w:val="nl-NL"/>
        </w:rPr>
        <w:t xml:space="preserve"> Welk cijfer geeft u -over het </w:t>
      </w:r>
      <w:ins w:author="Mark Gremmen" w:date="2022-08-04T14:39:00Z" w:id="953">
        <w:r w:rsidR="00A85B42">
          <w:rPr>
            <w:rFonts w:ascii="Calibri Light" w:hAnsi="Calibri Light" w:cs="Calibri Light"/>
            <w:lang w:val="nl-NL"/>
          </w:rPr>
          <w:t>algemeen</w:t>
        </w:r>
      </w:ins>
      <w:del w:author="Mark Gremmen" w:date="2022-08-04T14:38:00Z" w:id="954">
        <w:r w:rsidRPr="009A2F1D" w:rsidDel="00A85B42">
          <w:rPr>
            <w:rFonts w:ascii="Calibri Light" w:hAnsi="Calibri Light" w:cs="Calibri Light"/>
            <w:lang w:val="nl-NL"/>
          </w:rPr>
          <w:delText>geheel genomen</w:delText>
        </w:r>
      </w:del>
      <w:r w:rsidRPr="009A2F1D">
        <w:rPr>
          <w:rFonts w:ascii="Calibri Light" w:hAnsi="Calibri Light" w:cs="Calibri Light"/>
          <w:lang w:val="nl-NL"/>
        </w:rPr>
        <w:t>- uw gezondheid?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t>Geef dit aan met een rapportcijfer van 1 (zeer slecht) tot en met 10 (zeer goed)</w:t>
      </w:r>
    </w:p>
    <w:p w:rsidRPr="009A2F1D" w:rsidR="00D93DAA" w:rsidRDefault="001059C7" w14:paraId="5DF0189B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1 </w:t>
      </w:r>
    </w:p>
    <w:p w:rsidRPr="009A2F1D" w:rsidR="00D93DAA" w:rsidRDefault="001059C7" w14:paraId="5EECD70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2 </w:t>
      </w:r>
    </w:p>
    <w:p w:rsidRPr="009A2F1D" w:rsidR="00D93DAA" w:rsidRDefault="001059C7" w14:paraId="3F016CB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3 </w:t>
      </w:r>
    </w:p>
    <w:p w:rsidRPr="009A2F1D" w:rsidR="00D93DAA" w:rsidRDefault="001059C7" w14:paraId="34B4DEDB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4 </w:t>
      </w:r>
    </w:p>
    <w:p w:rsidRPr="009A2F1D" w:rsidR="00D93DAA" w:rsidRDefault="001059C7" w14:paraId="19D655B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5 </w:t>
      </w:r>
    </w:p>
    <w:p w:rsidRPr="009A2F1D" w:rsidR="00D93DAA" w:rsidRDefault="001059C7" w14:paraId="4EA4403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6 </w:t>
      </w:r>
    </w:p>
    <w:p w:rsidRPr="009A2F1D" w:rsidR="00D93DAA" w:rsidRDefault="001059C7" w14:paraId="0E40C19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7 </w:t>
      </w:r>
    </w:p>
    <w:p w:rsidRPr="009A2F1D" w:rsidR="00D93DAA" w:rsidRDefault="001059C7" w14:paraId="6550AE5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8 </w:t>
      </w:r>
    </w:p>
    <w:p w:rsidRPr="009A2F1D" w:rsidR="00D93DAA" w:rsidRDefault="001059C7" w14:paraId="633D985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9 </w:t>
      </w:r>
    </w:p>
    <w:p w:rsidRPr="009A2F1D" w:rsidR="00D93DAA" w:rsidRDefault="001059C7" w14:paraId="4D0B610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10 </w:t>
      </w:r>
    </w:p>
    <w:p w:rsidRPr="009A2F1D" w:rsidR="00D93DAA" w:rsidRDefault="001059C7" w14:paraId="4895642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4C05FF5E" w:rsidR="001059C7">
        <w:rPr>
          <w:rFonts w:ascii="Calibri Light" w:hAnsi="Calibri Light" w:cs="Calibri Light"/>
          <w:lang w:val="nl-NL"/>
        </w:rPr>
        <w:t xml:space="preserve">wil ik niet zeggen / weet niet </w:t>
      </w:r>
    </w:p>
    <w:p w:rsidRPr="009A2F1D" w:rsidR="00D93DAA" w:rsidRDefault="00D93DAA" w14:paraId="26308251" w14:textId="77777777">
      <w:pPr>
        <w:rPr>
          <w:rFonts w:ascii="Calibri Light" w:hAnsi="Calibri Light" w:cs="Calibri Light"/>
          <w:lang w:val="nl-NL"/>
        </w:rPr>
      </w:pPr>
    </w:p>
    <w:p w:rsidRPr="009A2F1D" w:rsidR="00C26EA9" w:rsidP="00C26EA9" w:rsidRDefault="00C26EA9" w14:paraId="4EA5144B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0587B593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424D7283" w14:textId="7EE2D6B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Het kan zijn dat u </w:t>
      </w:r>
      <w:del w:author="Mark Gremmen" w:date="2022-07-28T09:34:00Z" w:id="955">
        <w:r w:rsidRPr="009A2F1D" w:rsidDel="00427368">
          <w:rPr>
            <w:rFonts w:ascii="Calibri Light" w:hAnsi="Calibri Light" w:cs="Calibri Light"/>
            <w:lang w:val="nl-NL"/>
          </w:rPr>
          <w:delText xml:space="preserve">door </w:delText>
        </w:r>
      </w:del>
      <w:ins w:author="Mark Gremmen" w:date="2022-05-31T13:57:00Z" w:id="956">
        <w:r w:rsidR="001241C4">
          <w:rPr>
            <w:rFonts w:ascii="Calibri Light" w:hAnsi="Calibri Light" w:cs="Calibri Light"/>
            <w:lang w:val="nl-NL"/>
          </w:rPr>
          <w:t>bijvoorbeeld</w:t>
        </w:r>
      </w:ins>
      <w:ins w:author="Mark Gremmen" w:date="2022-07-28T09:34:00Z" w:id="957">
        <w:r w:rsidR="00427368">
          <w:rPr>
            <w:rFonts w:ascii="Calibri Light" w:hAnsi="Calibri Light" w:cs="Calibri Light"/>
            <w:lang w:val="nl-NL"/>
          </w:rPr>
          <w:t xml:space="preserve"> door</w:t>
        </w:r>
      </w:ins>
      <w:ins w:author="Mark Gremmen" w:date="2022-05-31T13:57:00Z" w:id="958">
        <w:r w:rsidR="001241C4">
          <w:rPr>
            <w:rFonts w:ascii="Calibri Light" w:hAnsi="Calibri Light" w:cs="Calibri Light"/>
            <w:lang w:val="nl-NL"/>
          </w:rPr>
          <w:t xml:space="preserve"> </w:t>
        </w:r>
      </w:ins>
      <w:del w:author="Mark Gremmen" w:date="2022-05-31T13:57:00Z" w:id="959">
        <w:r w:rsidRPr="009A2F1D" w:rsidDel="001241C4">
          <w:rPr>
            <w:rFonts w:ascii="Calibri Light" w:hAnsi="Calibri Light" w:cs="Calibri Light"/>
            <w:lang w:val="nl-NL"/>
          </w:rPr>
          <w:delText xml:space="preserve">omstandigheden zoals </w:delText>
        </w:r>
      </w:del>
      <w:r w:rsidRPr="009A2F1D">
        <w:rPr>
          <w:rFonts w:ascii="Calibri Light" w:hAnsi="Calibri Light" w:cs="Calibri Light"/>
          <w:lang w:val="nl-NL"/>
        </w:rPr>
        <w:t>ziekte</w:t>
      </w:r>
      <w:ins w:author="Mark Gremmen" w:date="2022-05-31T13:57:00Z" w:id="960">
        <w:r w:rsidR="001241C4">
          <w:rPr>
            <w:rFonts w:ascii="Calibri Light" w:hAnsi="Calibri Light" w:cs="Calibri Light"/>
            <w:lang w:val="nl-NL"/>
          </w:rPr>
          <w:t xml:space="preserve">, </w:t>
        </w:r>
      </w:ins>
      <w:del w:author="Mark Gremmen" w:date="2022-05-31T13:57:00Z" w:id="961">
        <w:r w:rsidRPr="009A2F1D" w:rsidDel="001241C4">
          <w:rPr>
            <w:rFonts w:ascii="Calibri Light" w:hAnsi="Calibri Light" w:cs="Calibri Light"/>
            <w:lang w:val="nl-NL"/>
          </w:rPr>
          <w:delText xml:space="preserve"> of </w:delText>
        </w:r>
      </w:del>
      <w:r w:rsidRPr="009A2F1D">
        <w:rPr>
          <w:rFonts w:ascii="Calibri Light" w:hAnsi="Calibri Light" w:cs="Calibri Light"/>
          <w:lang w:val="nl-NL"/>
        </w:rPr>
        <w:t xml:space="preserve">arbeidsongeschiktheid </w:t>
      </w:r>
      <w:ins w:author="Mark Gremmen" w:date="2022-05-31T13:57:00Z" w:id="962">
        <w:r w:rsidR="001241C4">
          <w:rPr>
            <w:rFonts w:ascii="Calibri Light" w:hAnsi="Calibri Light" w:cs="Calibri Light"/>
            <w:lang w:val="nl-NL"/>
          </w:rPr>
          <w:t xml:space="preserve">of </w:t>
        </w:r>
        <w:del w:author="Mark Gremmen" w:date="2022-06-08T15:49:00Z" w:id="963">
          <w:r w:rsidDel="008269A1" w:rsidR="001241C4">
            <w:rPr>
              <w:rFonts w:ascii="Calibri Light" w:hAnsi="Calibri Light" w:cs="Calibri Light"/>
              <w:lang w:val="nl-NL"/>
            </w:rPr>
            <w:delText>weinig geld</w:delText>
          </w:r>
        </w:del>
      </w:ins>
      <w:ins w:author="Mark Gremmen" w:date="2022-07-28T09:34:00Z" w:id="964">
        <w:r w:rsidR="00427368">
          <w:rPr>
            <w:rFonts w:ascii="Calibri Light" w:hAnsi="Calibri Light" w:cs="Calibri Light"/>
            <w:lang w:val="nl-NL"/>
          </w:rPr>
          <w:t>weinig geld</w:t>
        </w:r>
      </w:ins>
      <w:ins w:author="Mark Gremmen" w:date="2022-05-31T13:57:00Z" w:id="965">
        <w:r w:rsidR="001241C4">
          <w:rPr>
            <w:rFonts w:ascii="Calibri Light" w:hAnsi="Calibri Light" w:cs="Calibri Light"/>
            <w:lang w:val="nl-NL"/>
          </w:rPr>
          <w:t xml:space="preserve"> </w:t>
        </w:r>
      </w:ins>
      <w:r w:rsidRPr="009A2F1D">
        <w:rPr>
          <w:rFonts w:ascii="Calibri Light" w:hAnsi="Calibri Light" w:cs="Calibri Light"/>
          <w:lang w:val="nl-NL"/>
        </w:rPr>
        <w:t xml:space="preserve">niet </w:t>
      </w:r>
      <w:del w:author="Mark Gremmen" w:date="2022-05-31T13:58:00Z" w:id="966">
        <w:r w:rsidRPr="009A2F1D" w:rsidDel="001241C4">
          <w:rPr>
            <w:rFonts w:ascii="Calibri Light" w:hAnsi="Calibri Light" w:cs="Calibri Light"/>
            <w:lang w:val="nl-NL"/>
          </w:rPr>
          <w:delText>volledig kan meedoen aan het maatschappelijk leven</w:delText>
        </w:r>
      </w:del>
      <w:ins w:author="Mark Gremmen" w:date="2022-05-31T13:58:00Z" w:id="967">
        <w:r w:rsidR="001241C4">
          <w:rPr>
            <w:rFonts w:ascii="Calibri Light" w:hAnsi="Calibri Light" w:cs="Calibri Light"/>
            <w:lang w:val="nl-NL"/>
          </w:rPr>
          <w:t xml:space="preserve">mee kan doen aan die activiteiten die voor </w:t>
        </w:r>
        <w:del w:author="Mark Gremmen" w:date="2022-06-08T14:53:00Z" w:id="968">
          <w:r w:rsidDel="00664057" w:rsidR="001241C4">
            <w:rPr>
              <w:rFonts w:ascii="Calibri Light" w:hAnsi="Calibri Light" w:cs="Calibri Light"/>
              <w:lang w:val="nl-NL"/>
            </w:rPr>
            <w:delText>uw geluk</w:delText>
          </w:r>
        </w:del>
      </w:ins>
      <w:ins w:author="Mark Gremmen" w:date="2022-06-08T14:53:00Z" w:id="969">
        <w:r w:rsidR="00664057">
          <w:rPr>
            <w:rFonts w:ascii="Calibri Light" w:hAnsi="Calibri Light" w:cs="Calibri Light"/>
            <w:lang w:val="nl-NL"/>
          </w:rPr>
          <w:t>u</w:t>
        </w:r>
      </w:ins>
      <w:ins w:author="Mark Gremmen" w:date="2022-05-31T13:58:00Z" w:id="970">
        <w:r w:rsidR="001241C4">
          <w:rPr>
            <w:rFonts w:ascii="Calibri Light" w:hAnsi="Calibri Light" w:cs="Calibri Light"/>
            <w:lang w:val="nl-NL"/>
          </w:rPr>
          <w:t xml:space="preserve"> belangrijk zijn. Bijvoorbeel</w:t>
        </w:r>
      </w:ins>
      <w:ins w:author="Mark Gremmen" w:date="2022-06-01T10:40:00Z" w:id="971">
        <w:r w:rsidR="0044695B">
          <w:rPr>
            <w:rFonts w:ascii="Calibri Light" w:hAnsi="Calibri Light" w:cs="Calibri Light"/>
            <w:lang w:val="nl-NL"/>
          </w:rPr>
          <w:t>d</w:t>
        </w:r>
      </w:ins>
      <w:ins w:author="Mark Gremmen" w:date="2022-05-31T13:58:00Z" w:id="972">
        <w:r w:rsidR="001241C4">
          <w:rPr>
            <w:rFonts w:ascii="Calibri Light" w:hAnsi="Calibri Light" w:cs="Calibri Light"/>
            <w:lang w:val="nl-NL"/>
          </w:rPr>
          <w:t xml:space="preserve"> sport</w:t>
        </w:r>
        <w:r w:rsidR="00C84177">
          <w:rPr>
            <w:rFonts w:ascii="Calibri Light" w:hAnsi="Calibri Light" w:cs="Calibri Light"/>
            <w:lang w:val="nl-NL"/>
          </w:rPr>
          <w:t>, uitjes</w:t>
        </w:r>
      </w:ins>
      <w:ins w:author="Mark Gremmen" w:date="2022-06-01T10:40:00Z" w:id="973">
        <w:r w:rsidR="0044695B">
          <w:rPr>
            <w:rFonts w:ascii="Calibri Light" w:hAnsi="Calibri Light" w:cs="Calibri Light"/>
            <w:lang w:val="nl-NL"/>
          </w:rPr>
          <w:t>,</w:t>
        </w:r>
      </w:ins>
      <w:ins w:author="Mark Gremmen" w:date="2022-05-31T13:58:00Z" w:id="974">
        <w:r w:rsidR="00C84177">
          <w:rPr>
            <w:rFonts w:ascii="Calibri Light" w:hAnsi="Calibri Light" w:cs="Calibri Light"/>
            <w:lang w:val="nl-NL"/>
          </w:rPr>
          <w:t xml:space="preserve"> lid worden van een v</w:t>
        </w:r>
      </w:ins>
      <w:ins w:author="Mark Gremmen" w:date="2022-05-31T13:59:00Z" w:id="975">
        <w:r w:rsidR="00C84177">
          <w:rPr>
            <w:rFonts w:ascii="Calibri Light" w:hAnsi="Calibri Light" w:cs="Calibri Light"/>
            <w:lang w:val="nl-NL"/>
          </w:rPr>
          <w:t xml:space="preserve">ereniging of het doen van vrijwilligerswerk. </w:t>
        </w:r>
      </w:ins>
      <w:del w:author="Mark Gremmen" w:date="2022-05-31T13:58:00Z" w:id="976">
        <w:r w:rsidRPr="009A2F1D" w:rsidDel="00C84177">
          <w:rPr>
            <w:rFonts w:ascii="Calibri Light" w:hAnsi="Calibri Light" w:cs="Calibri Light"/>
            <w:lang w:val="nl-NL"/>
          </w:rPr>
          <w:delText>.</w:delText>
        </w:r>
      </w:del>
    </w:p>
    <w:p w:rsidRPr="009A2F1D" w:rsidR="00D93DAA" w:rsidRDefault="00D93DAA" w14:paraId="129D3934" w14:textId="17A99F2A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34A845A6" w14:textId="77777777">
      <w:pPr>
        <w:rPr>
          <w:rFonts w:ascii="Calibri Light" w:hAnsi="Calibri Light" w:cs="Calibri Light"/>
          <w:lang w:val="nl-NL"/>
        </w:rPr>
      </w:pPr>
    </w:p>
    <w:p w:rsidRPr="009A2F1D" w:rsidR="00D93DAA" w:rsidP="04D5FEE6" w:rsidRDefault="4A5B095C" w14:paraId="2EE1D9E3" w14:textId="10A38F8A">
      <w:pPr>
        <w:keepNext/>
        <w:rPr>
          <w:ins w:author="Mark Gremmen" w:date="2022-07-28T12:14:00Z" w:id="977"/>
          <w:rFonts w:ascii="Calibri Light" w:hAnsi="Calibri Light" w:eastAsia="Calibri Light" w:cs="Calibri Light"/>
          <w:lang w:val="nl-NL"/>
        </w:rPr>
      </w:pPr>
      <w:r w:rsidRPr="000B04FA">
        <w:rPr>
          <w:rFonts w:ascii="Calibri Light" w:hAnsi="Calibri Light" w:cs="Calibri Light"/>
          <w:b/>
          <w:bCs/>
          <w:lang w:val="nl-NL"/>
        </w:rPr>
        <w:t>zw01</w:t>
      </w:r>
      <w:r w:rsidRPr="04D5FEE6">
        <w:rPr>
          <w:rFonts w:ascii="Calibri Light" w:hAnsi="Calibri Light" w:cs="Calibri Light"/>
          <w:lang w:val="nl-NL"/>
        </w:rPr>
        <w:t xml:space="preserve"> </w:t>
      </w:r>
      <w:del w:author="Mark Gremmen" w:date="2022-05-31T08:15:00Z" w:id="978">
        <w:r w:rsidRPr="04D5FEE6" w:rsidDel="4A5B095C" w:rsidR="001059C7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author="Mark Gremmen" w:date="2022-06-01T10:39:00Z" w:id="979">
        <w:r w:rsidRPr="04D5FEE6" w:rsidDel="4A5B095C" w:rsidR="001059C7">
          <w:rPr>
            <w:rFonts w:ascii="Calibri Light" w:hAnsi="Calibri Light" w:cs="Calibri Light"/>
            <w:lang w:val="nl-NL"/>
          </w:rPr>
          <w:delText>hoeverre onderstaande aspecten uw mogelijkheden beperken om aan het maatschappelijk leven deel te nemen?</w:delText>
        </w:r>
      </w:del>
      <w:ins w:author="Mark Gremmen" w:date="2022-07-28T09:41:00Z" w:id="980">
        <w:del w:author="Mark Gremmen" w:date="2022-07-28T12:14:00Z" w:id="981">
          <w:r w:rsidRPr="04D5FEE6" w:rsidDel="198FEDB2" w:rsidR="001059C7">
            <w:rPr>
              <w:rFonts w:ascii="Calibri Light" w:hAnsi="Calibri Light" w:cs="Calibri Light"/>
              <w:lang w:val="nl-NL"/>
            </w:rPr>
            <w:delText xml:space="preserve">elke van onderstaande dingen </w:delText>
          </w:r>
          <w:r w:rsidRPr="04D5FEE6" w:rsidDel="13EFAB10" w:rsidR="001059C7">
            <w:rPr>
              <w:rFonts w:ascii="Calibri Light" w:hAnsi="Calibri Light" w:cs="Calibri Light"/>
              <w:lang w:val="nl-NL"/>
            </w:rPr>
            <w:delText>b</w:delText>
          </w:r>
        </w:del>
      </w:ins>
      <w:del w:author="Mark Gremmen" w:date="2022-07-28T12:14:00Z" w:id="982">
        <w:r w:rsidRPr="04D5FEE6" w:rsidDel="4A5B095C" w:rsidR="001059C7">
          <w:rPr>
            <w:rFonts w:ascii="Calibri Light" w:hAnsi="Calibri Light" w:cs="Calibri Light"/>
            <w:lang w:val="nl-NL"/>
          </w:rPr>
          <w:delText>B</w:delText>
        </w:r>
      </w:del>
      <w:ins w:author="Mark Gremmen" w:date="2022-06-08T14:58:00Z" w:id="983">
        <w:del w:author="Mark Gremmen" w:date="2022-07-28T12:14:00Z" w:id="984">
          <w:r w:rsidRPr="04D5FEE6" w:rsidDel="14AC8A1C" w:rsidR="001059C7">
            <w:rPr>
              <w:rFonts w:ascii="Calibri Light" w:hAnsi="Calibri Light" w:cs="Calibri Light"/>
              <w:lang w:val="nl-NL"/>
            </w:rPr>
            <w:delText>eperken</w:delText>
          </w:r>
        </w:del>
      </w:ins>
      <w:ins w:author="Mark Gremmen" w:date="2022-06-08T15:51:00Z" w:id="985">
        <w:del w:author="Mark Gremmen" w:date="2022-07-28T12:14:00Z" w:id="986">
          <w:r w:rsidRPr="04D5FEE6" w:rsidDel="4732A878" w:rsidR="001059C7">
            <w:rPr>
              <w:rFonts w:ascii="Calibri Light" w:hAnsi="Calibri Light" w:cs="Calibri Light"/>
              <w:lang w:val="nl-NL"/>
            </w:rPr>
            <w:delText xml:space="preserve"> of belemmeren</w:delText>
          </w:r>
        </w:del>
      </w:ins>
      <w:ins w:author="Mark Gremmen" w:date="2022-06-08T14:58:00Z" w:id="987">
        <w:del w:author="Mark Gremmen" w:date="2022-07-28T12:14:00Z" w:id="988">
          <w:r w:rsidRPr="04D5FEE6" w:rsidDel="14AC8A1C" w:rsidR="001059C7">
            <w:rPr>
              <w:rFonts w:ascii="Calibri Light" w:hAnsi="Calibri Light" w:cs="Calibri Light"/>
              <w:lang w:val="nl-NL"/>
            </w:rPr>
            <w:delText xml:space="preserve"> </w:delText>
          </w:r>
        </w:del>
      </w:ins>
      <w:del w:author="Mark Gremmen" w:date="2022-07-28T12:14:00Z" w:id="989">
        <w:r w:rsidRPr="04D5FEE6" w:rsidDel="4A5B095C" w:rsidR="001059C7">
          <w:rPr>
            <w:rFonts w:ascii="Calibri Light" w:hAnsi="Calibri Light" w:cs="Calibri Light"/>
            <w:lang w:val="nl-NL"/>
          </w:rPr>
          <w:delText xml:space="preserve">van </w:delText>
        </w:r>
      </w:del>
      <w:del w:author="Mark Gremmen" w:date="2022-07-28T09:41:00Z" w:id="990">
        <w:r w:rsidRPr="04D5FEE6" w:rsidDel="33016E73" w:rsidR="001059C7">
          <w:rPr>
            <w:rFonts w:ascii="Calibri Light" w:hAnsi="Calibri Light" w:cs="Calibri Light"/>
            <w:lang w:val="nl-NL"/>
          </w:rPr>
          <w:lastRenderedPageBreak/>
          <w:delText xml:space="preserve">onderstaande dingen </w:delText>
        </w:r>
      </w:del>
      <w:del w:author="Mark Gremmen" w:date="2022-07-28T12:14:00Z" w:id="991">
        <w:r w:rsidRPr="04D5FEE6" w:rsidDel="4A5B095C" w:rsidR="001059C7">
          <w:rPr>
            <w:rFonts w:ascii="Calibri Light" w:hAnsi="Calibri Light" w:cs="Calibri Light"/>
            <w:lang w:val="nl-NL"/>
          </w:rPr>
          <w:delText xml:space="preserve">beinvloeden </w:delText>
        </w:r>
      </w:del>
      <w:ins w:author="Mark Gremmen" w:date="2022-08-15T09:42:00Z" w:id="992">
        <w:r w:rsidR="00562631">
          <w:rPr>
            <w:rFonts w:ascii="Calibri Light" w:hAnsi="Calibri Light" w:eastAsia="Calibri Light" w:cs="Calibri Light"/>
            <w:lang w:val="nl-NL"/>
          </w:rPr>
          <w:t>He</w:t>
        </w:r>
        <w:r w:rsidR="00E824AE">
          <w:rPr>
            <w:rFonts w:ascii="Calibri Light" w:hAnsi="Calibri Light" w:eastAsia="Calibri Light" w:cs="Calibri Light"/>
            <w:lang w:val="nl-NL"/>
          </w:rPr>
          <w:t xml:space="preserve">eft u het gevoel dat de zaken hieronder een negatieve invloed hebben op uw leven of u in de weg staan in uw leven? </w:t>
        </w:r>
      </w:ins>
      <w:ins w:author="Mark Gremmen" w:date="2022-07-28T12:14:00Z" w:id="993">
        <w:r w:rsidRPr="04D5FEE6" w:rsidR="04D5FEE6">
          <w:rPr>
            <w:rFonts w:ascii="Calibri Light" w:hAnsi="Calibri Light" w:eastAsia="Calibri Light" w:cs="Calibri Light"/>
            <w:lang w:val="nl-NL"/>
          </w:rPr>
          <w:t>Zo ja, in welke mate?</w:t>
        </w:r>
      </w:ins>
    </w:p>
    <w:p w:rsidRPr="009A2F1D" w:rsidR="00D93DAA" w:rsidP="04D5FEE6" w:rsidRDefault="00D93DAA" w14:paraId="3684CF44" w14:textId="7CBF8E51">
      <w:pPr>
        <w:keepNext/>
        <w:rPr>
          <w:rFonts w:ascii="Calibri Light" w:hAnsi="Calibri Light" w:cs="Calibri Light"/>
          <w:lang w:val="nl-NL"/>
        </w:rPr>
      </w:pP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65"/>
        <w:gridCol w:w="1582"/>
        <w:gridCol w:w="1569"/>
        <w:gridCol w:w="1569"/>
        <w:gridCol w:w="1569"/>
        <w:gridCol w:w="1506"/>
      </w:tblGrid>
      <w:tr w:rsidRPr="009A2F1D" w:rsidR="007B47E5" w:rsidTr="4C05FF5E" w14:paraId="6D66491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9A2F1D" w:rsidR="00D93DAA" w:rsidRDefault="00D93DAA" w14:paraId="20103501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09761A" w:rsidR="00C84177" w:rsidRDefault="001059C7" w14:paraId="28CE1DEA" w14:textId="1AFF2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author="Mark Gremmen" w:date="2022-07-26T14:55:00Z" w:id="994">
              <w:r w:rsidRPr="2FA0F716">
                <w:rPr>
                  <w:rFonts w:ascii="Calibri Light" w:hAnsi="Calibri Light" w:cs="Calibri Light"/>
                  <w:lang w:val="nl-NL"/>
                </w:rPr>
                <w:t xml:space="preserve">nee, </w:t>
              </w:r>
            </w:ins>
            <w:ins w:author="Mark Gremmen" w:date="2022-07-28T13:49:00Z" w:id="995">
              <w:r w:rsidR="002D1E38">
                <w:rPr>
                  <w:rFonts w:ascii="Calibri Light" w:hAnsi="Calibri Light" w:cs="Calibri Light"/>
                  <w:lang w:val="nl-NL"/>
                </w:rPr>
                <w:t>(</w:t>
              </w:r>
            </w:ins>
            <w:ins w:author="Mark Gremmen" w:date="2022-07-28T13:53:00Z" w:id="996">
              <w:r w:rsidR="00C141EF">
                <w:rPr>
                  <w:rFonts w:ascii="Calibri Light" w:hAnsi="Calibri Light" w:cs="Calibri Light"/>
                  <w:lang w:val="nl-NL"/>
                </w:rPr>
                <w:t>bijna</w:t>
              </w:r>
            </w:ins>
            <w:ins w:author="Mark Gremmen" w:date="2022-07-28T13:49:00Z" w:id="997">
              <w:r w:rsidR="007B47E5">
                <w:rPr>
                  <w:rFonts w:ascii="Calibri Light" w:hAnsi="Calibri Light" w:cs="Calibri Light"/>
                  <w:lang w:val="nl-NL"/>
                </w:rPr>
                <w:t>)</w:t>
              </w:r>
            </w:ins>
            <w:ins w:author="Mark Gremmen" w:date="2022-07-28T13:50:00Z" w:id="998">
              <w:r w:rsidR="007B47E5">
                <w:rPr>
                  <w:rFonts w:ascii="Calibri Light" w:hAnsi="Calibri Light" w:cs="Calibri Light"/>
                  <w:lang w:val="nl-NL"/>
                </w:rPr>
                <w:t xml:space="preserve"> niet</w:t>
              </w:r>
            </w:ins>
            <w:del w:author="Mark Gremmen" w:date="2022-07-28T13:49:00Z" w:id="999">
              <w:r w:rsidRPr="2FA0F716" w:rsidDel="002D1E38">
                <w:rPr>
                  <w:rFonts w:ascii="Calibri Light" w:hAnsi="Calibri Light" w:cs="Calibri Light"/>
                  <w:lang w:val="nl-NL"/>
                </w:rPr>
                <w:delText>nauwelijks</w:delText>
              </w:r>
            </w:del>
            <w:del w:author="Mark Gremmen" w:date="2022-06-13T13:08:00Z" w:id="1000">
              <w:r w:rsidRPr="2FA0F716" w:rsidDel="001059C7">
                <w:rPr>
                  <w:rFonts w:ascii="Calibri Light" w:hAnsi="Calibri Light" w:cs="Calibri Light"/>
                  <w:lang w:val="nl-NL"/>
                </w:rPr>
                <w:delText xml:space="preserve"> tot</w:delText>
              </w:r>
            </w:del>
            <w:r w:rsidRPr="2FA0F716">
              <w:rPr>
                <w:rFonts w:ascii="Calibri Light" w:hAnsi="Calibri Light" w:cs="Calibri Light"/>
                <w:lang w:val="nl-NL"/>
              </w:rPr>
              <w:t xml:space="preserve"> </w:t>
            </w:r>
            <w:del w:author="Mark Gremmen" w:date="2022-06-08T15:50:00Z" w:id="1001">
              <w:r w:rsidRPr="2FA0F716" w:rsidDel="001059C7">
                <w:rPr>
                  <w:rFonts w:ascii="Calibri Light" w:hAnsi="Calibri Light" w:cs="Calibri Light"/>
                  <w:lang w:val="nl-NL"/>
                </w:rPr>
                <w:delText>geen belemmering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09761A" w:rsidR="00C84177" w:rsidRDefault="001059C7" w14:paraId="065E567B" w14:textId="74DFF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author="Mark Gremmen" w:date="2022-07-26T14:55:00Z" w:id="1002">
              <w:r w:rsidRPr="2CCE4FB4">
                <w:rPr>
                  <w:rFonts w:ascii="Calibri Light" w:hAnsi="Calibri Light" w:cs="Calibri Light"/>
                  <w:lang w:val="nl-NL"/>
                </w:rPr>
                <w:t>j</w:t>
              </w:r>
            </w:ins>
            <w:ins w:author="Mark Gremmen" w:date="2022-07-26T14:54:00Z" w:id="1003">
              <w:r w:rsidRPr="2CCE4FB4">
                <w:rPr>
                  <w:rFonts w:ascii="Calibri Light" w:hAnsi="Calibri Light" w:cs="Calibri Light"/>
                  <w:lang w:val="nl-NL"/>
                </w:rPr>
                <w:t xml:space="preserve">a, </w:t>
              </w:r>
            </w:ins>
            <w:ins w:author="Mark Gremmen" w:date="2022-08-04T06:40:00Z" w:id="1004">
              <w:r w:rsidRPr="2CCE4FB4">
                <w:rPr>
                  <w:rFonts w:ascii="Calibri Light" w:hAnsi="Calibri Light" w:cs="Calibri Light"/>
                  <w:lang w:val="nl-NL"/>
                </w:rPr>
                <w:t xml:space="preserve">in </w:t>
              </w:r>
            </w:ins>
            <w:r w:rsidRPr="2CCE4FB4">
              <w:rPr>
                <w:rFonts w:ascii="Calibri Light" w:hAnsi="Calibri Light" w:cs="Calibri Light"/>
                <w:lang w:val="nl-NL"/>
              </w:rPr>
              <w:t>licht</w:t>
            </w:r>
            <w:ins w:author="Mark Gremmen" w:date="2022-08-04T06:40:00Z" w:id="1005">
              <w:r w:rsidRPr="2CCE4FB4">
                <w:rPr>
                  <w:rFonts w:ascii="Calibri Light" w:hAnsi="Calibri Light" w:cs="Calibri Light"/>
                  <w:lang w:val="nl-NL"/>
                </w:rPr>
                <w:t>e mate</w:t>
              </w:r>
            </w:ins>
            <w:del w:author="Mark Gremmen" w:date="2022-06-08T15:52:00Z" w:id="1006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e</w:delText>
              </w:r>
            </w:del>
            <w:del w:author="Mark Gremmen" w:date="2022-06-08T15:50:00Z" w:id="1007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 xml:space="preserve"> belemmering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09761A" w:rsidR="00C84177" w:rsidRDefault="4A5B095C" w14:paraId="6C285032" w14:textId="1E14E8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author="Mark Gremmen" w:date="2022-07-26T14:54:00Z" w:id="1008">
              <w:r w:rsidRPr="2CCE4FB4">
                <w:rPr>
                  <w:rFonts w:ascii="Calibri Light" w:hAnsi="Calibri Light" w:cs="Calibri Light"/>
                  <w:lang w:val="nl-NL"/>
                </w:rPr>
                <w:t>ja,</w:t>
              </w:r>
            </w:ins>
            <w:ins w:author="Mark Gremmen" w:date="2022-07-28T12:08:00Z" w:id="1009">
              <w:r w:rsidRPr="2CCE4FB4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ins w:author="Mark Gremmen" w:date="2022-08-04T06:44:00Z" w:id="1010">
              <w:r w:rsidRPr="2CCE4FB4">
                <w:rPr>
                  <w:rFonts w:ascii="Calibri Light" w:hAnsi="Calibri Light" w:cs="Calibri Light"/>
                  <w:lang w:val="nl-NL"/>
                </w:rPr>
                <w:t>in flinke mate</w:t>
              </w:r>
            </w:ins>
            <w:del w:author="Mark Gremmen" w:date="2022-08-04T06:42:00Z" w:id="1011">
              <w:r w:rsidRPr="2CCE4FB4" w:rsidDel="4A5B095C">
                <w:rPr>
                  <w:rFonts w:ascii="Calibri Light" w:hAnsi="Calibri Light" w:cs="Calibri Light"/>
                  <w:lang w:val="nl-NL"/>
                </w:rPr>
                <w:delText>matig</w:delText>
              </w:r>
            </w:del>
            <w:del w:author="Mark Gremmen" w:date="2022-06-08T15:52:00Z" w:id="1012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e</w:delText>
              </w:r>
            </w:del>
            <w:r w:rsidRPr="2CCE4FB4">
              <w:rPr>
                <w:rFonts w:ascii="Calibri Light" w:hAnsi="Calibri Light" w:cs="Calibri Light"/>
                <w:lang w:val="nl-NL"/>
              </w:rPr>
              <w:t xml:space="preserve"> </w:t>
            </w:r>
            <w:del w:author="Mark Gremmen" w:date="2022-06-08T15:50:00Z" w:id="1013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belemmering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09761A" w:rsidR="00C84177" w:rsidRDefault="001059C7" w14:paraId="6199921C" w14:textId="19636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author="Mark Gremmen" w:date="2022-07-26T14:54:00Z" w:id="1014">
              <w:r w:rsidRPr="2CCE4FB4">
                <w:rPr>
                  <w:rFonts w:ascii="Calibri Light" w:hAnsi="Calibri Light" w:cs="Calibri Light"/>
                  <w:lang w:val="nl-NL"/>
                </w:rPr>
                <w:t xml:space="preserve">ja, </w:t>
              </w:r>
            </w:ins>
            <w:ins w:author="Mark Gremmen" w:date="2022-08-04T06:40:00Z" w:id="1015">
              <w:r w:rsidRPr="2CCE4FB4">
                <w:rPr>
                  <w:rFonts w:ascii="Calibri Light" w:hAnsi="Calibri Light" w:cs="Calibri Light"/>
                  <w:lang w:val="nl-NL"/>
                </w:rPr>
                <w:t xml:space="preserve">in </w:t>
              </w:r>
            </w:ins>
            <w:r w:rsidRPr="2CCE4FB4">
              <w:rPr>
                <w:rFonts w:ascii="Calibri Light" w:hAnsi="Calibri Light" w:cs="Calibri Light"/>
                <w:lang w:val="nl-NL"/>
              </w:rPr>
              <w:t>ernstig</w:t>
            </w:r>
            <w:ins w:author="Mark Gremmen" w:date="2022-08-04T06:40:00Z" w:id="1016">
              <w:r w:rsidRPr="2CCE4FB4">
                <w:rPr>
                  <w:rFonts w:ascii="Calibri Light" w:hAnsi="Calibri Light" w:cs="Calibri Light"/>
                  <w:lang w:val="nl-NL"/>
                </w:rPr>
                <w:t>e mate</w:t>
              </w:r>
            </w:ins>
            <w:del w:author="Mark Gremmen" w:date="2022-06-08T15:52:00Z" w:id="1017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e</w:delText>
              </w:r>
            </w:del>
            <w:r w:rsidRPr="2CCE4FB4">
              <w:rPr>
                <w:rFonts w:ascii="Calibri Light" w:hAnsi="Calibri Light" w:cs="Calibri Light"/>
                <w:lang w:val="nl-NL"/>
              </w:rPr>
              <w:t xml:space="preserve"> </w:t>
            </w:r>
            <w:del w:author="Mark Gremmen" w:date="2022-06-08T15:50:00Z" w:id="1018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belemmering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9A2F1D" w:rsidR="00D93DAA" w:rsidRDefault="001059C7" w14:paraId="5B87376D" w14:textId="3B040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author="Mark Gremmen" w:date="2022-05-31T14:02:00Z" w:id="1019">
              <w:r w:rsidRPr="009A2F1D" w:rsidDel="00C84177">
                <w:rPr>
                  <w:rFonts w:ascii="Calibri Light" w:hAnsi="Calibri Light" w:cs="Calibri Light"/>
                </w:rPr>
                <w:delText>n.v.t.</w:delText>
              </w:r>
            </w:del>
            <w:proofErr w:type="spellStart"/>
            <w:ins w:author="Mark Gremmen" w:date="2022-05-31T14:02:00Z" w:id="1020">
              <w:r w:rsidR="00C84177">
                <w:rPr>
                  <w:rFonts w:ascii="Calibri Light" w:hAnsi="Calibri Light" w:cs="Calibri Light"/>
                </w:rPr>
                <w:t>zeg</w:t>
              </w:r>
              <w:proofErr w:type="spellEnd"/>
              <w:r w:rsidR="00C84177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00C84177">
                <w:rPr>
                  <w:rFonts w:ascii="Calibri Light" w:hAnsi="Calibri Light" w:cs="Calibri Light"/>
                </w:rPr>
                <w:t>ik</w:t>
              </w:r>
              <w:proofErr w:type="spellEnd"/>
              <w:r w:rsidR="00C84177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00C84177">
                <w:rPr>
                  <w:rFonts w:ascii="Calibri Light" w:hAnsi="Calibri Light" w:cs="Calibri Light"/>
                </w:rPr>
                <w:t>liever</w:t>
              </w:r>
              <w:proofErr w:type="spellEnd"/>
              <w:r w:rsidR="00C84177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00C84177">
                <w:rPr>
                  <w:rFonts w:ascii="Calibri Light" w:hAnsi="Calibri Light" w:cs="Calibri Light"/>
                </w:rPr>
                <w:t>niet</w:t>
              </w:r>
            </w:ins>
            <w:proofErr w:type="spellEnd"/>
          </w:p>
        </w:tc>
      </w:tr>
      <w:tr w:rsidRPr="009A2F1D" w:rsidR="007B47E5" w:rsidTr="4C05FF5E" w14:paraId="36DBC10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9A2F1D" w:rsidR="00D93DAA" w:rsidRDefault="001059C7" w14:paraId="080E8778" w14:textId="7777777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(</w:t>
            </w:r>
            <w:proofErr w:type="spellStart"/>
            <w:r w:rsidRPr="009A2F1D">
              <w:rPr>
                <w:rFonts w:ascii="Calibri Light" w:hAnsi="Calibri Light" w:cs="Calibri Light"/>
              </w:rPr>
              <w:t>algemene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  <w:proofErr w:type="spellStart"/>
            <w:r w:rsidRPr="009A2F1D">
              <w:rPr>
                <w:rFonts w:ascii="Calibri Light" w:hAnsi="Calibri Light" w:cs="Calibri Light"/>
              </w:rPr>
              <w:t>lichamelijke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gezondheid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9A2F1D" w:rsidR="00D93DAA" w:rsidRDefault="00D93DAA" w14:paraId="306FBC2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9A2F1D" w:rsidR="00D93DAA" w:rsidRDefault="00D93DAA" w14:paraId="4992929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9A2F1D" w:rsidR="00D93DAA" w:rsidRDefault="00D93DAA" w14:paraId="170E83F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9A2F1D" w:rsidR="00D93DAA" w:rsidRDefault="00D93DAA" w14:paraId="22E8B3A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9A2F1D" w:rsidR="00D93DAA" w:rsidRDefault="00D93DAA" w14:paraId="544003B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Pr="009A2F1D" w:rsidR="007B47E5" w:rsidTr="4C05FF5E" w14:paraId="1C8783F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9A2F1D" w:rsidR="00D93DAA" w:rsidRDefault="001059C7" w14:paraId="2789D854" w14:textId="7777777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fysiek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functioneren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(</w:t>
            </w:r>
            <w:proofErr w:type="spellStart"/>
            <w:r w:rsidRPr="009A2F1D">
              <w:rPr>
                <w:rFonts w:ascii="Calibri Light" w:hAnsi="Calibri Light" w:cs="Calibri Light"/>
              </w:rPr>
              <w:t>bewegen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9A2F1D" w:rsidR="00D93DAA" w:rsidRDefault="00D93DAA" w14:paraId="6E3CE8B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9A2F1D" w:rsidR="00D93DAA" w:rsidRDefault="00D93DAA" w14:paraId="31B91C1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9A2F1D" w:rsidR="00D93DAA" w:rsidRDefault="00D93DAA" w14:paraId="25773CD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9A2F1D" w:rsidR="00D93DAA" w:rsidRDefault="00D93DAA" w14:paraId="6A664E4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9A2F1D" w:rsidR="00D93DAA" w:rsidRDefault="00D93DAA" w14:paraId="71D53CB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Pr="000E4954" w:rsidR="007B47E5" w:rsidTr="4C05FF5E" w14:paraId="768FB0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9A2F1D" w:rsidR="00D93DAA" w:rsidRDefault="4A5B095C" w14:paraId="15DF4147" w14:textId="731B2196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geestelijke gezondheid (</w:t>
            </w:r>
            <w:ins w:author="Mark Gremmen" w:date="2022-05-31T08:28:00Z" w:id="1021">
              <w:r w:rsidRPr="04D5FEE6" w:rsidR="3F54D78E">
                <w:rPr>
                  <w:rFonts w:ascii="Calibri Light" w:hAnsi="Calibri Light" w:cs="Calibri Light"/>
                  <w:lang w:val="nl-NL"/>
                </w:rPr>
                <w:t>zoals</w:t>
              </w:r>
            </w:ins>
            <w:del w:author="Mark Gremmen" w:date="2022-05-31T08:28:00Z" w:id="1022">
              <w:r w:rsidRPr="04D5FEE6" w:rsidDel="4A5B095C" w:rsidR="001059C7">
                <w:rPr>
                  <w:rFonts w:ascii="Calibri Light" w:hAnsi="Calibri Light" w:cs="Calibri Light"/>
                  <w:lang w:val="nl-NL"/>
                </w:rPr>
                <w:delText>w.o</w:delText>
              </w:r>
            </w:del>
            <w:del w:author="Mark Gremmen" w:date="2022-07-28T12:08:00Z" w:id="1023">
              <w:r w:rsidRPr="04D5FEE6" w:rsidDel="4A5B095C" w:rsidR="001059C7">
                <w:rPr>
                  <w:rFonts w:ascii="Calibri Light" w:hAnsi="Calibri Light" w:cs="Calibri Light"/>
                  <w:lang w:val="nl-NL"/>
                </w:rPr>
                <w:delText>.</w:delText>
              </w:r>
            </w:del>
            <w:r w:rsidRPr="04D5FEE6">
              <w:rPr>
                <w:rFonts w:ascii="Calibri Light" w:hAnsi="Calibri Light" w:cs="Calibri Light"/>
                <w:lang w:val="nl-NL"/>
              </w:rPr>
              <w:t xml:space="preserve"> angst</w:t>
            </w:r>
            <w:ins w:author="Mark Gremmen" w:date="2022-06-08T15:00:00Z" w:id="1024">
              <w:r w:rsidRPr="04D5FEE6" w:rsidR="14AC8A1C">
                <w:rPr>
                  <w:rFonts w:ascii="Calibri Light" w:hAnsi="Calibri Light" w:cs="Calibri Light"/>
                  <w:lang w:val="nl-NL"/>
                </w:rPr>
                <w:t>ige</w:t>
              </w:r>
            </w:ins>
            <w:r w:rsidRPr="04D5FEE6">
              <w:rPr>
                <w:rFonts w:ascii="Calibri Light" w:hAnsi="Calibri Light" w:cs="Calibri Light"/>
                <w:lang w:val="nl-NL"/>
              </w:rPr>
              <w:t xml:space="preserve"> en </w:t>
            </w:r>
            <w:ins w:author="Mark Gremmen" w:date="2022-07-05T07:20:00Z" w:id="1025">
              <w:r w:rsidRPr="04D5FEE6">
                <w:rPr>
                  <w:rFonts w:ascii="Calibri Light" w:hAnsi="Calibri Light" w:cs="Calibri Light"/>
                  <w:lang w:val="nl-NL"/>
                </w:rPr>
                <w:t>sombere</w:t>
              </w:r>
            </w:ins>
            <w:ins w:author="Mark Gremmen" w:date="2022-07-28T10:58:00Z" w:id="1026">
              <w:r w:rsidRPr="04D5FEE6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author="Mark Gremmen" w:date="2022-07-05T07:20:00Z" w:id="1027">
              <w:r w:rsidRPr="04D5FEE6" w:rsidDel="4A5B095C" w:rsidR="001059C7">
                <w:rPr>
                  <w:rFonts w:ascii="Calibri Light" w:hAnsi="Calibri Light" w:cs="Calibri Light"/>
                  <w:lang w:val="nl-NL"/>
                </w:rPr>
                <w:delText xml:space="preserve">depressie </w:delText>
              </w:r>
            </w:del>
            <w:ins w:author="Mark Gremmen" w:date="2022-06-08T15:00:00Z" w:id="1028">
              <w:r w:rsidRPr="04D5FEE6" w:rsidR="14AC8A1C">
                <w:rPr>
                  <w:rFonts w:ascii="Calibri Light" w:hAnsi="Calibri Light" w:cs="Calibri Light"/>
                  <w:lang w:val="nl-NL"/>
                </w:rPr>
                <w:t>gevoelens</w:t>
              </w:r>
            </w:ins>
            <w:r w:rsidRPr="04D5FEE6">
              <w:rPr>
                <w:rFonts w:ascii="Calibri Light" w:hAnsi="Calibri Light" w:cs="Calibri Light"/>
                <w:lang w:val="nl-NL"/>
              </w:rPr>
              <w:t xml:space="preserve">)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9A2F1D" w:rsidR="00D93DAA" w:rsidRDefault="00D93DAA" w14:paraId="30D7F56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9A2F1D" w:rsidR="00D93DAA" w:rsidRDefault="00D93DAA" w14:paraId="67EDEAC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9A2F1D" w:rsidR="00D93DAA" w:rsidRDefault="00D93DAA" w14:paraId="2D557C6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9A2F1D" w:rsidR="00D93DAA" w:rsidRDefault="00D93DAA" w14:paraId="43929BF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9A2F1D" w:rsidR="00D93DAA" w:rsidRDefault="00D93DAA" w14:paraId="6A771C9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0E4954" w:rsidR="007B47E5" w:rsidTr="4C05FF5E" w14:paraId="5149CDE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09761A" w:rsidR="00D93DAA" w:rsidRDefault="001059C7" w14:paraId="0172354E" w14:textId="0864D71B">
            <w:pPr>
              <w:keepNext/>
              <w:rPr>
                <w:rFonts w:ascii="Calibri Light" w:hAnsi="Calibri Light" w:cs="Calibri Light"/>
                <w:lang w:val="nl-NL"/>
              </w:rPr>
            </w:pPr>
            <w:del w:author="Mark Gremmen" w:date="2022-05-31T13:43:00Z" w:id="1029">
              <w:r w:rsidRPr="0009761A" w:rsidDel="00A97786">
                <w:rPr>
                  <w:rFonts w:ascii="Calibri Light" w:hAnsi="Calibri Light" w:cs="Calibri Light"/>
                  <w:lang w:val="nl-NL"/>
                </w:rPr>
                <w:delText>beheersing taal / cultuur</w:delText>
              </w:r>
            </w:del>
            <w:ins w:author="Mark Gremmen" w:date="2022-05-31T13:43:00Z" w:id="1030">
              <w:r w:rsidRPr="0009761A" w:rsidR="00A97786">
                <w:rPr>
                  <w:rFonts w:ascii="Calibri Light" w:hAnsi="Calibri Light" w:cs="Calibri Light"/>
                  <w:lang w:val="nl-NL"/>
                </w:rPr>
                <w:t>lezen, schrijven of taal spreken</w:t>
              </w:r>
            </w:ins>
            <w:r w:rsidRPr="0009761A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09761A" w:rsidR="00D93DAA" w:rsidRDefault="00D93DAA" w14:paraId="1573A3E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09761A" w:rsidR="00D93DAA" w:rsidRDefault="00D93DAA" w14:paraId="106412C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09761A" w:rsidR="00D93DAA" w:rsidRDefault="00D93DAA" w14:paraId="6A3198F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09761A" w:rsidR="00D93DAA" w:rsidRDefault="00D93DAA" w14:paraId="0BC76D6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09761A" w:rsidR="00D93DAA" w:rsidRDefault="00D93DAA" w14:paraId="7CBBF24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0E4954" w:rsidR="007B47E5" w:rsidTr="4C05FF5E" w14:paraId="0F7455A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9A2F1D" w:rsidR="00D93DAA" w:rsidRDefault="001059C7" w14:paraId="176C0CFA" w14:textId="2DD6BAC9">
            <w:pPr>
              <w:keepNext/>
              <w:rPr>
                <w:rFonts w:ascii="Calibri Light" w:hAnsi="Calibri Light" w:cs="Calibri Light"/>
                <w:lang w:val="nl-NL"/>
              </w:rPr>
            </w:pPr>
            <w:del w:author="Mark Gremmen" w:date="2022-05-31T13:43:00Z" w:id="1031">
              <w:r w:rsidRPr="009A2F1D" w:rsidDel="00A97786">
                <w:rPr>
                  <w:rFonts w:ascii="Calibri Light" w:hAnsi="Calibri Light" w:cs="Calibri Light"/>
                  <w:lang w:val="nl-NL"/>
                </w:rPr>
                <w:delText>financiën (</w:delText>
              </w:r>
            </w:del>
            <w:del w:author="Mark Gremmen" w:date="2022-05-31T13:44:00Z" w:id="1032">
              <w:r w:rsidRPr="009A2F1D" w:rsidDel="00A97786">
                <w:rPr>
                  <w:rFonts w:ascii="Calibri Light" w:hAnsi="Calibri Light" w:cs="Calibri Light"/>
                  <w:lang w:val="nl-NL"/>
                </w:rPr>
                <w:delText>'</w:delText>
              </w:r>
            </w:del>
            <w:del w:author="Mark Gremmen" w:date="2022-06-08T15:01:00Z" w:id="1033">
              <w:r w:rsidRPr="009A2F1D" w:rsidDel="00801C6D">
                <w:rPr>
                  <w:rFonts w:ascii="Calibri Light" w:hAnsi="Calibri Light" w:cs="Calibri Light"/>
                  <w:lang w:val="nl-NL"/>
                </w:rPr>
                <w:delText>moeite om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ins w:author="Mark Gremmen" w:date="2022-08-04T11:05:00Z" w:id="1034">
              <w:r w:rsidR="004C1BDE">
                <w:rPr>
                  <w:rFonts w:ascii="Calibri Light" w:hAnsi="Calibri Light" w:cs="Calibri Light"/>
                  <w:lang w:val="nl-NL"/>
                </w:rPr>
                <w:t>m</w:t>
              </w:r>
            </w:ins>
            <w:ins w:author="Mark Gremmen" w:date="2022-08-02T09:31:00Z" w:id="1035">
              <w:r w:rsidRPr="143F0C87">
                <w:rPr>
                  <w:rFonts w:ascii="Calibri Light" w:hAnsi="Calibri Light" w:cs="Calibri Light"/>
                  <w:lang w:val="nl-NL"/>
                </w:rPr>
                <w:t>oeite om</w:t>
              </w:r>
            </w:ins>
            <w:ins w:author="Mark Gremmen" w:date="2022-08-05T14:11:00Z" w:id="1036">
              <w:r w:rsidR="002F1A32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>rond</w:t>
            </w:r>
            <w:del w:author="Mark Gremmen" w:date="2022-08-05T14:11:00Z" w:id="1037">
              <w:r w:rsidRPr="009A2F1D" w:rsidDel="002F1A32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author="Mark Gremmen" w:date="2022-06-08T15:01:00Z" w:id="1038">
              <w:r w:rsidRPr="009A2F1D" w:rsidDel="00801C6D">
                <w:rPr>
                  <w:rFonts w:ascii="Calibri Light" w:hAnsi="Calibri Light" w:cs="Calibri Light"/>
                  <w:lang w:val="nl-NL"/>
                </w:rPr>
                <w:delText>te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ins w:author="Mark Gremmen" w:date="2022-08-02T09:31:00Z" w:id="1039">
              <w:r w:rsidRPr="143F0C87">
                <w:rPr>
                  <w:rFonts w:ascii="Calibri Light" w:hAnsi="Calibri Light" w:cs="Calibri Light"/>
                  <w:lang w:val="nl-NL"/>
                </w:rPr>
                <w:t xml:space="preserve">te </w:t>
              </w:r>
            </w:ins>
            <w:r w:rsidRPr="143F0C87">
              <w:rPr>
                <w:rFonts w:ascii="Calibri Light" w:hAnsi="Calibri Light" w:cs="Calibri Light"/>
                <w:lang w:val="nl-NL"/>
              </w:rPr>
              <w:t>komen</w:t>
            </w:r>
            <w:del w:author="Mark Gremmen" w:date="2022-08-04T11:05:00Z" w:id="1040">
              <w:r w:rsidRPr="009A2F1D" w:rsidDel="00BE1225">
                <w:rPr>
                  <w:rFonts w:ascii="Calibri Light" w:hAnsi="Calibri Light" w:cs="Calibri Light"/>
                  <w:lang w:val="nl-NL"/>
                </w:rPr>
                <w:delText>'</w:delText>
              </w:r>
            </w:del>
            <w:del w:author="Mark Gremmen" w:date="2022-05-31T13:43:00Z" w:id="1041">
              <w:r w:rsidRPr="009A2F1D" w:rsidDel="00A97786">
                <w:rPr>
                  <w:rFonts w:ascii="Calibri Light" w:hAnsi="Calibri Light" w:cs="Calibri Light"/>
                  <w:lang w:val="nl-NL"/>
                </w:rPr>
                <w:delText xml:space="preserve">) 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9A2F1D" w:rsidR="00D93DAA" w:rsidRDefault="00D93DAA" w14:paraId="273A9D4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9A2F1D" w:rsidR="00D93DAA" w:rsidRDefault="00D93DAA" w14:paraId="0EB15B9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9A2F1D" w:rsidR="00D93DAA" w:rsidRDefault="00D93DAA" w14:paraId="451316F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9A2F1D" w:rsidR="00D93DAA" w:rsidRDefault="00D93DAA" w14:paraId="0865695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9A2F1D" w:rsidR="00D93DAA" w:rsidRDefault="00D93DAA" w14:paraId="3586CD0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0E4954" w:rsidR="007B47E5" w:rsidTr="4C05FF5E" w14:paraId="56E2A46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9A2F1D" w:rsidR="00D93DAA" w:rsidRDefault="001059C7" w14:paraId="7D065515" w14:textId="504688F1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gevoel 'er niet bij te horen' </w:t>
            </w:r>
            <w:ins w:author="Mark Gremmen" w:date="2022-08-02T09:35:00Z" w:id="1042">
              <w:r w:rsidRPr="143F0C87">
                <w:rPr>
                  <w:rFonts w:ascii="Calibri Light" w:hAnsi="Calibri Light" w:cs="Calibri Light"/>
                  <w:lang w:val="nl-NL"/>
                </w:rPr>
                <w:t>of</w:t>
              </w:r>
            </w:ins>
            <w:del w:author="Mark Gremmen" w:date="2022-08-02T09:35:00Z" w:id="1043">
              <w:r w:rsidRPr="009A2F1D">
                <w:rPr>
                  <w:rFonts w:ascii="Calibri Light" w:hAnsi="Calibri Light" w:cs="Calibri Light"/>
                  <w:lang w:val="nl-NL"/>
                </w:rPr>
                <w:delText>/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'niet thuis te voelen'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9A2F1D" w:rsidR="00D93DAA" w:rsidRDefault="00D93DAA" w14:paraId="76FB050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9A2F1D" w:rsidR="00D93DAA" w:rsidRDefault="00D93DAA" w14:paraId="16FCEE3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9A2F1D" w:rsidR="00D93DAA" w:rsidRDefault="00D93DAA" w14:paraId="004C1DB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9A2F1D" w:rsidR="00D93DAA" w:rsidRDefault="00D93DAA" w14:paraId="031B8AA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9A2F1D" w:rsidR="00D93DAA" w:rsidRDefault="00D93DAA" w14:paraId="52A31ED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9A2F1D" w:rsidR="007B47E5" w:rsidTr="4C05FF5E" w14:paraId="463EE63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9A2F1D" w:rsidR="00D93DAA" w:rsidRDefault="001059C7" w14:paraId="4FC94DC5" w14:textId="7777777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anders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9A2F1D" w:rsidR="00D93DAA" w:rsidRDefault="00D93DAA" w14:paraId="78B9564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9A2F1D" w:rsidR="00D93DAA" w:rsidRDefault="00D93DAA" w14:paraId="7930E31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9A2F1D" w:rsidR="00D93DAA" w:rsidRDefault="00D93DAA" w14:paraId="638429B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9A2F1D" w:rsidR="00D93DAA" w:rsidRDefault="00D93DAA" w14:paraId="60422FC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</w:tcPr>
          <w:p w:rsidRPr="009A2F1D" w:rsidR="00D93DAA" w:rsidRDefault="00D93DAA" w14:paraId="662F78E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:rsidRPr="009A2F1D" w:rsidR="00D93DAA" w:rsidRDefault="00D93DAA" w14:paraId="3122F946" w14:textId="77777777">
      <w:pPr>
        <w:rPr>
          <w:rFonts w:ascii="Calibri Light" w:hAnsi="Calibri Light" w:cs="Calibri Light"/>
        </w:rPr>
      </w:pPr>
    </w:p>
    <w:p w:rsidRPr="009A2F1D" w:rsidR="00C26EA9" w:rsidP="00C26EA9" w:rsidRDefault="00C26EA9" w14:paraId="2E084D73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41C2BC73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66C4679C" w14:textId="659F39DC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lastRenderedPageBreak/>
        <w:t>zw03</w:t>
      </w:r>
      <w:r w:rsidRPr="43A2B355">
        <w:rPr>
          <w:rFonts w:ascii="Calibri Light" w:hAnsi="Calibri Light" w:cs="Calibri Light"/>
          <w:lang w:val="nl-NL"/>
        </w:rPr>
        <w:t xml:space="preserve"> </w:t>
      </w:r>
      <w:del w:author="Mark Gremmen" w:date="2022-07-05T10:00:00Z" w:id="1044">
        <w:r w:rsidRPr="43A2B355" w:rsidDel="001059C7">
          <w:rPr>
            <w:rFonts w:ascii="Calibri Light" w:hAnsi="Calibri Light" w:cs="Calibri Light"/>
            <w:lang w:val="nl-NL"/>
          </w:rPr>
          <w:delText>Vindt u dat u</w:delText>
        </w:r>
      </w:del>
      <w:ins w:author="Mark Gremmen" w:date="2022-07-05T10:00:00Z" w:id="1045">
        <w:r w:rsidRPr="43A2B355">
          <w:rPr>
            <w:rFonts w:ascii="Calibri Light" w:hAnsi="Calibri Light" w:cs="Calibri Light"/>
            <w:lang w:val="nl-NL"/>
          </w:rPr>
          <w:t>Heeft u</w:t>
        </w:r>
      </w:ins>
      <w:r w:rsidRPr="43A2B355">
        <w:rPr>
          <w:rFonts w:ascii="Calibri Light" w:hAnsi="Calibri Light" w:cs="Calibri Light"/>
          <w:lang w:val="nl-NL"/>
        </w:rPr>
        <w:t xml:space="preserve"> voldoende contacten </w:t>
      </w:r>
      <w:del w:author="Mark Gremmen" w:date="2022-07-05T10:00:00Z" w:id="1046">
        <w:r w:rsidRPr="43A2B355" w:rsidDel="001059C7">
          <w:rPr>
            <w:rFonts w:ascii="Calibri Light" w:hAnsi="Calibri Light" w:cs="Calibri Light"/>
            <w:lang w:val="nl-NL"/>
          </w:rPr>
          <w:delText>heeft</w:delText>
        </w:r>
      </w:del>
      <w:del w:author="Mark Gremmen [2]" w:date="2022-08-17T15:35:00Z" w:id="1047">
        <w:r w:rsidRPr="43A2B355" w:rsidDel="00B376F2">
          <w:rPr>
            <w:rFonts w:ascii="Calibri Light" w:hAnsi="Calibri Light" w:cs="Calibri Light"/>
            <w:lang w:val="nl-NL"/>
          </w:rPr>
          <w:delText xml:space="preserve"> </w:delText>
        </w:r>
      </w:del>
      <w:r w:rsidRPr="43A2B355">
        <w:rPr>
          <w:rFonts w:ascii="Calibri Light" w:hAnsi="Calibri Light" w:cs="Calibri Light"/>
          <w:lang w:val="nl-NL"/>
        </w:rPr>
        <w:t>met andere mensen?</w:t>
      </w:r>
    </w:p>
    <w:p w:rsidRPr="009A2F1D" w:rsidR="00D93DAA" w:rsidRDefault="001059C7" w14:paraId="17C7B1B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ja, </w:t>
      </w:r>
      <w:r w:rsidRPr="4C05FF5E" w:rsidR="001059C7">
        <w:rPr>
          <w:rFonts w:ascii="Calibri Light" w:hAnsi="Calibri Light" w:cs="Calibri Light"/>
        </w:rPr>
        <w:t>zeker</w:t>
      </w:r>
      <w:r w:rsidRPr="4C05FF5E" w:rsidR="001059C7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62F9EF2E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4C05FF5E" w:rsidR="001059C7">
        <w:rPr>
          <w:rFonts w:ascii="Calibri Light" w:hAnsi="Calibri Light" w:cs="Calibri Light"/>
          <w:lang w:val="nl-NL"/>
        </w:rPr>
        <w:t xml:space="preserve">ja, maar ik zou wel wat meer willen   </w:t>
      </w:r>
    </w:p>
    <w:p w:rsidRPr="009A2F1D" w:rsidR="00D93DAA" w:rsidRDefault="001059C7" w14:paraId="2959A3E9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nee, </w:t>
      </w:r>
      <w:r w:rsidRPr="4C05FF5E" w:rsidR="001059C7">
        <w:rPr>
          <w:rFonts w:ascii="Calibri Light" w:hAnsi="Calibri Light" w:cs="Calibri Light"/>
        </w:rPr>
        <w:t>te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weinig</w:t>
      </w:r>
      <w:r w:rsidRPr="4C05FF5E" w:rsidR="001059C7">
        <w:rPr>
          <w:rFonts w:ascii="Calibri Light" w:hAnsi="Calibri Light" w:cs="Calibri Light"/>
        </w:rPr>
        <w:t xml:space="preserve">   </w:t>
      </w:r>
    </w:p>
    <w:p w:rsidRPr="009A2F1D" w:rsidR="00D93DAA" w:rsidRDefault="001059C7" w14:paraId="6EF1E035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4C05FF5E" w:rsidR="001059C7">
        <w:rPr>
          <w:rFonts w:ascii="Calibri Light" w:hAnsi="Calibri Light" w:cs="Calibri Light"/>
          <w:lang w:val="nl-NL"/>
        </w:rPr>
        <w:t xml:space="preserve">wil ik niet zeggen / weet niet </w:t>
      </w:r>
    </w:p>
    <w:p w:rsidRPr="009A2F1D" w:rsidR="00D93DAA" w:rsidRDefault="00D93DAA" w14:paraId="503344CB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59E2FD2E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7417BAF4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4D6C1C66" w14:textId="7777777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t>zw04</w:t>
      </w:r>
      <w:r w:rsidRPr="009A2F1D">
        <w:rPr>
          <w:rFonts w:ascii="Calibri Light" w:hAnsi="Calibri Light" w:cs="Calibri Light"/>
          <w:lang w:val="nl-NL"/>
        </w:rPr>
        <w:t xml:space="preserve"> Voelt u zich wel eens eenzaam?</w:t>
      </w:r>
    </w:p>
    <w:p w:rsidRPr="009A2F1D" w:rsidR="00D93DAA" w:rsidRDefault="001059C7" w14:paraId="478A5556" w14:textId="0325F82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author="Mark Gremmen" w:date="2022-07-26T14:55:00Z" w:id="969842835">
        <w:r w:rsidRPr="4C05FF5E" w:rsidR="001059C7">
          <w:rPr>
            <w:rFonts w:ascii="Calibri Light" w:hAnsi="Calibri Light" w:cs="Calibri Light"/>
          </w:rPr>
          <w:t xml:space="preserve">nee, </w:t>
        </w:r>
      </w:ins>
      <w:del w:author="Mark Gremmen" w:date="2022-07-26T14:56:00Z" w:id="2145041641">
        <w:r w:rsidRPr="4C05FF5E" w:rsidDel="001059C7">
          <w:rPr>
            <w:rFonts w:ascii="Calibri Light" w:hAnsi="Calibri Light" w:cs="Calibri Light"/>
          </w:rPr>
          <w:delText xml:space="preserve">(vrijwel) </w:delText>
        </w:r>
      </w:del>
      <w:del w:author="Mark Gremmen" w:date="2022-07-27T10:07:00Z" w:id="34525457">
        <w:r w:rsidRPr="4C05FF5E" w:rsidDel="001059C7">
          <w:rPr>
            <w:rFonts w:ascii="Calibri Light" w:hAnsi="Calibri Light" w:cs="Calibri Light"/>
          </w:rPr>
          <w:delText>nooit</w:delText>
        </w:r>
      </w:del>
      <w:ins w:author="Mark Gremmen" w:date="2022-07-27T10:07:00Z" w:id="1619109823">
        <w:r w:rsidRPr="4C05FF5E" w:rsidR="007F6A2A">
          <w:rPr>
            <w:rFonts w:ascii="Calibri Light" w:hAnsi="Calibri Light" w:cs="Calibri Light"/>
          </w:rPr>
          <w:t xml:space="preserve"> (</w:t>
        </w:r>
      </w:ins>
      <w:ins w:author="Mark Gremmen" w:date="2022-07-28T13:53:00Z" w:id="626540045">
        <w:r w:rsidRPr="4C05FF5E" w:rsidR="00C141EF">
          <w:rPr>
            <w:rFonts w:ascii="Calibri Light" w:hAnsi="Calibri Light" w:cs="Calibri Light"/>
          </w:rPr>
          <w:t>bijna</w:t>
        </w:r>
      </w:ins>
      <w:ins w:author="Mark Gremmen" w:date="2022-07-27T10:08:00Z" w:id="2009609850">
        <w:r w:rsidRPr="4C05FF5E" w:rsidR="007F6A2A">
          <w:rPr>
            <w:rFonts w:ascii="Calibri Light" w:hAnsi="Calibri Light" w:cs="Calibri Light"/>
          </w:rPr>
          <w:t xml:space="preserve">) </w:t>
        </w:r>
        <w:r w:rsidRPr="4C05FF5E" w:rsidR="007F6A2A">
          <w:rPr>
            <w:rFonts w:ascii="Calibri Light" w:hAnsi="Calibri Light" w:cs="Calibri Light"/>
          </w:rPr>
          <w:t>niet</w:t>
        </w:r>
      </w:ins>
      <w:del w:author="Mark Gremmen" w:date="2022-07-27T10:07:00Z" w:id="1129739761">
        <w:r w:rsidRPr="4C05FF5E" w:rsidDel="001059C7">
          <w:rPr>
            <w:rFonts w:ascii="Calibri Light" w:hAnsi="Calibri Light" w:cs="Calibri Light"/>
          </w:rPr>
          <w:delText xml:space="preserve"> </w:delText>
        </w:r>
      </w:del>
      <w:r w:rsidRPr="4C05FF5E" w:rsidR="001059C7">
        <w:rPr>
          <w:rFonts w:ascii="Calibri Light" w:hAnsi="Calibri Light" w:cs="Calibri Light"/>
        </w:rPr>
        <w:t xml:space="preserve">  </w:t>
      </w:r>
    </w:p>
    <w:p w:rsidRPr="009A2F1D" w:rsidR="00D93DAA" w:rsidRDefault="001059C7" w14:paraId="20F8ADBE" w14:textId="4EFF71E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author="Mark Gremmen" w:date="2022-07-26T14:56:00Z" w:id="143237852">
        <w:r w:rsidRPr="4C05FF5E" w:rsidR="001059C7">
          <w:rPr>
            <w:rFonts w:ascii="Calibri Light" w:hAnsi="Calibri Light" w:cs="Calibri Light"/>
          </w:rPr>
          <w:t xml:space="preserve">ja, </w:t>
        </w:r>
      </w:ins>
      <w:ins w:author="Mark Gremmen" w:date="2022-07-27T10:08:00Z" w:id="278382721">
        <w:r w:rsidRPr="4C05FF5E" w:rsidR="007F6A2A">
          <w:rPr>
            <w:rFonts w:ascii="Calibri Light" w:hAnsi="Calibri Light" w:cs="Calibri Light"/>
          </w:rPr>
          <w:t>soms</w:t>
        </w:r>
      </w:ins>
      <w:del w:author="Mark Gremmen" w:date="2022-07-27T10:08:00Z" w:id="1565879626">
        <w:r w:rsidRPr="4C05FF5E" w:rsidDel="001059C7">
          <w:rPr>
            <w:rFonts w:ascii="Calibri Light" w:hAnsi="Calibri Light" w:cs="Calibri Light"/>
          </w:rPr>
          <w:delText>zelden</w:delText>
        </w:r>
      </w:del>
      <w:r w:rsidRPr="4C05FF5E" w:rsidR="001059C7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7F2E2245" w14:textId="16E6564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author="Mark Gremmen" w:date="2022-07-26T14:55:00Z" w:id="1324849527">
        <w:r w:rsidRPr="4C05FF5E" w:rsidR="001059C7">
          <w:rPr>
            <w:rFonts w:ascii="Calibri Light" w:hAnsi="Calibri Light" w:cs="Calibri Light"/>
          </w:rPr>
          <w:t xml:space="preserve">ja, </w:t>
        </w:r>
      </w:ins>
      <w:ins w:author="Mark Gremmen" w:date="2022-07-27T10:08:00Z" w:id="846233628">
        <w:r w:rsidRPr="4C05FF5E" w:rsidR="007F6A2A">
          <w:rPr>
            <w:rFonts w:ascii="Calibri Light" w:hAnsi="Calibri Light" w:cs="Calibri Light"/>
          </w:rPr>
          <w:t>vaak</w:t>
        </w:r>
      </w:ins>
      <w:del w:author="Mark Gremmen" w:date="2022-07-27T10:08:00Z" w:id="733591938">
        <w:r w:rsidRPr="4C05FF5E" w:rsidDel="001059C7">
          <w:rPr>
            <w:rFonts w:ascii="Calibri Light" w:hAnsi="Calibri Light" w:cs="Calibri Light"/>
          </w:rPr>
          <w:delText>soms</w:delText>
        </w:r>
      </w:del>
      <w:r w:rsidRPr="4C05FF5E" w:rsidR="001059C7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27E59F83" w14:textId="691040C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author="Mark Gremmen" w:date="2022-07-26T14:55:00Z" w:id="192447854">
        <w:r w:rsidRPr="4C05FF5E" w:rsidR="001059C7">
          <w:rPr>
            <w:rFonts w:ascii="Calibri Light" w:hAnsi="Calibri Light" w:cs="Calibri Light"/>
          </w:rPr>
          <w:t xml:space="preserve">ja, </w:t>
        </w:r>
      </w:ins>
      <w:ins w:author="Mark Gremmen" w:date="2022-07-27T10:08:00Z" w:id="843163933">
        <w:r w:rsidRPr="4C05FF5E" w:rsidR="007F6A2A">
          <w:rPr>
            <w:rFonts w:ascii="Calibri Light" w:hAnsi="Calibri Light" w:cs="Calibri Light"/>
          </w:rPr>
          <w:t xml:space="preserve">heel </w:t>
        </w:r>
      </w:ins>
      <w:r w:rsidRPr="4C05FF5E" w:rsidR="001059C7">
        <w:rPr>
          <w:rFonts w:ascii="Calibri Light" w:hAnsi="Calibri Light" w:cs="Calibri Light"/>
        </w:rPr>
        <w:t>vaak</w:t>
      </w:r>
      <w:r w:rsidRPr="4C05FF5E" w:rsidR="001059C7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2F25348A" w14:textId="09941101">
      <w:pPr>
        <w:pStyle w:val="ListParagraph"/>
        <w:keepNext w:val="1"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4C05FF5E" w:rsidR="001059C7">
        <w:rPr>
          <w:rFonts w:ascii="Calibri Light" w:hAnsi="Calibri Light" w:cs="Calibri Light"/>
          <w:lang w:val="nl-NL"/>
        </w:rPr>
        <w:t>wil</w:t>
      </w:r>
      <w:r w:rsidRPr="4C05FF5E" w:rsidR="001059C7">
        <w:rPr>
          <w:rFonts w:ascii="Calibri Light" w:hAnsi="Calibri Light" w:cs="Calibri Light"/>
          <w:lang w:val="nl-NL"/>
        </w:rPr>
        <w:t xml:space="preserve"> ik niet zeggen</w:t>
      </w:r>
      <w:ins w:author="Mark Gremmen" w:date="2022-10-25T12:07:13.781Z" w:id="1695834232">
        <w:r w:rsidRPr="4C05FF5E" w:rsidR="489857B2">
          <w:rPr>
            <w:rFonts w:ascii="Calibri Light" w:hAnsi="Calibri Light" w:cs="Calibri Light"/>
            <w:lang w:val="nl-NL"/>
          </w:rPr>
          <w:t xml:space="preserve"> </w:t>
        </w:r>
      </w:ins>
      <w:del w:author="Mark Gremmen" w:date="2022-10-25T12:07:12.251Z" w:id="1640232673">
        <w:r w:rsidRPr="4C05FF5E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4C05FF5E" w:rsidR="001059C7">
        <w:rPr>
          <w:rFonts w:ascii="Calibri Light" w:hAnsi="Calibri Light" w:cs="Calibri Light"/>
          <w:lang w:val="nl-NL"/>
        </w:rPr>
        <w:t xml:space="preserve">/ weet niet </w:t>
      </w:r>
    </w:p>
    <w:p w:rsidR="00D93DAA" w:rsidRDefault="00D93DAA" w14:paraId="415D64B4" w14:textId="77777777">
      <w:pPr>
        <w:rPr>
          <w:ins w:author="Mark Gremmen" w:date="2022-07-27T10:06:00Z" w:id="1063"/>
          <w:rFonts w:ascii="Calibri Light" w:hAnsi="Calibri Light" w:cs="Calibri Light"/>
          <w:lang w:val="nl-NL"/>
        </w:rPr>
      </w:pPr>
    </w:p>
    <w:p w:rsidRPr="009A2F1D" w:rsidR="00C26EA9" w:rsidP="00C26EA9" w:rsidRDefault="00C26EA9" w14:paraId="243CDF67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="00A779FA" w:rsidRDefault="00A779FA" w14:paraId="217CC78B" w14:textId="77777777">
      <w:pPr>
        <w:rPr>
          <w:ins w:author="Mark Gremmen" w:date="2022-07-27T10:07:00Z" w:id="1064"/>
          <w:rFonts w:ascii="Calibri Light" w:hAnsi="Calibri Light" w:cs="Calibri Light"/>
          <w:lang w:val="nl-NL"/>
        </w:rPr>
      </w:pPr>
    </w:p>
    <w:p w:rsidRPr="009A2F1D" w:rsidR="00D93DAA" w:rsidRDefault="00D93DAA" w14:paraId="64B90930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29A26C9A" w14:textId="3C132115">
      <w:pPr>
        <w:keepNext/>
        <w:rPr>
          <w:rFonts w:ascii="Calibri Light" w:hAnsi="Calibri Light" w:cs="Calibri Light"/>
          <w:lang w:val="nl-NL"/>
        </w:rPr>
      </w:pPr>
      <w:r w:rsidRPr="00886C65">
        <w:rPr>
          <w:rFonts w:ascii="Calibri Light" w:hAnsi="Calibri Light" w:cs="Calibri Light"/>
          <w:b/>
          <w:bCs/>
          <w:lang w:val="nl-NL"/>
        </w:rPr>
        <w:lastRenderedPageBreak/>
        <w:t>zw20</w:t>
      </w:r>
      <w:r w:rsidRPr="43A2B355">
        <w:rPr>
          <w:rFonts w:ascii="Calibri Light" w:hAnsi="Calibri Light" w:cs="Calibri Light"/>
          <w:lang w:val="nl-NL"/>
        </w:rPr>
        <w:t xml:space="preserve"> Hoe vaak sport of beweegt u</w:t>
      </w:r>
      <w:ins w:author="Mark Gremmen" w:date="2022-07-05T10:00:00Z" w:id="1065">
        <w:r w:rsidRPr="43A2B355">
          <w:rPr>
            <w:rFonts w:ascii="Calibri Light" w:hAnsi="Calibri Light" w:cs="Calibri Light"/>
            <w:lang w:val="nl-NL"/>
          </w:rPr>
          <w:t xml:space="preserve"> actief</w:t>
        </w:r>
      </w:ins>
      <w:del w:author="Mark Gremmen [2]" w:date="2022-08-17T15:36:00Z" w:id="1066">
        <w:r w:rsidRPr="43A2B355" w:rsidDel="00864034">
          <w:rPr>
            <w:rFonts w:ascii="Calibri Light" w:hAnsi="Calibri Light" w:cs="Calibri Light"/>
            <w:lang w:val="nl-NL"/>
          </w:rPr>
          <w:delText xml:space="preserve"> </w:delText>
        </w:r>
      </w:del>
      <w:del w:author="Mark Gremmen" w:date="2022-07-05T10:00:00Z" w:id="1067">
        <w:r w:rsidRPr="43A2B355" w:rsidDel="001059C7">
          <w:rPr>
            <w:rFonts w:ascii="Calibri Light" w:hAnsi="Calibri Light" w:cs="Calibri Light"/>
            <w:lang w:val="nl-NL"/>
          </w:rPr>
          <w:delText>i</w:delText>
        </w:r>
      </w:del>
      <w:del w:author="Mark Gremmen" w:date="2022-07-05T09:59:00Z" w:id="1068">
        <w:r w:rsidRPr="43A2B355" w:rsidDel="001059C7">
          <w:rPr>
            <w:rFonts w:ascii="Calibri Light" w:hAnsi="Calibri Light" w:cs="Calibri Light"/>
            <w:lang w:val="nl-NL"/>
          </w:rPr>
          <w:delText>ntensief</w:delText>
        </w:r>
      </w:del>
      <w:r w:rsidRPr="43A2B355">
        <w:rPr>
          <w:rFonts w:ascii="Calibri Light" w:hAnsi="Calibri Light" w:cs="Calibri Light"/>
          <w:lang w:val="nl-NL"/>
        </w:rPr>
        <w:t>?</w:t>
      </w:r>
      <w:ins w:author="Mark Gremmen" w:date="2022-07-27T10:49:00Z" w:id="1069">
        <w:r w:rsidR="003D34E7">
          <w:rPr>
            <w:rFonts w:ascii="Calibri Light" w:hAnsi="Calibri Light" w:cs="Calibri Light"/>
            <w:lang w:val="nl-NL"/>
          </w:rPr>
          <w:t xml:space="preserve"> (zoals </w:t>
        </w:r>
      </w:ins>
      <w:ins w:author="Mark Gremmen" w:date="2022-07-27T10:50:00Z" w:id="1070">
        <w:r w:rsidR="003D34E7">
          <w:rPr>
            <w:rFonts w:ascii="Calibri Light" w:hAnsi="Calibri Light" w:cs="Calibri Light"/>
            <w:lang w:val="nl-NL"/>
          </w:rPr>
          <w:t>wandelen, fietsen</w:t>
        </w:r>
      </w:ins>
      <w:ins w:author="Mark Gremmen" w:date="2022-07-27T10:51:00Z" w:id="1071">
        <w:r w:rsidR="00AA7600">
          <w:rPr>
            <w:rFonts w:ascii="Calibri Light" w:hAnsi="Calibri Light" w:cs="Calibri Light"/>
            <w:lang w:val="nl-NL"/>
          </w:rPr>
          <w:t>, tuinieren</w:t>
        </w:r>
      </w:ins>
      <w:ins w:author="Mark Gremmen" w:date="2022-07-27T10:50:00Z" w:id="1072">
        <w:r w:rsidR="003D34E7">
          <w:rPr>
            <w:rFonts w:ascii="Calibri Light" w:hAnsi="Calibri Light" w:cs="Calibri Light"/>
            <w:lang w:val="nl-NL"/>
          </w:rPr>
          <w:t>)</w:t>
        </w:r>
      </w:ins>
    </w:p>
    <w:p w:rsidR="00224C4D" w:rsidRDefault="00224C4D" w14:paraId="1A1ED6FE" w14:textId="6CD4E58B">
      <w:pPr>
        <w:pStyle w:val="ListParagraph"/>
        <w:keepNext/>
        <w:numPr>
          <w:ilvl w:val="0"/>
          <w:numId w:val="5"/>
        </w:numPr>
        <w:rPr>
          <w:ins w:author="Mark Gremmen" w:date="2022-07-27T10:50:00Z" w:id="1073"/>
          <w:rFonts w:ascii="Calibri Light" w:hAnsi="Calibri Light" w:cs="Calibri Light"/>
          <w:lang w:val="nl-NL"/>
        </w:rPr>
      </w:pPr>
      <w:ins w:author="Mark Gremmen" w:date="2022-07-27T10:50:00Z" w:id="1074">
        <w:r>
          <w:rPr>
            <w:rFonts w:ascii="Calibri Light" w:hAnsi="Calibri Light" w:cs="Calibri Light"/>
            <w:lang w:val="nl-NL"/>
          </w:rPr>
          <w:t xml:space="preserve">meerdere </w:t>
        </w:r>
      </w:ins>
      <w:ins w:author="Mark Gremmen" w:date="2022-08-05T08:57:00Z" w:id="1075">
        <w:r w:rsidR="009673E5">
          <w:rPr>
            <w:rFonts w:ascii="Calibri Light" w:hAnsi="Calibri Light" w:cs="Calibri Light"/>
            <w:lang w:val="nl-NL"/>
          </w:rPr>
          <w:t>keren</w:t>
        </w:r>
      </w:ins>
      <w:ins w:author="Mark Gremmen" w:date="2022-07-27T10:50:00Z" w:id="1076">
        <w:r>
          <w:rPr>
            <w:rFonts w:ascii="Calibri Light" w:hAnsi="Calibri Light" w:cs="Calibri Light"/>
            <w:lang w:val="nl-NL"/>
          </w:rPr>
          <w:t xml:space="preserve"> per week</w:t>
        </w:r>
      </w:ins>
    </w:p>
    <w:p w:rsidRPr="009A2F1D" w:rsidR="00D93DAA" w:rsidRDefault="001059C7" w14:paraId="572D1494" w14:textId="263528E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4C05FF5E" w:rsidR="001059C7">
        <w:rPr>
          <w:rFonts w:ascii="Calibri Light" w:hAnsi="Calibri Light" w:cs="Calibri Light"/>
          <w:lang w:val="nl-NL"/>
        </w:rPr>
        <w:t xml:space="preserve">1 </w:t>
      </w:r>
      <w:ins w:author="Mark Gremmen" w:date="2022-08-05T08:57:00Z" w:id="1134719613">
        <w:r w:rsidRPr="4C05FF5E" w:rsidR="009673E5">
          <w:rPr>
            <w:rFonts w:ascii="Calibri Light" w:hAnsi="Calibri Light" w:cs="Calibri Light"/>
            <w:lang w:val="nl-NL"/>
          </w:rPr>
          <w:t>keer</w:t>
        </w:r>
      </w:ins>
      <w:del w:author="Mark Gremmen" w:date="2022-08-05T08:57:00Z" w:id="1365985730">
        <w:r w:rsidRPr="4C05FF5E" w:rsidDel="001059C7">
          <w:rPr>
            <w:rFonts w:ascii="Calibri Light" w:hAnsi="Calibri Light" w:cs="Calibri Light"/>
            <w:lang w:val="nl-NL"/>
          </w:rPr>
          <w:delText>maal</w:delText>
        </w:r>
      </w:del>
      <w:r w:rsidRPr="4C05FF5E" w:rsidR="001059C7">
        <w:rPr>
          <w:rFonts w:ascii="Calibri Light" w:hAnsi="Calibri Light" w:cs="Calibri Light"/>
          <w:lang w:val="nl-NL"/>
        </w:rPr>
        <w:t xml:space="preserve"> per week </w:t>
      </w:r>
      <w:del w:author="Mark Gremmen" w:date="2022-07-27T10:50:00Z" w:id="122312480">
        <w:r w:rsidRPr="4C05FF5E" w:rsidDel="001059C7">
          <w:rPr>
            <w:rFonts w:ascii="Calibri Light" w:hAnsi="Calibri Light" w:cs="Calibri Light"/>
            <w:lang w:val="nl-NL"/>
          </w:rPr>
          <w:delText>(of vaker)</w:delText>
        </w:r>
      </w:del>
      <w:r w:rsidRPr="4C05FF5E" w:rsidR="001059C7">
        <w:rPr>
          <w:rFonts w:ascii="Calibri Light" w:hAnsi="Calibri Light" w:cs="Calibri Light"/>
          <w:lang w:val="nl-NL"/>
        </w:rPr>
        <w:t xml:space="preserve"> </w:t>
      </w:r>
    </w:p>
    <w:p w:rsidRPr="009A2F1D" w:rsidR="00D93DAA" w:rsidRDefault="001059C7" w14:paraId="777B5A4A" w14:textId="117932E0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1 </w:t>
      </w:r>
      <w:ins w:author="Mark Gremmen" w:date="2022-08-05T08:57:00Z" w:id="1152023304">
        <w:r w:rsidRPr="4C05FF5E" w:rsidR="009673E5">
          <w:rPr>
            <w:rFonts w:ascii="Calibri Light" w:hAnsi="Calibri Light" w:cs="Calibri Light"/>
          </w:rPr>
          <w:t>keer</w:t>
        </w:r>
      </w:ins>
      <w:del w:author="Mark Gremmen" w:date="2022-08-05T08:57:00Z" w:id="23002776">
        <w:r w:rsidRPr="4C05FF5E" w:rsidDel="001059C7">
          <w:rPr>
            <w:rFonts w:ascii="Calibri Light" w:hAnsi="Calibri Light" w:cs="Calibri Light"/>
          </w:rPr>
          <w:delText>maal</w:delText>
        </w:r>
      </w:del>
      <w:r w:rsidRPr="4C05FF5E" w:rsidR="001059C7">
        <w:rPr>
          <w:rFonts w:ascii="Calibri Light" w:hAnsi="Calibri Light" w:cs="Calibri Light"/>
        </w:rPr>
        <w:t xml:space="preserve"> per 2 </w:t>
      </w:r>
      <w:r w:rsidRPr="4C05FF5E" w:rsidR="001059C7">
        <w:rPr>
          <w:rFonts w:ascii="Calibri Light" w:hAnsi="Calibri Light" w:cs="Calibri Light"/>
        </w:rPr>
        <w:t>weken</w:t>
      </w:r>
      <w:r w:rsidRPr="4C05FF5E" w:rsidR="001059C7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5243B1A2" w14:textId="4A98ACE1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1 </w:t>
      </w:r>
      <w:ins w:author="Mark Gremmen" w:date="2022-08-05T08:57:00Z" w:id="42895937">
        <w:r w:rsidRPr="4C05FF5E" w:rsidR="009673E5">
          <w:rPr>
            <w:rFonts w:ascii="Calibri Light" w:hAnsi="Calibri Light" w:cs="Calibri Light"/>
          </w:rPr>
          <w:t>keer</w:t>
        </w:r>
      </w:ins>
      <w:del w:author="Mark Gremmen" w:date="2022-08-05T08:57:00Z" w:id="663594294">
        <w:r w:rsidRPr="4C05FF5E" w:rsidDel="001059C7">
          <w:rPr>
            <w:rFonts w:ascii="Calibri Light" w:hAnsi="Calibri Light" w:cs="Calibri Light"/>
          </w:rPr>
          <w:delText>maal</w:delText>
        </w:r>
      </w:del>
      <w:r w:rsidRPr="4C05FF5E" w:rsidR="001059C7">
        <w:rPr>
          <w:rFonts w:ascii="Calibri Light" w:hAnsi="Calibri Light" w:cs="Calibri Light"/>
        </w:rPr>
        <w:t xml:space="preserve"> per </w:t>
      </w:r>
      <w:r w:rsidRPr="4C05FF5E" w:rsidR="001059C7">
        <w:rPr>
          <w:rFonts w:ascii="Calibri Light" w:hAnsi="Calibri Light" w:cs="Calibri Light"/>
        </w:rPr>
        <w:t>maand</w:t>
      </w:r>
      <w:r w:rsidRPr="4C05FF5E" w:rsidR="001059C7">
        <w:rPr>
          <w:rFonts w:ascii="Calibri Light" w:hAnsi="Calibri Light" w:cs="Calibri Light"/>
        </w:rPr>
        <w:t xml:space="preserve"> </w:t>
      </w:r>
    </w:p>
    <w:p w:rsidRPr="009A2F1D" w:rsidR="00D93DAA" w:rsidDel="00DE7306" w:rsidRDefault="001059C7" w14:paraId="0A026B4C" w14:textId="30B9BA6F">
      <w:pPr>
        <w:pStyle w:val="ListParagraph"/>
        <w:keepNext/>
        <w:numPr>
          <w:ilvl w:val="0"/>
          <w:numId w:val="5"/>
        </w:numPr>
        <w:rPr>
          <w:del w:author="Mark Gremmen" w:date="2022-07-27T10:51:00Z" w:id="1084"/>
          <w:rFonts w:ascii="Calibri Light" w:hAnsi="Calibri Light" w:cs="Calibri Light"/>
        </w:rPr>
      </w:pPr>
      <w:del w:author="Mark Gremmen" w:date="2022-07-27T10:51:00Z" w:id="646216488">
        <w:r w:rsidRPr="4C05FF5E" w:rsidDel="001059C7">
          <w:rPr>
            <w:rFonts w:ascii="Calibri Light" w:hAnsi="Calibri Light" w:cs="Calibri Light"/>
          </w:rPr>
          <w:delText xml:space="preserve">wel eens </w:delText>
        </w:r>
      </w:del>
    </w:p>
    <w:p w:rsidRPr="009A2F1D" w:rsidR="00D93DAA" w:rsidRDefault="00DE7306" w14:paraId="19DAF51D" w14:textId="3363510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author="Mark Gremmen" w:date="2022-07-27T10:51:00Z" w:id="1937210041">
        <w:r w:rsidRPr="4C05FF5E" w:rsidR="00DE7306">
          <w:rPr>
            <w:rFonts w:ascii="Calibri Light" w:hAnsi="Calibri Light" w:cs="Calibri Light"/>
          </w:rPr>
          <w:t>(</w:t>
        </w:r>
      </w:ins>
      <w:ins w:author="Mark Gremmen" w:date="2022-07-28T13:53:00Z" w:id="784484739">
        <w:r w:rsidRPr="4C05FF5E" w:rsidR="00C141EF">
          <w:rPr>
            <w:rFonts w:ascii="Calibri Light" w:hAnsi="Calibri Light" w:cs="Calibri Light"/>
          </w:rPr>
          <w:t>bijna</w:t>
        </w:r>
      </w:ins>
      <w:ins w:author="Mark Gremmen" w:date="2022-07-27T10:51:00Z" w:id="983881926">
        <w:r w:rsidRPr="4C05FF5E" w:rsidR="00DE7306">
          <w:rPr>
            <w:rFonts w:ascii="Calibri Light" w:hAnsi="Calibri Light" w:cs="Calibri Light"/>
          </w:rPr>
          <w:t xml:space="preserve">) </w:t>
        </w:r>
      </w:ins>
      <w:r w:rsidRPr="4C05FF5E" w:rsidR="001059C7">
        <w:rPr>
          <w:rFonts w:ascii="Calibri Light" w:hAnsi="Calibri Light" w:cs="Calibri Light"/>
        </w:rPr>
        <w:t xml:space="preserve">nooit </w:t>
      </w:r>
    </w:p>
    <w:p w:rsidRPr="009A2F1D" w:rsidR="00D93DAA" w:rsidRDefault="00D93DAA" w14:paraId="7FFA1D57" w14:textId="77777777">
      <w:pPr>
        <w:rPr>
          <w:rFonts w:ascii="Calibri Light" w:hAnsi="Calibri Light" w:cs="Calibri Light"/>
        </w:rPr>
      </w:pPr>
    </w:p>
    <w:p w:rsidRPr="009A2F1D" w:rsidR="00D93DAA" w:rsidRDefault="00D93DAA" w14:paraId="3944A192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18F72766" w14:textId="77777777">
      <w:pPr>
        <w:rPr>
          <w:rFonts w:ascii="Calibri Light" w:hAnsi="Calibri Light" w:cs="Calibri Light"/>
        </w:rPr>
      </w:pPr>
    </w:p>
    <w:p w:rsidRPr="009A2F1D" w:rsidR="00D93DAA" w:rsidRDefault="001059C7" w14:paraId="5CAF20DC" w14:textId="1DE3BCE1">
      <w:pPr>
        <w:keepNext/>
        <w:rPr>
          <w:rFonts w:ascii="Calibri Light" w:hAnsi="Calibri Light" w:cs="Calibri Light"/>
        </w:rPr>
      </w:pPr>
      <w:r w:rsidRPr="00886C65">
        <w:rPr>
          <w:rFonts w:ascii="Calibri Light" w:hAnsi="Calibri Light" w:cs="Calibri Light"/>
          <w:b/>
          <w:bCs/>
          <w:lang w:val="nl-NL"/>
        </w:rPr>
        <w:t>zw05</w:t>
      </w:r>
      <w:r w:rsidRPr="009A2F1D">
        <w:rPr>
          <w:rFonts w:ascii="Calibri Light" w:hAnsi="Calibri Light" w:cs="Calibri Light"/>
          <w:lang w:val="nl-NL"/>
        </w:rPr>
        <w:t xml:space="preserve"> In welke van onderstaande verenigingen bent u de afgelopen 12 maanden actief geweest?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</w:t>
      </w:r>
      <w:proofErr w:type="spellStart"/>
      <w:del w:author="Mark Gremmen" w:date="2022-08-29T13:39:00Z" w:id="1089">
        <w:r w:rsidRPr="009A2F1D" w:rsidDel="007838F4">
          <w:rPr>
            <w:rFonts w:ascii="Calibri Light" w:hAnsi="Calibri Light" w:cs="Calibri Light"/>
          </w:rPr>
          <w:delText>meerdere antwoorden mogelijk</w:delText>
        </w:r>
      </w:del>
      <w:ins w:author="Mark Gremmen" w:date="2022-08-29T13:39:00Z" w:id="1090">
        <w:r w:rsidR="007838F4">
          <w:rPr>
            <w:rFonts w:ascii="Calibri Light" w:hAnsi="Calibri Light" w:cs="Calibri Light"/>
          </w:rPr>
          <w:t>meer</w:t>
        </w:r>
        <w:proofErr w:type="spellEnd"/>
        <w:r w:rsidR="007838F4">
          <w:rPr>
            <w:rFonts w:ascii="Calibri Light" w:hAnsi="Calibri Light" w:cs="Calibri Light"/>
          </w:rPr>
          <w:t xml:space="preserve"> </w:t>
        </w:r>
        <w:proofErr w:type="spellStart"/>
        <w:r w:rsidR="007838F4">
          <w:rPr>
            <w:rFonts w:ascii="Calibri Light" w:hAnsi="Calibri Light" w:cs="Calibri Light"/>
          </w:rPr>
          <w:t>antwoorden</w:t>
        </w:r>
        <w:proofErr w:type="spellEnd"/>
        <w:r w:rsidR="007838F4">
          <w:rPr>
            <w:rFonts w:ascii="Calibri Light" w:hAnsi="Calibri Light" w:cs="Calibri Light"/>
          </w:rPr>
          <w:t xml:space="preserve"> </w:t>
        </w:r>
        <w:proofErr w:type="spellStart"/>
        <w:r w:rsidR="007838F4">
          <w:rPr>
            <w:rFonts w:ascii="Calibri Light" w:hAnsi="Calibri Light" w:cs="Calibri Light"/>
          </w:rPr>
          <w:t>mogelijk</w:t>
        </w:r>
      </w:ins>
      <w:proofErr w:type="spellEnd"/>
      <w:r w:rsidRPr="009A2F1D">
        <w:rPr>
          <w:rFonts w:ascii="Calibri Light" w:hAnsi="Calibri Light" w:cs="Calibri Light"/>
        </w:rPr>
        <w:t>)</w:t>
      </w:r>
    </w:p>
    <w:p w:rsidRPr="009A2F1D" w:rsidR="00D93DAA" w:rsidRDefault="001059C7" w14:paraId="458C8997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sportvereniging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3B872E63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gezelligheidsvereniging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4C0B5F36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religieuze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maatschappelijke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:rsidRPr="009A2F1D" w:rsidR="00D93DAA" w:rsidRDefault="001059C7" w14:paraId="6B506CE3" w14:textId="711C8B6C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culturele vereniging (</w:t>
      </w:r>
      <w:ins w:author="Mark Gremmen" w:date="2022-05-31T08:29:00Z" w:id="1091">
        <w:r w:rsidR="009A05B5">
          <w:rPr>
            <w:rFonts w:ascii="Calibri Light" w:hAnsi="Calibri Light" w:cs="Calibri Light"/>
            <w:lang w:val="nl-NL"/>
          </w:rPr>
          <w:t>zoals</w:t>
        </w:r>
      </w:ins>
      <w:del w:author="Mark Gremmen" w:date="2022-05-31T08:29:00Z" w:id="1092">
        <w:r w:rsidRPr="009A2F1D" w:rsidDel="009A05B5">
          <w:rPr>
            <w:rFonts w:ascii="Calibri Light" w:hAnsi="Calibri Light" w:cs="Calibri Light"/>
            <w:lang w:val="nl-NL"/>
          </w:rPr>
          <w:delText>o.m.</w:delText>
        </w:r>
      </w:del>
      <w:r w:rsidRPr="009A2F1D">
        <w:rPr>
          <w:rFonts w:ascii="Calibri Light" w:hAnsi="Calibri Light" w:cs="Calibri Light"/>
          <w:lang w:val="nl-NL"/>
        </w:rPr>
        <w:t xml:space="preserve"> toneel, muziek)  </w:t>
      </w:r>
    </w:p>
    <w:p w:rsidRPr="009A2F1D" w:rsidR="00D93DAA" w:rsidRDefault="001059C7" w14:paraId="076E2B3E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overige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vrijetijds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:rsidRPr="009A2F1D" w:rsidR="00D93DAA" w:rsidRDefault="001059C7" w14:paraId="287D96DB" w14:textId="67261F95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ik ben </w:t>
      </w:r>
      <w:r w:rsidRPr="005557F3">
        <w:rPr>
          <w:rFonts w:ascii="Calibri Light" w:hAnsi="Calibri Light" w:cs="Calibri Light"/>
          <w:b/>
          <w:bCs/>
          <w:lang w:val="nl-NL"/>
        </w:rPr>
        <w:t>niet</w:t>
      </w:r>
      <w:r w:rsidRPr="009A2F1D">
        <w:rPr>
          <w:rFonts w:ascii="Calibri Light" w:hAnsi="Calibri Light" w:cs="Calibri Light"/>
          <w:lang w:val="nl-NL"/>
        </w:rPr>
        <w:t xml:space="preserve"> actief (geweest) in </w:t>
      </w:r>
      <w:ins w:author="Mark Gremmen" w:date="2022-08-29T11:42:00Z" w:id="1093">
        <w:r w:rsidR="00DF1F58">
          <w:rPr>
            <w:rFonts w:ascii="Calibri Light" w:hAnsi="Calibri Light" w:cs="Calibri Light"/>
            <w:lang w:val="nl-NL"/>
          </w:rPr>
          <w:t>een</w:t>
        </w:r>
      </w:ins>
      <w:del w:author="Mark Gremmen" w:date="2022-08-29T11:42:00Z" w:id="1094">
        <w:r w:rsidRPr="009A2F1D" w:rsidDel="00DF1F58">
          <w:rPr>
            <w:rFonts w:ascii="Calibri Light" w:hAnsi="Calibri Light" w:cs="Calibri Light"/>
            <w:lang w:val="nl-NL"/>
          </w:rPr>
          <w:delText>het</w:delText>
        </w:r>
      </w:del>
      <w:r w:rsidRPr="009A2F1D">
        <w:rPr>
          <w:rFonts w:ascii="Calibri Light" w:hAnsi="Calibri Light" w:cs="Calibri Light"/>
          <w:lang w:val="nl-NL"/>
        </w:rPr>
        <w:t xml:space="preserve"> vereniging</w:t>
      </w:r>
      <w:del w:author="Mark Gremmen" w:date="2022-08-29T11:42:00Z" w:id="1095">
        <w:r w:rsidRPr="009A2F1D" w:rsidDel="00DF1F58">
          <w:rPr>
            <w:rFonts w:ascii="Calibri Light" w:hAnsi="Calibri Light" w:cs="Calibri Light"/>
            <w:lang w:val="nl-NL"/>
          </w:rPr>
          <w:delText>sleven</w:delText>
        </w:r>
      </w:del>
      <w:r w:rsidRPr="009A2F1D">
        <w:rPr>
          <w:rFonts w:ascii="Calibri Light" w:hAnsi="Calibri Light" w:cs="Calibri Light"/>
          <w:lang w:val="nl-NL"/>
        </w:rPr>
        <w:t xml:space="preserve"> </w:t>
      </w:r>
    </w:p>
    <w:p w:rsidRPr="009A2F1D" w:rsidR="00D93DAA" w:rsidRDefault="00D93DAA" w14:paraId="75112546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2DCFE6D7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1BD79C0D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72B20FF3" w14:paraId="398A5F50" w14:textId="31A9B335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zw06</w:t>
      </w:r>
      <w:r w:rsidRPr="2CCE4FB4">
        <w:rPr>
          <w:rFonts w:ascii="Calibri Light" w:hAnsi="Calibri Light" w:cs="Calibri Light"/>
          <w:lang w:val="nl-NL"/>
        </w:rPr>
        <w:t xml:space="preserve">  </w:t>
      </w:r>
      <w:ins w:author="Mark Gremmen" w:date="2022-07-26T14:33:00Z" w:id="1096">
        <w:r w:rsidRPr="2CCE4FB4">
          <w:rPr>
            <w:rFonts w:ascii="Calibri Light" w:hAnsi="Calibri Light" w:cs="Calibri Light"/>
            <w:lang w:val="nl-NL"/>
          </w:rPr>
          <w:t>H</w:t>
        </w:r>
      </w:ins>
      <w:ins w:author="Mark Gremmen" w:date="2022-08-04T06:57:00Z" w:id="1097">
        <w:r w:rsidRPr="2CCE4FB4">
          <w:rPr>
            <w:rFonts w:ascii="Calibri Light" w:hAnsi="Calibri Light" w:cs="Calibri Light"/>
            <w:lang w:val="nl-NL"/>
          </w:rPr>
          <w:t xml:space="preserve">oe vaak </w:t>
        </w:r>
      </w:ins>
      <w:del w:author="Mark Gremmen" w:date="2022-07-26T14:33:00Z" w:id="1098">
        <w:r w:rsidRPr="2CCE4FB4" w:rsidDel="001059C7">
          <w:rPr>
            <w:rFonts w:ascii="Calibri Light" w:hAnsi="Calibri Light" w:cs="Calibri Light"/>
            <w:lang w:val="nl-NL"/>
          </w:rPr>
          <w:delText>In welke mate h</w:delText>
        </w:r>
      </w:del>
      <w:ins w:author="Mark Gremmen" w:date="2022-08-04T06:57:00Z" w:id="1099">
        <w:r w:rsidRPr="2CCE4FB4" w:rsidR="001059C7">
          <w:rPr>
            <w:rFonts w:ascii="Calibri Light" w:hAnsi="Calibri Light" w:cs="Calibri Light"/>
            <w:lang w:val="nl-NL"/>
          </w:rPr>
          <w:t>h</w:t>
        </w:r>
      </w:ins>
      <w:r w:rsidRPr="2CCE4FB4">
        <w:rPr>
          <w:rFonts w:ascii="Calibri Light" w:hAnsi="Calibri Light" w:cs="Calibri Light"/>
          <w:lang w:val="nl-NL"/>
        </w:rPr>
        <w:t>eeft u zich de afgelopen 12 maanden ingezet voor anderen en / of maatschappelijke doelen</w:t>
      </w:r>
      <w:ins w:author="Mark Gremmen" w:date="2022-08-04T06:57:00Z" w:id="1100">
        <w:r w:rsidRPr="2CCE4FB4">
          <w:rPr>
            <w:rFonts w:ascii="Calibri Light" w:hAnsi="Calibri Light" w:cs="Calibri Light"/>
            <w:lang w:val="nl-NL"/>
          </w:rPr>
          <w:t>?</w:t>
        </w:r>
      </w:ins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75"/>
        <w:gridCol w:w="2320"/>
        <w:gridCol w:w="2334"/>
        <w:gridCol w:w="2331"/>
      </w:tblGrid>
      <w:tr w:rsidRPr="009A2F1D" w:rsidR="00D93DAA" w:rsidTr="4C05FF5E" w14:paraId="06593F0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Pr="009A2F1D" w:rsidR="00D93DAA" w:rsidRDefault="00D93DAA" w14:paraId="0C774992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Pr="009A2F1D" w:rsidR="00D93DAA" w:rsidRDefault="001059C7" w14:paraId="574E20C8" w14:textId="65FB6B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author="Mark Gremmen" w:date="2022-05-31T08:35:00Z" w:id="1101">
              <w:r w:rsidRPr="2CCE4FB4" w:rsidDel="001059C7">
                <w:rPr>
                  <w:rFonts w:ascii="Calibri Light" w:hAnsi="Calibri Light" w:cs="Calibri Light"/>
                </w:rPr>
                <w:delText>intensief</w:delText>
              </w:r>
            </w:del>
            <w:ins w:author="Mark Gremmen" w:date="2022-07-26T14:33:00Z" w:id="1102">
              <w:del w:author="Mark Gremmen" w:date="2022-08-04T06:58:00Z" w:id="1103">
                <w:r w:rsidRPr="2CCE4FB4" w:rsidDel="72B20FF3">
                  <w:rPr>
                    <w:rFonts w:ascii="Calibri Light" w:hAnsi="Calibri Light" w:cs="Calibri Light"/>
                  </w:rPr>
                  <w:delText xml:space="preserve">ja, </w:delText>
                </w:r>
              </w:del>
            </w:ins>
            <w:proofErr w:type="spellStart"/>
            <w:ins w:author="Mark Gremmen" w:date="2022-05-31T08:35:00Z" w:id="1104">
              <w:r w:rsidRPr="2CCE4FB4" w:rsidR="111E08C0">
                <w:rPr>
                  <w:rFonts w:ascii="Calibri Light" w:hAnsi="Calibri Light" w:cs="Calibri Light"/>
                </w:rPr>
                <w:t>vaak</w:t>
              </w:r>
            </w:ins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Pr="009A2F1D" w:rsidR="00D93DAA" w:rsidRDefault="00074D3F" w14:paraId="6B4C8214" w14:textId="71D67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author="Mark Gremmen" w:date="2022-05-31T08:35:00Z" w:id="1105">
              <w:r w:rsidRPr="2CCE4FB4" w:rsidDel="0A4FE41F">
                <w:rPr>
                  <w:rFonts w:ascii="Calibri Light" w:hAnsi="Calibri Light" w:cs="Calibri Light"/>
                </w:rPr>
                <w:delText>Incidenteel</w:delText>
              </w:r>
            </w:del>
            <w:ins w:author="Mark Gremmen" w:date="2022-07-26T14:33:00Z" w:id="1106">
              <w:del w:author="Mark Gremmen" w:date="2022-08-04T06:58:00Z" w:id="1107">
                <w:r w:rsidRPr="2CCE4FB4" w:rsidDel="72B20FF3">
                  <w:rPr>
                    <w:rFonts w:ascii="Calibri Light" w:hAnsi="Calibri Light" w:cs="Calibri Light"/>
                  </w:rPr>
                  <w:delText xml:space="preserve">ja, </w:delText>
                </w:r>
              </w:del>
            </w:ins>
            <w:proofErr w:type="spellStart"/>
            <w:ins w:author="Mark Gremmen" w:date="2022-05-31T08:35:00Z" w:id="1108">
              <w:r w:rsidRPr="2CCE4FB4" w:rsidR="111E08C0">
                <w:rPr>
                  <w:rFonts w:ascii="Calibri Light" w:hAnsi="Calibri Light" w:cs="Calibri Light"/>
                </w:rPr>
                <w:t>af</w:t>
              </w:r>
              <w:proofErr w:type="spellEnd"/>
              <w:r w:rsidRPr="2CCE4FB4" w:rsidR="111E08C0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2CCE4FB4" w:rsidR="111E08C0">
                <w:rPr>
                  <w:rFonts w:ascii="Calibri Light" w:hAnsi="Calibri Light" w:cs="Calibri Light"/>
                </w:rPr>
                <w:t>en</w:t>
              </w:r>
              <w:proofErr w:type="spellEnd"/>
              <w:r w:rsidRPr="2CCE4FB4" w:rsidR="111E08C0">
                <w:rPr>
                  <w:rFonts w:ascii="Calibri Light" w:hAnsi="Calibri Light" w:cs="Calibri Light"/>
                </w:rPr>
                <w:t xml:space="preserve"> toe</w:t>
              </w:r>
            </w:ins>
            <w:del w:author="Mark Gremmen" w:date="2022-05-31T08:35:00Z" w:id="1109">
              <w:r w:rsidRPr="2CCE4FB4" w:rsidDel="0A4FE41F">
                <w:rPr>
                  <w:rFonts w:ascii="Calibri Light" w:hAnsi="Calibri Light" w:cs="Calibri Light"/>
                </w:rPr>
                <w:delText xml:space="preserve"> </w:delText>
              </w:r>
            </w:del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Pr="009A2F1D" w:rsidR="00D93DAA" w:rsidRDefault="4EAF3A39" w14:paraId="712728E8" w14:textId="521F8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author="Mark Gremmen" w:date="2022-08-04T06:58:00Z" w:id="1110">
              <w:r w:rsidRPr="5EF2C007" w:rsidDel="7DEFE3C6">
                <w:rPr>
                  <w:rFonts w:ascii="Calibri Light" w:hAnsi="Calibri Light" w:cs="Calibri Light"/>
                </w:rPr>
                <w:delText xml:space="preserve">nee, </w:delText>
              </w:r>
            </w:del>
            <w:r w:rsidRPr="5EF2C007" w:rsidR="72B20FF3">
              <w:rPr>
                <w:rFonts w:ascii="Calibri Light" w:hAnsi="Calibri Light" w:cs="Calibri Light"/>
              </w:rPr>
              <w:t>(</w:t>
            </w:r>
            <w:proofErr w:type="spellStart"/>
            <w:ins w:author="Mark Gremmen" w:date="2022-07-28T13:53:00Z" w:id="1111">
              <w:r w:rsidRPr="5EF2C007" w:rsidR="00C141EF">
                <w:rPr>
                  <w:rFonts w:ascii="Calibri Light" w:hAnsi="Calibri Light" w:cs="Calibri Light"/>
                </w:rPr>
                <w:t>bijna</w:t>
              </w:r>
            </w:ins>
            <w:proofErr w:type="spellEnd"/>
            <w:del w:author="Mark Gremmen" w:date="2022-07-28T13:53:00Z" w:id="1112">
              <w:r w:rsidRPr="5EF2C007" w:rsidDel="7DEFE3C6">
                <w:rPr>
                  <w:rFonts w:ascii="Calibri Light" w:hAnsi="Calibri Light" w:cs="Calibri Light"/>
                </w:rPr>
                <w:delText>vrijwel</w:delText>
              </w:r>
            </w:del>
            <w:r w:rsidRPr="5EF2C007" w:rsidR="72B20FF3">
              <w:rPr>
                <w:rFonts w:ascii="Calibri Light" w:hAnsi="Calibri Light" w:cs="Calibri Light"/>
              </w:rPr>
              <w:t xml:space="preserve">) </w:t>
            </w:r>
            <w:proofErr w:type="spellStart"/>
            <w:r w:rsidRPr="5EF2C007" w:rsidR="72B20FF3">
              <w:rPr>
                <w:rFonts w:ascii="Calibri Light" w:hAnsi="Calibri Light" w:cs="Calibri Light"/>
              </w:rPr>
              <w:t>n</w:t>
            </w:r>
            <w:ins w:author="Mark Gremmen" w:date="2022-08-16T13:05:00Z" w:id="1113">
              <w:r w:rsidRPr="5EF2C007" w:rsidR="72B20FF3">
                <w:rPr>
                  <w:rFonts w:ascii="Calibri Light" w:hAnsi="Calibri Light" w:cs="Calibri Light"/>
                </w:rPr>
                <w:t>oo</w:t>
              </w:r>
            </w:ins>
            <w:del w:author="Mark Gremmen" w:date="2022-05-31T08:35:00Z" w:id="1114">
              <w:r w:rsidRPr="5EF2C007" w:rsidDel="7DEFE3C6">
                <w:rPr>
                  <w:rFonts w:ascii="Calibri Light" w:hAnsi="Calibri Light" w:cs="Calibri Light"/>
                </w:rPr>
                <w:delText>oo</w:delText>
              </w:r>
            </w:del>
            <w:del w:author="Mark Gremmen" w:date="2022-08-16T13:05:00Z" w:id="1115">
              <w:r w:rsidRPr="5EF2C007" w:rsidDel="72B20FF3">
                <w:rPr>
                  <w:rFonts w:ascii="Calibri Light" w:hAnsi="Calibri Light" w:cs="Calibri Light"/>
                </w:rPr>
                <w:delText>i</w:delText>
              </w:r>
            </w:del>
            <w:r w:rsidRPr="5EF2C007" w:rsidR="72B20FF3">
              <w:rPr>
                <w:rFonts w:ascii="Calibri Light" w:hAnsi="Calibri Light" w:cs="Calibri Light"/>
              </w:rPr>
              <w:t>t</w:t>
            </w:r>
            <w:proofErr w:type="spellEnd"/>
          </w:p>
        </w:tc>
      </w:tr>
      <w:tr w:rsidRPr="000E4954" w:rsidR="00D93DAA" w:rsidTr="4C05FF5E" w14:paraId="6934A00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Pr="009A2F1D" w:rsidR="00D93DAA" w:rsidRDefault="001059C7" w14:paraId="28D29A13" w14:textId="33C76F52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43A2B355">
              <w:rPr>
                <w:rFonts w:ascii="Calibri Light" w:hAnsi="Calibri Light" w:cs="Calibri Light"/>
                <w:lang w:val="nl-NL"/>
              </w:rPr>
              <w:t xml:space="preserve">zorg aan een </w:t>
            </w:r>
            <w:del w:author="Mark Gremmen" w:date="2022-07-05T09:55:00Z" w:id="1116">
              <w:r w:rsidRPr="43A2B355" w:rsidDel="001059C7">
                <w:rPr>
                  <w:rFonts w:ascii="Calibri Light" w:hAnsi="Calibri Light" w:cs="Calibri Light"/>
                  <w:lang w:val="nl-NL"/>
                </w:rPr>
                <w:delText>hulpbehoevende</w:delText>
              </w:r>
            </w:del>
            <w:r w:rsidRPr="43A2B355">
              <w:rPr>
                <w:rFonts w:ascii="Calibri Light" w:hAnsi="Calibri Light" w:cs="Calibri Light"/>
                <w:lang w:val="nl-NL"/>
              </w:rPr>
              <w:t xml:space="preserve"> </w:t>
            </w:r>
            <w:del w:author="Mark Gremmen" w:date="2022-07-28T10:59:00Z" w:id="1117">
              <w:r w:rsidRPr="43A2B355">
                <w:rPr>
                  <w:rFonts w:ascii="Calibri Light" w:hAnsi="Calibri Light" w:cs="Calibri Light"/>
                  <w:lang w:val="nl-NL"/>
                </w:rPr>
                <w:delText>naaste</w:delText>
              </w:r>
            </w:del>
            <w:ins w:author="Mark Gremmen" w:date="2022-07-05T11:37:00Z" w:id="1118">
              <w:r w:rsidRPr="78A7358E">
                <w:rPr>
                  <w:rFonts w:ascii="Calibri Light" w:hAnsi="Calibri Light" w:cs="Calibri Light"/>
                  <w:lang w:val="nl-NL"/>
                </w:rPr>
                <w:t>familielid</w:t>
              </w:r>
              <w:r w:rsidRPr="43A2B355">
                <w:rPr>
                  <w:rFonts w:ascii="Calibri Light" w:hAnsi="Calibri Light" w:cs="Calibri Light"/>
                  <w:lang w:val="nl-NL"/>
                </w:rPr>
                <w:t>, vriend of kennis</w:t>
              </w:r>
            </w:ins>
            <w:ins w:author="Mark Gremmen" w:date="2022-07-05T09:55:00Z" w:id="1119">
              <w:r w:rsidRPr="43A2B355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43A2B355">
              <w:rPr>
                <w:rFonts w:ascii="Calibri Light" w:hAnsi="Calibri Light" w:cs="Calibri Light"/>
                <w:lang w:val="nl-NL"/>
              </w:rPr>
              <w:t xml:space="preserve"> (mantelzorg)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Pr="009A2F1D" w:rsidR="00D93DAA" w:rsidRDefault="00D93DAA" w14:paraId="326D91C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Pr="009A2F1D" w:rsidR="00D93DAA" w:rsidRDefault="00D93DAA" w14:paraId="307E9F6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Pr="009A2F1D" w:rsidR="00D93DAA" w:rsidRDefault="00D93DAA" w14:paraId="04B685B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9A2F1D" w:rsidR="00D93DAA" w:rsidTr="4C05FF5E" w14:paraId="5C3E951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Pr="009A2F1D" w:rsidR="00D93DAA" w:rsidRDefault="001059C7" w14:paraId="22EB6776" w14:textId="7777777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hulp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aan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buren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Pr="009A2F1D" w:rsidR="00D93DAA" w:rsidRDefault="00D93DAA" w14:paraId="3BECE19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Pr="009A2F1D" w:rsidR="00D93DAA" w:rsidRDefault="00D93DAA" w14:paraId="099697B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Pr="009A2F1D" w:rsidR="00D93DAA" w:rsidRDefault="00D93DAA" w14:paraId="71476D7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Pr="000E4954" w:rsidR="00D93DAA" w:rsidTr="4C05FF5E" w14:paraId="360E34E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Pr="009A2F1D" w:rsidR="00D93DAA" w:rsidRDefault="001059C7" w14:paraId="67E98151" w14:textId="5B335910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aandacht voor buren in een </w:t>
            </w:r>
            <w:del w:author="Mark Gremmen" w:date="2022-08-29T11:36:00Z" w:id="1120">
              <w:r w:rsidRPr="009A2F1D" w:rsidDel="00796FE0">
                <w:rPr>
                  <w:rFonts w:ascii="Calibri Light" w:hAnsi="Calibri Light" w:cs="Calibri Light"/>
                  <w:lang w:val="nl-NL"/>
                </w:rPr>
                <w:delText>zorgwekkend</w:delText>
              </w:r>
              <w:r w:rsidRPr="009A2F1D" w:rsidDel="003B0EA7">
                <w:rPr>
                  <w:rFonts w:ascii="Calibri Light" w:hAnsi="Calibri Light" w:cs="Calibri Light"/>
                  <w:lang w:val="nl-NL"/>
                </w:rPr>
                <w:delText>e</w:delText>
              </w:r>
            </w:del>
            <w:ins w:author="Mark Gremmen" w:date="2022-08-29T11:36:00Z" w:id="1121">
              <w:r w:rsidR="003B0EA7">
                <w:rPr>
                  <w:rFonts w:ascii="Calibri Light" w:hAnsi="Calibri Light" w:cs="Calibri Light"/>
                  <w:lang w:val="nl-NL"/>
                </w:rPr>
                <w:t xml:space="preserve"> </w:t>
              </w:r>
              <w:r w:rsidRPr="009F68EE" w:rsidR="003B0EA7">
                <w:rPr>
                  <w:rFonts w:ascii="Calibri Light" w:hAnsi="Calibri Light" w:cs="Calibri Light"/>
                  <w:lang w:val="nl-NL"/>
                </w:rPr>
                <w:t>moeilijke</w:t>
              </w:r>
            </w:ins>
            <w:r w:rsidRPr="003B0EA7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>situatie (eenzaam</w:t>
            </w:r>
            <w:del w:author="Mark Gremmen" w:date="2022-08-29T13:14:00Z" w:id="1122">
              <w:r w:rsidRPr="009A2F1D" w:rsidDel="00B02492">
                <w:rPr>
                  <w:rFonts w:ascii="Calibri Light" w:hAnsi="Calibri Light" w:cs="Calibri Light"/>
                  <w:lang w:val="nl-NL"/>
                </w:rPr>
                <w:delText>heid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, </w:t>
            </w:r>
            <w:del w:author="Mark Gremmen" w:date="2022-08-29T11:38:00Z" w:id="1123">
              <w:r w:rsidRPr="009A2F1D" w:rsidDel="00D7180B">
                <w:rPr>
                  <w:rFonts w:ascii="Calibri Light" w:hAnsi="Calibri Light" w:cs="Calibri Light"/>
                  <w:lang w:val="nl-NL"/>
                </w:rPr>
                <w:delText xml:space="preserve">zelfverwaarlozing </w:delText>
              </w:r>
            </w:del>
            <w:ins w:author="Mark Gremmen" w:date="2022-08-29T11:38:00Z" w:id="1124">
              <w:r w:rsidR="00D7180B">
                <w:rPr>
                  <w:rFonts w:ascii="Calibri Light" w:hAnsi="Calibri Light" w:cs="Calibri Light"/>
                  <w:lang w:val="nl-NL"/>
                </w:rPr>
                <w:t>n</w:t>
              </w:r>
              <w:r w:rsidRPr="009F68EE" w:rsidR="00D7180B">
                <w:rPr>
                  <w:lang w:val="nl-NL"/>
                </w:rPr>
                <w:t xml:space="preserve">iet </w:t>
              </w:r>
              <w:r w:rsidRPr="009F68EE" w:rsidR="00D7180B">
                <w:rPr>
                  <w:rFonts w:ascii="Calibri Light" w:hAnsi="Calibri Light" w:cs="Calibri Light"/>
                  <w:lang w:val="nl-NL"/>
                </w:rPr>
                <w:t>goed voor zichzelf</w:t>
              </w:r>
            </w:ins>
            <w:ins w:author="Mark Gremmen" w:date="2022-08-29T13:15:00Z" w:id="1125">
              <w:r w:rsidRPr="009F68EE" w:rsidR="00A3092A">
                <w:rPr>
                  <w:rFonts w:ascii="Calibri Light" w:hAnsi="Calibri Light" w:cs="Calibri Light"/>
                  <w:lang w:val="nl-NL"/>
                </w:rPr>
                <w:t xml:space="preserve"> of anderen</w:t>
              </w:r>
              <w:r w:rsidRPr="009F68EE" w:rsidR="000B521C">
                <w:rPr>
                  <w:rFonts w:ascii="Calibri Light" w:hAnsi="Calibri Light" w:cs="Calibri Light"/>
                  <w:lang w:val="nl-NL"/>
                </w:rPr>
                <w:t xml:space="preserve"> kunnen</w:t>
              </w:r>
            </w:ins>
            <w:ins w:author="Mark Gremmen" w:date="2022-08-29T11:38:00Z" w:id="1126">
              <w:r w:rsidRPr="009F68EE" w:rsidR="00D7180B">
                <w:rPr>
                  <w:rFonts w:ascii="Calibri Light" w:hAnsi="Calibri Light" w:cs="Calibri Light"/>
                  <w:lang w:val="nl-NL"/>
                </w:rPr>
                <w:t xml:space="preserve"> zorgen</w:t>
              </w:r>
            </w:ins>
            <w:del w:author="Mark Gremmen" w:date="2022-08-29T13:15:00Z" w:id="1127">
              <w:r w:rsidRPr="009A2F1D" w:rsidDel="00A3092A">
                <w:rPr>
                  <w:rFonts w:ascii="Calibri Light" w:hAnsi="Calibri Light" w:cs="Calibri Light"/>
                  <w:lang w:val="nl-NL"/>
                </w:rPr>
                <w:delText>of andere probleemsituatie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)      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Pr="009A2F1D" w:rsidR="00D93DAA" w:rsidRDefault="00D93DAA" w14:paraId="0412FFF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Pr="009A2F1D" w:rsidR="00D93DAA" w:rsidRDefault="00D93DAA" w14:paraId="67F2135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Pr="009A2F1D" w:rsidR="00D93DAA" w:rsidRDefault="00D93DAA" w14:paraId="4CDC2F4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9A2F1D" w:rsidR="00D93DAA" w:rsidTr="4C05FF5E" w14:paraId="623AED7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Pr="009A2F1D" w:rsidR="00D93DAA" w:rsidRDefault="001059C7" w14:paraId="5A1106D1" w14:textId="7777777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vrijwilligerswerk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Pr="009A2F1D" w:rsidR="00D93DAA" w:rsidRDefault="00D93DAA" w14:paraId="5A3F6BE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Pr="009A2F1D" w:rsidR="00D93DAA" w:rsidRDefault="00D93DAA" w14:paraId="4E1B269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Pr="009A2F1D" w:rsidR="00D93DAA" w:rsidRDefault="00D93DAA" w14:paraId="02A3D54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:rsidRPr="009A2F1D" w:rsidR="00D93DAA" w:rsidRDefault="00D93DAA" w14:paraId="09B60B04" w14:textId="77777777">
      <w:pPr>
        <w:rPr>
          <w:rFonts w:ascii="Calibri Light" w:hAnsi="Calibri Light" w:cs="Calibri Light"/>
        </w:rPr>
      </w:pPr>
    </w:p>
    <w:p w:rsidRPr="009A2F1D" w:rsidR="00C26EA9" w:rsidP="00C26EA9" w:rsidRDefault="00C26EA9" w14:paraId="4E533148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27D155D2" w14:textId="77777777">
      <w:pPr>
        <w:rPr>
          <w:rFonts w:ascii="Calibri Light" w:hAnsi="Calibri Light" w:cs="Calibri Light"/>
        </w:rPr>
      </w:pPr>
    </w:p>
    <w:p w:rsidRPr="009A2F1D" w:rsidR="00D93DAA" w:rsidRDefault="00D93DAA" w14:paraId="076F1AB7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4C6087FE" w14:textId="04E28AAD">
      <w:pPr>
        <w:keepNext/>
        <w:rPr>
          <w:rFonts w:ascii="Calibri Light" w:hAnsi="Calibri Light" w:cs="Calibri Light"/>
          <w:lang w:val="nl-NL"/>
        </w:rPr>
      </w:pPr>
      <w:r w:rsidRPr="00165EC8">
        <w:rPr>
          <w:rFonts w:ascii="Calibri Light" w:hAnsi="Calibri Light" w:cs="Calibri Light"/>
          <w:b/>
          <w:bCs/>
          <w:lang w:val="nl-NL"/>
        </w:rPr>
        <w:t>zw07</w:t>
      </w:r>
      <w:r w:rsidRPr="009A2F1D">
        <w:rPr>
          <w:rFonts w:ascii="Calibri Light" w:hAnsi="Calibri Light" w:cs="Calibri Light"/>
          <w:lang w:val="nl-NL"/>
        </w:rPr>
        <w:t xml:space="preserve"> Wilt u </w:t>
      </w:r>
      <w:proofErr w:type="spellStart"/>
      <w:r w:rsidRPr="009A2F1D">
        <w:rPr>
          <w:rFonts w:ascii="Calibri Light" w:hAnsi="Calibri Light" w:cs="Calibri Light"/>
          <w:lang w:val="nl-NL"/>
        </w:rPr>
        <w:t>i</w:t>
      </w:r>
      <w:del w:author="Mark Gremmen" w:date="2022-08-29T12:50:00Z" w:id="1128">
        <w:r w:rsidRPr="009A2F1D" w:rsidDel="003A6A49">
          <w:rPr>
            <w:rFonts w:ascii="Calibri Light" w:hAnsi="Calibri Light" w:cs="Calibri Light"/>
            <w:lang w:val="nl-NL"/>
          </w:rPr>
          <w:delText>n de</w:delText>
        </w:r>
        <w:r w:rsidRPr="009A2F1D" w:rsidDel="00556A83">
          <w:rPr>
            <w:rFonts w:ascii="Calibri Light" w:hAnsi="Calibri Light" w:cs="Calibri Light"/>
            <w:lang w:val="nl-NL"/>
          </w:rPr>
          <w:delText xml:space="preserve"> </w:delText>
        </w:r>
      </w:del>
      <w:del w:author="Mark Gremmen" w:date="2022-08-29T12:49:00Z" w:id="1129">
        <w:r w:rsidRPr="009A2F1D" w:rsidDel="003A6A49">
          <w:rPr>
            <w:rFonts w:ascii="Calibri Light" w:hAnsi="Calibri Light" w:cs="Calibri Light"/>
            <w:lang w:val="nl-NL"/>
          </w:rPr>
          <w:delText xml:space="preserve">nabije toekomst </w:delText>
        </w:r>
      </w:del>
      <w:r w:rsidRPr="009A2F1D">
        <w:rPr>
          <w:rFonts w:ascii="Calibri Light" w:hAnsi="Calibri Light" w:cs="Calibri Light"/>
          <w:lang w:val="nl-NL"/>
        </w:rPr>
        <w:t>vrijwilligerswerk</w:t>
      </w:r>
      <w:proofErr w:type="spellEnd"/>
      <w:r w:rsidRPr="009A2F1D">
        <w:rPr>
          <w:rFonts w:ascii="Calibri Light" w:hAnsi="Calibri Light" w:cs="Calibri Light"/>
          <w:lang w:val="nl-NL"/>
        </w:rPr>
        <w:t xml:space="preserve"> (blijven) doen</w:t>
      </w:r>
      <w:ins w:author="Mark Gremmen" w:date="2022-09-02T11:44:00Z" w:id="1130">
        <w:r w:rsidR="009F68EE">
          <w:rPr>
            <w:rFonts w:ascii="Calibri Light" w:hAnsi="Calibri Light" w:cs="Calibri Light"/>
            <w:lang w:val="nl-NL"/>
          </w:rPr>
          <w:t>, zolang het kan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:rsidRPr="009A2F1D" w:rsidR="00D93DAA" w:rsidRDefault="001059C7" w14:paraId="2E4DE6E1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ja, </w:t>
      </w:r>
      <w:r w:rsidRPr="4C05FF5E" w:rsidR="001059C7">
        <w:rPr>
          <w:rFonts w:ascii="Calibri Light" w:hAnsi="Calibri Light" w:cs="Calibri Light"/>
        </w:rPr>
        <w:t>zeker</w:t>
      </w:r>
      <w:r w:rsidRPr="4C05FF5E" w:rsidR="001059C7">
        <w:rPr>
          <w:rFonts w:ascii="Calibri Light" w:hAnsi="Calibri Light" w:cs="Calibri Light"/>
        </w:rPr>
        <w:t xml:space="preserve">   </w:t>
      </w:r>
    </w:p>
    <w:p w:rsidRPr="009A2F1D" w:rsidR="00D93DAA" w:rsidRDefault="001059C7" w14:paraId="7D9F03C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ja, </w:t>
      </w:r>
      <w:r w:rsidRPr="4C05FF5E" w:rsidR="001059C7">
        <w:rPr>
          <w:rFonts w:ascii="Calibri Light" w:hAnsi="Calibri Light" w:cs="Calibri Light"/>
        </w:rPr>
        <w:t>misschien</w:t>
      </w:r>
      <w:r w:rsidRPr="4C05FF5E" w:rsidR="001059C7">
        <w:rPr>
          <w:rFonts w:ascii="Calibri Light" w:hAnsi="Calibri Light" w:cs="Calibri Light"/>
        </w:rPr>
        <w:t xml:space="preserve">   </w:t>
      </w:r>
    </w:p>
    <w:p w:rsidRPr="009A2F1D" w:rsidR="00D93DAA" w:rsidRDefault="001059C7" w14:paraId="5860D26B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nee   </w:t>
      </w:r>
    </w:p>
    <w:p w:rsidRPr="009A2F1D" w:rsidR="00D93DAA" w:rsidRDefault="001059C7" w14:paraId="157526B8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>weet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niet</w:t>
      </w:r>
      <w:r w:rsidRPr="4C05FF5E" w:rsidR="001059C7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4A5B1E23" w14:textId="77777777">
      <w:pPr>
        <w:rPr>
          <w:rFonts w:ascii="Calibri Light" w:hAnsi="Calibri Light" w:cs="Calibri Light"/>
        </w:rPr>
      </w:pPr>
    </w:p>
    <w:p w:rsidRPr="009A2F1D" w:rsidR="00D93DAA" w:rsidRDefault="00D93DAA" w14:paraId="249FEE85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5172F87D" w14:textId="77777777">
      <w:pPr>
        <w:rPr>
          <w:rFonts w:ascii="Calibri Light" w:hAnsi="Calibri Light" w:cs="Calibri Light"/>
        </w:rPr>
      </w:pPr>
    </w:p>
    <w:p w:rsidRPr="00741903" w:rsidR="00D93DAA" w:rsidRDefault="001059C7" w14:paraId="42B3A30F" w14:textId="7117BAFD">
      <w:pPr>
        <w:keepNext/>
        <w:rPr>
          <w:rFonts w:ascii="Calibri Light" w:hAnsi="Calibri Light" w:cs="Calibri Light"/>
          <w:lang w:val="nl-NL"/>
        </w:rPr>
      </w:pPr>
      <w:r w:rsidRPr="00467181">
        <w:rPr>
          <w:rFonts w:ascii="Calibri Light" w:hAnsi="Calibri Light" w:cs="Calibri Light"/>
          <w:b/>
          <w:bCs/>
          <w:lang w:val="nl-NL"/>
        </w:rPr>
        <w:lastRenderedPageBreak/>
        <w:t>zw08</w:t>
      </w:r>
      <w:r w:rsidRPr="009A2F1D">
        <w:rPr>
          <w:rFonts w:ascii="Calibri Light" w:hAnsi="Calibri Light" w:cs="Calibri Light"/>
          <w:lang w:val="nl-NL"/>
        </w:rPr>
        <w:t xml:space="preserve"> [OPTIONEEL] Wat is de reden om geen vrijwilligerswerk te doen?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741903">
        <w:rPr>
          <w:rFonts w:ascii="Calibri Light" w:hAnsi="Calibri Light" w:cs="Calibri Light"/>
          <w:lang w:val="nl-NL"/>
        </w:rPr>
        <w:t>(</w:t>
      </w:r>
      <w:del w:author="Mark Gremmen" w:date="2022-08-29T13:39:00Z" w:id="1131">
        <w:r w:rsidRPr="00741903" w:rsidDel="007838F4">
          <w:rPr>
            <w:rFonts w:ascii="Calibri Light" w:hAnsi="Calibri Light" w:cs="Calibri Light"/>
            <w:lang w:val="nl-NL"/>
          </w:rPr>
          <w:delText>meerdere antwoorden mogelijk</w:delText>
        </w:r>
      </w:del>
      <w:ins w:author="Mark Gremmen" w:date="2022-08-29T13:39:00Z" w:id="1132">
        <w:r w:rsidR="007838F4">
          <w:rPr>
            <w:rFonts w:ascii="Calibri Light" w:hAnsi="Calibri Light" w:cs="Calibri Light"/>
            <w:lang w:val="nl-NL"/>
          </w:rPr>
          <w:t>meer antwoorden mogelijk</w:t>
        </w:r>
      </w:ins>
      <w:r w:rsidRPr="00741903">
        <w:rPr>
          <w:rFonts w:ascii="Calibri Light" w:hAnsi="Calibri Light" w:cs="Calibri Light"/>
          <w:lang w:val="nl-NL"/>
        </w:rPr>
        <w:t>)</w:t>
      </w:r>
    </w:p>
    <w:p w:rsidR="003D436E" w:rsidRDefault="001059C7" w14:paraId="4FBAE10B" w14:textId="77777777">
      <w:pPr>
        <w:pStyle w:val="ListParagraph"/>
        <w:keepNext/>
        <w:numPr>
          <w:ilvl w:val="0"/>
          <w:numId w:val="3"/>
        </w:numPr>
        <w:rPr>
          <w:ins w:author="Mark Gremmen" w:date="2022-06-01T10:38:00Z" w:id="1133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interesse/</w:t>
      </w:r>
      <w:proofErr w:type="spellStart"/>
      <w:r w:rsidRPr="009A2F1D">
        <w:rPr>
          <w:rFonts w:ascii="Calibri Light" w:hAnsi="Calibri Light" w:cs="Calibri Light"/>
        </w:rPr>
        <w:t>behoefte</w:t>
      </w:r>
      <w:proofErr w:type="spellEnd"/>
    </w:p>
    <w:p w:rsidRPr="005557F3" w:rsidR="00D93DAA" w:rsidP="4C05FF5E" w:rsidRDefault="00D93DAA" w14:paraId="00835384" w14:textId="57CCDB91">
      <w:pPr>
        <w:pStyle w:val="ListParagraph"/>
        <w:keepNext w:val="1"/>
        <w:numPr>
          <w:ilvl w:val="0"/>
          <w:numId w:val="3"/>
        </w:numPr>
        <w:spacing w:before="120" w:line="240" w:lineRule="auto"/>
        <w:ind/>
        <w:rPr>
          <w:rFonts w:ascii="Calibri Light" w:hAnsi="Calibri Light" w:cs="Calibri Light"/>
          <w:lang w:val="nl-NL"/>
        </w:rPr>
      </w:pPr>
      <w:r w:rsidRPr="4C05FF5E" w:rsidR="001059C7">
        <w:rPr>
          <w:rFonts w:ascii="Calibri Light" w:hAnsi="Calibri Light" w:cs="Calibri Light"/>
          <w:lang w:val="nl-NL"/>
        </w:rPr>
        <w:t xml:space="preserve"> </w:t>
      </w:r>
      <w:del w:author="Mark Gremmen" w:date="2022-07-28T11:02:00Z" w:id="1163871226">
        <w:r w:rsidRPr="4C05FF5E" w:rsidDel="001059C7">
          <w:rPr>
            <w:rFonts w:ascii="Calibri Light" w:hAnsi="Calibri Light" w:cs="Calibri Light"/>
            <w:lang w:val="nl-NL"/>
          </w:rPr>
          <w:delText xml:space="preserve">  </w:delText>
        </w:r>
      </w:del>
      <w:ins w:author="Mark Gremmen" w:date="2022-06-01T10:38:00Z" w:id="482834666">
        <w:r w:rsidRPr="4C05FF5E" w:rsidR="003D436E">
          <w:rPr>
            <w:rFonts w:ascii="Calibri Light" w:hAnsi="Calibri Light" w:cs="Calibri Light"/>
            <w:lang w:val="nl-NL"/>
          </w:rPr>
          <w:t>wil</w:t>
        </w:r>
        <w:r w:rsidRPr="4C05FF5E" w:rsidR="003D436E">
          <w:rPr>
            <w:rFonts w:ascii="Calibri Light" w:hAnsi="Calibri Light" w:cs="Calibri Light"/>
            <w:lang w:val="nl-NL"/>
          </w:rPr>
          <w:t xml:space="preserve"> niet ergens aan vast zitten  </w:t>
        </w:r>
      </w:ins>
    </w:p>
    <w:p w:rsidRPr="009A2F1D" w:rsidR="00D93DAA" w:rsidRDefault="00AF0170" w14:paraId="492792FE" w14:textId="39628996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ins w:author="Mark Gremmen" w:date="2022-08-29T13:32:00Z" w:id="1371284343">
        <w:r w:rsidRPr="4C05FF5E" w:rsidR="00AF0170">
          <w:rPr>
            <w:rFonts w:ascii="Calibri Light" w:hAnsi="Calibri Light" w:cs="Calibri Light"/>
            <w:lang w:val="nl-NL"/>
          </w:rPr>
          <w:t xml:space="preserve">te weinig </w:t>
        </w:r>
      </w:ins>
      <w:r w:rsidRPr="4C05FF5E" w:rsidR="001059C7">
        <w:rPr>
          <w:rFonts w:ascii="Calibri Light" w:hAnsi="Calibri Light" w:cs="Calibri Light"/>
          <w:lang w:val="nl-NL"/>
        </w:rPr>
        <w:t>tijd</w:t>
      </w:r>
      <w:del w:author="Mark Gremmen" w:date="2022-08-29T13:32:00Z" w:id="1085802886">
        <w:r w:rsidRPr="4C05FF5E" w:rsidDel="001059C7">
          <w:rPr>
            <w:rFonts w:ascii="Calibri Light" w:hAnsi="Calibri Light" w:cs="Calibri Light"/>
            <w:lang w:val="nl-NL"/>
          </w:rPr>
          <w:delText>sgebrek</w:delText>
        </w:r>
      </w:del>
      <w:ins w:author="Mark Gremmen" w:date="2022-08-29T13:38:00Z" w:id="909401752">
        <w:r w:rsidRPr="4C05FF5E" w:rsidR="00287864">
          <w:rPr>
            <w:rFonts w:ascii="Calibri Light" w:hAnsi="Calibri Light" w:cs="Calibri Light"/>
            <w:lang w:val="nl-NL"/>
          </w:rPr>
          <w:t xml:space="preserve"> of </w:t>
        </w:r>
      </w:ins>
      <w:del w:author="Mark Gremmen" w:date="2022-08-29T13:38:00Z" w:id="1708018281">
        <w:r w:rsidRPr="4C05FF5E" w:rsidDel="001059C7">
          <w:rPr>
            <w:rFonts w:ascii="Calibri Light" w:hAnsi="Calibri Light" w:cs="Calibri Light"/>
            <w:lang w:val="nl-NL"/>
          </w:rPr>
          <w:delText>/</w:delText>
        </w:r>
      </w:del>
      <w:r w:rsidRPr="4C05FF5E" w:rsidR="001059C7">
        <w:rPr>
          <w:rFonts w:ascii="Calibri Light" w:hAnsi="Calibri Light" w:cs="Calibri Light"/>
          <w:lang w:val="nl-NL"/>
        </w:rPr>
        <w:t xml:space="preserve">te druk (vanwege </w:t>
      </w:r>
      <w:r w:rsidRPr="4C05FF5E" w:rsidR="001059C7">
        <w:rPr>
          <w:rFonts w:ascii="Calibri Light" w:hAnsi="Calibri Light" w:cs="Calibri Light"/>
          <w:lang w:val="nl-NL"/>
        </w:rPr>
        <w:t>baan,</w:t>
      </w:r>
      <w:del w:author="Mark Gremmen" w:date="2022-08-29T13:30:00Z" w:id="1090904170">
        <w:r w:rsidRPr="4C05FF5E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ins w:author="Mark Gremmen" w:date="2022-08-29T13:30:00Z" w:id="1984723510">
        <w:r w:rsidRPr="4C05FF5E" w:rsidR="00895629">
          <w:rPr>
            <w:rFonts w:ascii="Calibri Light" w:hAnsi="Calibri Light" w:cs="Calibri Light"/>
            <w:lang w:val="nl-NL"/>
          </w:rPr>
          <w:t>gezin</w:t>
        </w:r>
        <w:r w:rsidRPr="4C05FF5E" w:rsidR="00895629">
          <w:rPr>
            <w:rFonts w:ascii="Calibri Light" w:hAnsi="Calibri Light" w:cs="Calibri Light"/>
            <w:lang w:val="nl-NL"/>
          </w:rPr>
          <w:t xml:space="preserve"> of familie</w:t>
        </w:r>
      </w:ins>
      <w:del w:author="Mark Gremmen" w:date="2022-08-29T13:30:00Z" w:id="1726975092">
        <w:r w:rsidRPr="4C05FF5E" w:rsidDel="001059C7">
          <w:rPr>
            <w:rFonts w:ascii="Calibri Light" w:hAnsi="Calibri Light" w:cs="Calibri Light"/>
            <w:lang w:val="nl-NL"/>
          </w:rPr>
          <w:delText>zorgtaak of andere prioriteiten</w:delText>
        </w:r>
      </w:del>
      <w:r w:rsidRPr="4C05FF5E" w:rsidR="001059C7">
        <w:rPr>
          <w:rFonts w:ascii="Calibri Light" w:hAnsi="Calibri Light" w:cs="Calibri Light"/>
          <w:lang w:val="nl-NL"/>
        </w:rPr>
        <w:t xml:space="preserve">)  </w:t>
      </w:r>
    </w:p>
    <w:p w:rsidRPr="005557F3" w:rsidR="00D93DAA" w:rsidDel="003D436E" w:rsidP="4C05FF5E" w:rsidRDefault="001059C7" w14:paraId="0E3F0247" w14:textId="2B306380">
      <w:pPr>
        <w:pStyle w:val="ListParagraph"/>
        <w:keepNext w:val="1"/>
        <w:numPr>
          <w:ilvl w:val="0"/>
          <w:numId w:val="3"/>
        </w:numPr>
        <w:spacing w:before="120" w:line="240" w:lineRule="auto"/>
        <w:ind/>
        <w:rPr>
          <w:del w:author="Mark Gremmen" w:date="2022-06-01T10:38:00Z" w:id="1569997257"/>
          <w:rFonts w:ascii="Calibri Light" w:hAnsi="Calibri Light" w:cs="Calibri Light"/>
          <w:lang w:val="nl-NL"/>
        </w:rPr>
      </w:pPr>
      <w:r w:rsidRPr="4C05FF5E" w:rsidR="001059C7">
        <w:rPr>
          <w:rFonts w:ascii="Calibri Light" w:hAnsi="Calibri Light" w:cs="Calibri Light"/>
        </w:rPr>
        <w:t>gezondheid</w:t>
      </w:r>
      <w:del w:author="Mark Gremmen" w:date="2022-06-01T10:38:00Z" w:id="2107042429">
        <w:r w:rsidRPr="4C05FF5E" w:rsidDel="001059C7">
          <w:rPr>
            <w:rFonts w:ascii="Calibri Light" w:hAnsi="Calibri Light" w:cs="Calibri Light"/>
            <w:lang w:val="nl-NL"/>
          </w:rPr>
          <w:delText xml:space="preserve">  </w:delText>
        </w:r>
      </w:del>
    </w:p>
    <w:p w:rsidRPr="009A2F1D" w:rsidR="00D93DAA" w:rsidRDefault="001059C7" w14:paraId="2247213B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4C05FF5E" w:rsidR="001059C7">
        <w:rPr>
          <w:rFonts w:ascii="Calibri Light" w:hAnsi="Calibri Light" w:cs="Calibri Light"/>
          <w:lang w:val="nl-NL"/>
        </w:rPr>
        <w:t xml:space="preserve">weet niet wat voor vrijwilligerswerk ik kan doen  </w:t>
      </w:r>
    </w:p>
    <w:p w:rsidRPr="009A2F1D" w:rsidR="00D93DAA" w:rsidRDefault="001059C7" w14:paraId="1DD29A32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4C05FF5E" w:rsidR="001059C7">
        <w:rPr>
          <w:rFonts w:ascii="Calibri Light" w:hAnsi="Calibri Light" w:cs="Calibri Light"/>
          <w:lang w:val="nl-NL"/>
        </w:rPr>
        <w:t xml:space="preserve">weet niet hoe ik aan vrijwilligerswerk kan komen   </w:t>
      </w:r>
    </w:p>
    <w:p w:rsidRPr="009A2F1D" w:rsidR="00D93DAA" w:rsidRDefault="001059C7" w14:paraId="337227C3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>kan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geen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geschikt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vrijwilligerswerk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vinden</w:t>
      </w:r>
      <w:r w:rsidRPr="4C05FF5E" w:rsidR="001059C7">
        <w:rPr>
          <w:rFonts w:ascii="Calibri Light" w:hAnsi="Calibri Light" w:cs="Calibri Light"/>
        </w:rPr>
        <w:t xml:space="preserve">   </w:t>
      </w:r>
    </w:p>
    <w:p w:rsidRPr="009A2F1D" w:rsidR="00D93DAA" w:rsidRDefault="001059C7" w14:paraId="3D6C3523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>anders</w:t>
      </w:r>
      <w:r w:rsidRPr="4C05FF5E" w:rsidR="001059C7">
        <w:rPr>
          <w:rFonts w:ascii="Calibri Light" w:hAnsi="Calibri Light" w:cs="Calibri Light"/>
        </w:rPr>
        <w:t xml:space="preserve">, </w:t>
      </w:r>
      <w:r w:rsidRPr="4C05FF5E" w:rsidR="001059C7">
        <w:rPr>
          <w:rFonts w:ascii="Calibri Light" w:hAnsi="Calibri Light" w:cs="Calibri Light"/>
        </w:rPr>
        <w:t>namelijk</w:t>
      </w:r>
      <w:r w:rsidRPr="4C05FF5E" w:rsidR="001059C7">
        <w:rPr>
          <w:rFonts w:ascii="Calibri Light" w:hAnsi="Calibri Light" w:cs="Calibri Light"/>
        </w:rPr>
        <w:t xml:space="preserve"> ________________________________________________</w:t>
      </w:r>
    </w:p>
    <w:p w:rsidRPr="009A2F1D" w:rsidR="00D93DAA" w:rsidRDefault="00D93DAA" w14:paraId="7B3F5C9F" w14:textId="75892BEA">
      <w:pPr>
        <w:rPr>
          <w:rFonts w:ascii="Calibri Light" w:hAnsi="Calibri Light" w:cs="Calibri Light"/>
        </w:rPr>
      </w:pPr>
    </w:p>
    <w:p w:rsidRPr="009A2F1D" w:rsidR="00741903" w:rsidP="00741903" w:rsidRDefault="00741903" w14:paraId="1D1C16A6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="0633175D" w:rsidP="0633175D" w:rsidRDefault="0633175D" w14:paraId="2789367F" w14:textId="02DB6F1B">
      <w:pPr>
        <w:rPr>
          <w:rFonts w:ascii="Calibri Light" w:hAnsi="Calibri Light" w:cs="Calibri Light"/>
        </w:rPr>
      </w:pPr>
    </w:p>
    <w:p w:rsidRPr="009A2F1D" w:rsidR="00D93DAA" w:rsidRDefault="00D93DAA" w14:paraId="02DD75A7" w14:textId="77777777">
      <w:pPr>
        <w:rPr>
          <w:rFonts w:ascii="Calibri Light" w:hAnsi="Calibri Light" w:cs="Calibri Light"/>
          <w:lang w:val="nl-NL"/>
        </w:rPr>
      </w:pPr>
    </w:p>
    <w:p w:rsidR="00E37389" w:rsidRDefault="001059C7" w14:paraId="399760A6" w14:textId="77A84185">
      <w:pPr>
        <w:keepNext/>
        <w:rPr>
          <w:ins w:author="Mark Gremmen" w:date="2022-08-29T12:55:00Z" w:id="1147"/>
          <w:rFonts w:ascii="Calibri Light" w:hAnsi="Calibri Light" w:cs="Calibri Light"/>
          <w:lang w:val="nl-NL"/>
        </w:rPr>
      </w:pPr>
      <w:r w:rsidRPr="00467181">
        <w:rPr>
          <w:rFonts w:ascii="Calibri Light" w:hAnsi="Calibri Light" w:cs="Calibri Light"/>
          <w:b/>
          <w:bCs/>
          <w:lang w:val="nl-NL"/>
        </w:rPr>
        <w:t>zw13</w:t>
      </w:r>
      <w:r w:rsidRPr="009A2F1D">
        <w:rPr>
          <w:rFonts w:ascii="Calibri Light" w:hAnsi="Calibri Light" w:cs="Calibri Light"/>
          <w:lang w:val="nl-NL"/>
        </w:rPr>
        <w:t xml:space="preserve"> [OPTIONEEL] </w:t>
      </w:r>
      <w:del w:author="Mark Gremmen" w:date="2022-08-29T13:00:00Z" w:id="1148">
        <w:r w:rsidRPr="009A2F1D" w:rsidDel="005C19FE">
          <w:rPr>
            <w:rFonts w:ascii="Calibri Light" w:hAnsi="Calibri Light" w:cs="Calibri Light"/>
            <w:lang w:val="nl-NL"/>
          </w:rPr>
          <w:delText xml:space="preserve">Welke vormen van burenhulp </w:delText>
        </w:r>
      </w:del>
      <w:del w:author="Mark Gremmen" w:date="2022-08-29T12:51:00Z" w:id="1149">
        <w:r w:rsidRPr="009A2F1D" w:rsidDel="00CB0ECA">
          <w:rPr>
            <w:rFonts w:ascii="Calibri Light" w:hAnsi="Calibri Light" w:cs="Calibri Light"/>
            <w:lang w:val="nl-NL"/>
          </w:rPr>
          <w:delText xml:space="preserve">bent u bereid te </w:delText>
        </w:r>
      </w:del>
      <w:del w:author="Mark Gremmen" w:date="2022-08-29T12:54:00Z" w:id="1150">
        <w:r w:rsidRPr="009A2F1D" w:rsidDel="00003CE6">
          <w:rPr>
            <w:rFonts w:ascii="Calibri Light" w:hAnsi="Calibri Light" w:cs="Calibri Light"/>
            <w:lang w:val="nl-NL"/>
          </w:rPr>
          <w:delText>verlenen</w:delText>
        </w:r>
      </w:del>
      <w:del w:author="Mark Gremmen" w:date="2022-08-29T13:00:00Z" w:id="1151">
        <w:r w:rsidRPr="009A2F1D" w:rsidDel="005C19FE">
          <w:rPr>
            <w:rFonts w:ascii="Calibri Light" w:hAnsi="Calibri Light" w:cs="Calibri Light"/>
            <w:lang w:val="nl-NL"/>
          </w:rPr>
          <w:delText>?</w:delText>
        </w:r>
      </w:del>
    </w:p>
    <w:p w:rsidRPr="009A2F1D" w:rsidR="00D93DAA" w:rsidRDefault="00E37389" w14:paraId="04F72CD6" w14:textId="366D65B6">
      <w:pPr>
        <w:keepNext/>
        <w:rPr>
          <w:rFonts w:ascii="Calibri Light" w:hAnsi="Calibri Light" w:cs="Calibri Light"/>
        </w:rPr>
      </w:pPr>
      <w:ins w:author="Mark Gremmen" w:date="2022-08-29T12:55:00Z" w:id="1152">
        <w:r>
          <w:rPr>
            <w:rFonts w:ascii="Calibri Light" w:hAnsi="Calibri Light" w:cs="Calibri Light"/>
            <w:lang w:val="nl-NL"/>
          </w:rPr>
          <w:t xml:space="preserve">Waar zou u uw </w:t>
        </w:r>
        <w:r w:rsidR="003270B0">
          <w:rPr>
            <w:rFonts w:ascii="Calibri Light" w:hAnsi="Calibri Light" w:cs="Calibri Light"/>
            <w:lang w:val="nl-NL"/>
          </w:rPr>
          <w:t xml:space="preserve">buren </w:t>
        </w:r>
      </w:ins>
      <w:ins w:author="Mark Gremmen" w:date="2022-08-29T12:58:00Z" w:id="1153">
        <w:r w:rsidR="00312584">
          <w:rPr>
            <w:rFonts w:ascii="Calibri Light" w:hAnsi="Calibri Light" w:cs="Calibri Light"/>
            <w:lang w:val="nl-NL"/>
          </w:rPr>
          <w:t>mee</w:t>
        </w:r>
      </w:ins>
      <w:ins w:author="Mark Gremmen" w:date="2022-08-29T12:55:00Z" w:id="1154">
        <w:r w:rsidR="003270B0">
          <w:rPr>
            <w:rFonts w:ascii="Calibri Light" w:hAnsi="Calibri Light" w:cs="Calibri Light"/>
            <w:lang w:val="nl-NL"/>
          </w:rPr>
          <w:t xml:space="preserve"> willen helpen</w:t>
        </w:r>
      </w:ins>
      <w:ins w:author="Mark Gremmen" w:date="2022-08-29T12:59:00Z" w:id="1155">
        <w:r w:rsidR="00442454">
          <w:rPr>
            <w:rFonts w:ascii="Calibri Light" w:hAnsi="Calibri Light" w:cs="Calibri Light"/>
            <w:lang w:val="nl-NL"/>
          </w:rPr>
          <w:t xml:space="preserve"> </w:t>
        </w:r>
        <w:r w:rsidRPr="5CACD928" w:rsidR="00442454">
          <w:rPr>
            <w:rFonts w:ascii="Calibri Light" w:hAnsi="Calibri Light" w:cs="Calibri Light"/>
            <w:lang w:val="nl-NL"/>
          </w:rPr>
          <w:t>als dat nodig is</w:t>
        </w:r>
      </w:ins>
      <w:ins w:author="Mark Gremmen" w:date="2022-08-29T12:56:00Z" w:id="1156">
        <w:r w:rsidR="003270B0">
          <w:rPr>
            <w:rFonts w:ascii="Calibri Light" w:hAnsi="Calibri Light" w:cs="Calibri Light"/>
            <w:lang w:val="nl-NL"/>
          </w:rPr>
          <w:t>?</w:t>
        </w:r>
      </w:ins>
      <w:r w:rsidRPr="009A2F1D" w:rsidR="001059C7">
        <w:rPr>
          <w:rFonts w:ascii="Calibri Light" w:hAnsi="Calibri Light" w:cs="Calibri Light"/>
          <w:lang w:val="nl-NL"/>
        </w:rPr>
        <w:br/>
      </w:r>
      <w:r w:rsidRPr="009A2F1D" w:rsidR="001059C7">
        <w:rPr>
          <w:rFonts w:ascii="Calibri Light" w:hAnsi="Calibri Light" w:cs="Calibri Light"/>
          <w:lang w:val="nl-NL"/>
        </w:rPr>
        <w:br/>
      </w:r>
      <w:del w:author="Mark Gremmen" w:date="2022-08-29T13:03:00Z" w:id="1157">
        <w:r w:rsidRPr="009A2F1D" w:rsidDel="005873D4" w:rsidR="001059C7">
          <w:rPr>
            <w:rFonts w:ascii="Calibri Light" w:hAnsi="Calibri Light" w:cs="Calibri Light"/>
            <w:lang w:val="nl-NL"/>
          </w:rPr>
          <w:delText>Uit eigen beweging of als het u gevraagd wordt door een buurtbewoner.</w:delText>
        </w:r>
      </w:del>
      <w:del w:author="Mark Gremmen" w:date="2022-08-29T14:06:00Z" w:id="1158">
        <w:r w:rsidRPr="009A2F1D" w:rsidDel="00AB6FD4" w:rsidR="001059C7">
          <w:rPr>
            <w:rFonts w:ascii="Calibri Light" w:hAnsi="Calibri Light" w:cs="Calibri Light"/>
            <w:lang w:val="nl-NL"/>
          </w:rPr>
          <w:br/>
        </w:r>
      </w:del>
      <w:r w:rsidRPr="009A2F1D" w:rsidR="001059C7">
        <w:rPr>
          <w:rFonts w:ascii="Calibri Light" w:hAnsi="Calibri Light" w:cs="Calibri Light"/>
          <w:lang w:val="nl-NL"/>
        </w:rPr>
        <w:lastRenderedPageBreak/>
        <w:br/>
      </w:r>
      <w:r w:rsidRPr="009A2F1D" w:rsidR="001059C7">
        <w:rPr>
          <w:rFonts w:ascii="Calibri Light" w:hAnsi="Calibri Light" w:cs="Calibri Light"/>
        </w:rPr>
        <w:t>(</w:t>
      </w:r>
      <w:proofErr w:type="spellStart"/>
      <w:del w:author="Mark Gremmen" w:date="2022-08-29T13:39:00Z" w:id="1159">
        <w:r w:rsidRPr="009A2F1D" w:rsidDel="007838F4" w:rsidR="001059C7">
          <w:rPr>
            <w:rFonts w:ascii="Calibri Light" w:hAnsi="Calibri Light" w:cs="Calibri Light"/>
          </w:rPr>
          <w:delText>meerdere antwoorden mogelijk</w:delText>
        </w:r>
      </w:del>
      <w:ins w:author="Mark Gremmen" w:date="2022-08-29T13:39:00Z" w:id="1160">
        <w:r w:rsidR="007838F4">
          <w:rPr>
            <w:rFonts w:ascii="Calibri Light" w:hAnsi="Calibri Light" w:cs="Calibri Light"/>
          </w:rPr>
          <w:t>meer</w:t>
        </w:r>
        <w:proofErr w:type="spellEnd"/>
        <w:r w:rsidR="007838F4">
          <w:rPr>
            <w:rFonts w:ascii="Calibri Light" w:hAnsi="Calibri Light" w:cs="Calibri Light"/>
          </w:rPr>
          <w:t xml:space="preserve"> </w:t>
        </w:r>
        <w:proofErr w:type="spellStart"/>
        <w:r w:rsidR="007838F4">
          <w:rPr>
            <w:rFonts w:ascii="Calibri Light" w:hAnsi="Calibri Light" w:cs="Calibri Light"/>
          </w:rPr>
          <w:t>antwoorden</w:t>
        </w:r>
        <w:proofErr w:type="spellEnd"/>
        <w:r w:rsidR="007838F4">
          <w:rPr>
            <w:rFonts w:ascii="Calibri Light" w:hAnsi="Calibri Light" w:cs="Calibri Light"/>
          </w:rPr>
          <w:t xml:space="preserve"> </w:t>
        </w:r>
        <w:proofErr w:type="spellStart"/>
        <w:r w:rsidR="007838F4">
          <w:rPr>
            <w:rFonts w:ascii="Calibri Light" w:hAnsi="Calibri Light" w:cs="Calibri Light"/>
          </w:rPr>
          <w:t>mogelijk</w:t>
        </w:r>
      </w:ins>
      <w:proofErr w:type="spellEnd"/>
      <w:r w:rsidRPr="009A2F1D" w:rsidR="001059C7">
        <w:rPr>
          <w:rFonts w:ascii="Calibri Light" w:hAnsi="Calibri Light" w:cs="Calibri Light"/>
        </w:rPr>
        <w:t>)</w:t>
      </w:r>
    </w:p>
    <w:p w:rsidRPr="009A2F1D" w:rsidR="00D93DAA" w:rsidRDefault="001059C7" w14:paraId="197FC4D2" w14:textId="2A16806D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del w:author="Mark Gremmen" w:date="2022-08-29T13:00:00Z" w:id="809769421">
        <w:r w:rsidRPr="4C05FF5E" w:rsidDel="001059C7">
          <w:rPr>
            <w:rFonts w:ascii="Calibri Light" w:hAnsi="Calibri Light" w:cs="Calibri Light"/>
          </w:rPr>
          <w:delText xml:space="preserve">hulp bij </w:delText>
        </w:r>
      </w:del>
      <w:r w:rsidRPr="4C05FF5E" w:rsidR="001059C7">
        <w:rPr>
          <w:rFonts w:ascii="Calibri Light" w:hAnsi="Calibri Light" w:cs="Calibri Light"/>
        </w:rPr>
        <w:t>boodschappen</w:t>
      </w:r>
      <w:r w:rsidRPr="4C05FF5E" w:rsidR="001059C7">
        <w:rPr>
          <w:rFonts w:ascii="Calibri Light" w:hAnsi="Calibri Light" w:cs="Calibri Light"/>
        </w:rPr>
        <w:t xml:space="preserve"> </w:t>
      </w:r>
      <w:ins w:author="Mark Gremmen" w:date="2022-08-29T13:20:00Z" w:id="939231512">
        <w:r w:rsidRPr="4C05FF5E" w:rsidR="00252989">
          <w:rPr>
            <w:rFonts w:ascii="Calibri Light" w:hAnsi="Calibri Light" w:cs="Calibri Light"/>
          </w:rPr>
          <w:t>doen</w:t>
        </w:r>
      </w:ins>
    </w:p>
    <w:p w:rsidRPr="009A2F1D" w:rsidR="00D93DAA" w:rsidRDefault="001059C7" w14:paraId="55AE63CD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del w:author="Mark Gremmen" w:date="2022-08-29T13:02:00Z" w:id="241929900">
        <w:r w:rsidRPr="4C05FF5E" w:rsidDel="001059C7">
          <w:rPr>
            <w:rFonts w:ascii="Calibri Light" w:hAnsi="Calibri Light" w:cs="Calibri Light"/>
          </w:rPr>
          <w:delText xml:space="preserve">helpen bij </w:delText>
        </w:r>
      </w:del>
      <w:r w:rsidRPr="4C05FF5E" w:rsidR="001059C7">
        <w:rPr>
          <w:rFonts w:ascii="Calibri Light" w:hAnsi="Calibri Light" w:cs="Calibri Light"/>
        </w:rPr>
        <w:t>vervoer</w:t>
      </w:r>
      <w:r w:rsidRPr="4C05FF5E" w:rsidR="001059C7">
        <w:rPr>
          <w:rFonts w:ascii="Calibri Light" w:hAnsi="Calibri Light" w:cs="Calibri Light"/>
        </w:rPr>
        <w:t xml:space="preserve">  </w:t>
      </w:r>
    </w:p>
    <w:p w:rsidRPr="009A2F1D" w:rsidR="00D93DAA" w:rsidRDefault="001059C7" w14:paraId="1E3790EB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>oogje</w:t>
      </w:r>
      <w:r w:rsidRPr="4C05FF5E" w:rsidR="001059C7">
        <w:rPr>
          <w:rFonts w:ascii="Calibri Light" w:hAnsi="Calibri Light" w:cs="Calibri Light"/>
        </w:rPr>
        <w:t xml:space="preserve"> in het </w:t>
      </w:r>
      <w:r w:rsidRPr="4C05FF5E" w:rsidR="001059C7">
        <w:rPr>
          <w:rFonts w:ascii="Calibri Light" w:hAnsi="Calibri Light" w:cs="Calibri Light"/>
        </w:rPr>
        <w:t>zeil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houden</w:t>
      </w:r>
      <w:r w:rsidRPr="4C05FF5E" w:rsidR="001059C7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54BF56A5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huis </w:t>
      </w:r>
      <w:r w:rsidRPr="4C05FF5E" w:rsidR="001059C7">
        <w:rPr>
          <w:rFonts w:ascii="Calibri Light" w:hAnsi="Calibri Light" w:cs="Calibri Light"/>
        </w:rPr>
        <w:t>schoonhouden</w:t>
      </w:r>
      <w:r w:rsidRPr="4C05FF5E" w:rsidR="001059C7">
        <w:rPr>
          <w:rFonts w:ascii="Calibri Light" w:hAnsi="Calibri Light" w:cs="Calibri Light"/>
        </w:rPr>
        <w:t xml:space="preserve"> of </w:t>
      </w:r>
      <w:r w:rsidRPr="4C05FF5E" w:rsidR="001059C7">
        <w:rPr>
          <w:rFonts w:ascii="Calibri Light" w:hAnsi="Calibri Light" w:cs="Calibri Light"/>
        </w:rPr>
        <w:t>koken</w:t>
      </w:r>
      <w:r w:rsidRPr="4C05FF5E" w:rsidR="001059C7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4B6BD886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4C05FF5E" w:rsidR="001059C7">
        <w:rPr>
          <w:rFonts w:ascii="Calibri Light" w:hAnsi="Calibri Light" w:cs="Calibri Light"/>
          <w:lang w:val="nl-NL"/>
        </w:rPr>
        <w:t xml:space="preserve">klusjes in of rond het huis </w:t>
      </w:r>
    </w:p>
    <w:p w:rsidRPr="009A2F1D" w:rsidR="00D93DAA" w:rsidRDefault="001059C7" w14:paraId="035E6BB1" w14:textId="041474CE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>medicijnen</w:t>
      </w:r>
      <w:r w:rsidRPr="4C05FF5E" w:rsidR="001059C7">
        <w:rPr>
          <w:rFonts w:ascii="Calibri Light" w:hAnsi="Calibri Light" w:cs="Calibri Light"/>
        </w:rPr>
        <w:t xml:space="preserve"> </w:t>
      </w:r>
      <w:ins w:author="Mark Gremmen" w:date="2022-07-28T11:02:00Z" w:id="1324679249">
        <w:r w:rsidRPr="4C05FF5E" w:rsidR="001059C7">
          <w:rPr>
            <w:rFonts w:ascii="Calibri Light" w:hAnsi="Calibri Light" w:cs="Calibri Light"/>
          </w:rPr>
          <w:t>geven</w:t>
        </w:r>
      </w:ins>
      <w:del w:author="Mark Gremmen" w:date="2022-07-28T11:02:00Z" w:id="643068529">
        <w:r w:rsidRPr="4C05FF5E" w:rsidDel="001059C7">
          <w:rPr>
            <w:rFonts w:ascii="Calibri Light" w:hAnsi="Calibri Light" w:cs="Calibri Light"/>
          </w:rPr>
          <w:delText>toedienen</w:delText>
        </w:r>
      </w:del>
      <w:r w:rsidRPr="4C05FF5E" w:rsidR="001059C7">
        <w:rPr>
          <w:rFonts w:ascii="Calibri Light" w:hAnsi="Calibri Light" w:cs="Calibri Light"/>
        </w:rPr>
        <w:t xml:space="preserve"> of </w:t>
      </w:r>
      <w:r w:rsidRPr="4C05FF5E" w:rsidR="001059C7">
        <w:rPr>
          <w:rFonts w:ascii="Calibri Light" w:hAnsi="Calibri Light" w:cs="Calibri Light"/>
        </w:rPr>
        <w:t>persoonlijke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verzorging</w:t>
      </w:r>
      <w:r w:rsidRPr="4C05FF5E" w:rsidR="001059C7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58562510" w14:textId="5B76757B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>opvangen</w:t>
      </w:r>
      <w:r w:rsidRPr="4C05FF5E" w:rsidR="001059C7">
        <w:rPr>
          <w:rFonts w:ascii="Calibri Light" w:hAnsi="Calibri Light" w:cs="Calibri Light"/>
        </w:rPr>
        <w:t xml:space="preserve"> van </w:t>
      </w:r>
      <w:r w:rsidRPr="4C05FF5E" w:rsidR="001059C7">
        <w:rPr>
          <w:rFonts w:ascii="Calibri Light" w:hAnsi="Calibri Light" w:cs="Calibri Light"/>
        </w:rPr>
        <w:t>kinderen</w:t>
      </w:r>
      <w:r w:rsidRPr="4C05FF5E" w:rsidR="001059C7">
        <w:rPr>
          <w:rFonts w:ascii="Calibri Light" w:hAnsi="Calibri Light" w:cs="Calibri Light"/>
        </w:rPr>
        <w:t xml:space="preserve"> </w:t>
      </w:r>
      <w:ins w:author="Mark Gremmen" w:date="2022-08-29T13:34:00Z" w:id="1210938125">
        <w:r w:rsidRPr="4C05FF5E" w:rsidR="00280C48">
          <w:rPr>
            <w:rFonts w:ascii="Calibri Light" w:hAnsi="Calibri Light" w:cs="Calibri Light"/>
          </w:rPr>
          <w:t xml:space="preserve">of </w:t>
        </w:r>
        <w:r w:rsidRPr="4C05FF5E" w:rsidR="00280C48">
          <w:rPr>
            <w:rFonts w:ascii="Calibri Light" w:hAnsi="Calibri Light" w:cs="Calibri Light"/>
          </w:rPr>
          <w:t>huisdier</w:t>
        </w:r>
      </w:ins>
      <w:r w:rsidRPr="4C05FF5E" w:rsidR="001059C7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7BD8C6C1" w14:textId="33EF923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del w:author="Mark Gremmen" w:date="2022-07-05T12:58:00Z" w:id="1304284095">
        <w:r w:rsidRPr="4C05FF5E" w:rsidDel="001059C7">
          <w:rPr>
            <w:rFonts w:ascii="Calibri Light" w:hAnsi="Calibri Light" w:cs="Calibri Light"/>
            <w:lang w:val="nl-NL"/>
          </w:rPr>
          <w:delText>ondersteuning</w:delText>
        </w:r>
      </w:del>
      <w:del w:author="Mark Gremmen" w:date="2022-08-29T13:00:00Z" w:id="121705244">
        <w:r w:rsidRPr="4C05FF5E" w:rsidDel="001059C7">
          <w:rPr>
            <w:rFonts w:ascii="Calibri Light" w:hAnsi="Calibri Light" w:cs="Calibri Light"/>
            <w:lang w:val="nl-NL"/>
          </w:rPr>
          <w:delText xml:space="preserve"> bij een </w:delText>
        </w:r>
      </w:del>
      <w:ins w:author="Mark Gremmen" w:date="2022-08-29T13:25:00Z" w:id="577343981">
        <w:r w:rsidRPr="4C05FF5E" w:rsidR="0041280E">
          <w:rPr>
            <w:rFonts w:ascii="Calibri Light" w:hAnsi="Calibri Light" w:cs="Calibri Light"/>
            <w:lang w:val="nl-NL"/>
          </w:rPr>
          <w:t xml:space="preserve">informatie en advies bij </w:t>
        </w:r>
      </w:ins>
      <w:r w:rsidRPr="4C05FF5E" w:rsidR="001059C7">
        <w:rPr>
          <w:rFonts w:ascii="Calibri Light" w:hAnsi="Calibri Light" w:cs="Calibri Light"/>
          <w:lang w:val="nl-NL"/>
        </w:rPr>
        <w:t xml:space="preserve">aanvraag, administratie of computer </w:t>
      </w:r>
    </w:p>
    <w:p w:rsidRPr="009A2F1D" w:rsidR="00D93DAA" w:rsidRDefault="001059C7" w14:paraId="464DC230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>anders</w:t>
      </w:r>
      <w:r w:rsidRPr="4C05FF5E" w:rsidR="001059C7">
        <w:rPr>
          <w:rFonts w:ascii="Calibri Light" w:hAnsi="Calibri Light" w:cs="Calibri Light"/>
        </w:rPr>
        <w:t xml:space="preserve">, </w:t>
      </w:r>
      <w:r w:rsidRPr="4C05FF5E" w:rsidR="001059C7">
        <w:rPr>
          <w:rFonts w:ascii="Calibri Light" w:hAnsi="Calibri Light" w:cs="Calibri Light"/>
        </w:rPr>
        <w:t>namelijk</w:t>
      </w:r>
      <w:r w:rsidRPr="4C05FF5E" w:rsidR="001059C7">
        <w:rPr>
          <w:rFonts w:ascii="Calibri Light" w:hAnsi="Calibri Light" w:cs="Calibri Light"/>
        </w:rPr>
        <w:t xml:space="preserve">   ________________________________________________</w:t>
      </w:r>
    </w:p>
    <w:p w:rsidRPr="009A2F1D" w:rsidR="00D93DAA" w:rsidRDefault="001059C7" w14:paraId="301F90D1" w14:textId="52DF4AB4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4C05FF5E" w:rsidR="001059C7">
        <w:rPr>
          <w:rFonts w:ascii="Calibri Light" w:hAnsi="Calibri Light" w:cs="Calibri Light"/>
          <w:lang w:val="nl-NL"/>
        </w:rPr>
        <w:t xml:space="preserve">geen, ik kan </w:t>
      </w:r>
      <w:ins w:author="Mark Gremmen" w:date="2022-08-15T09:46:00Z" w:id="860698626">
        <w:r w:rsidRPr="4C05FF5E" w:rsidR="002F4A37">
          <w:rPr>
            <w:rFonts w:ascii="Calibri Light" w:hAnsi="Calibri Light" w:cs="Calibri Light"/>
            <w:lang w:val="nl-NL"/>
          </w:rPr>
          <w:t>door</w:t>
        </w:r>
      </w:ins>
      <w:del w:author="Mark Gremmen" w:date="2022-08-15T09:46:00Z" w:id="583644108">
        <w:r w:rsidRPr="4C05FF5E" w:rsidDel="001059C7">
          <w:rPr>
            <w:rFonts w:ascii="Calibri Light" w:hAnsi="Calibri Light" w:cs="Calibri Light"/>
            <w:lang w:val="nl-NL"/>
          </w:rPr>
          <w:delText>wegens</w:delText>
        </w:r>
      </w:del>
      <w:del w:author="Mark Gremmen" w:date="2022-08-29T13:35:00Z" w:id="1346015556">
        <w:r w:rsidRPr="4C05FF5E" w:rsidDel="001059C7">
          <w:rPr>
            <w:rFonts w:ascii="Calibri Light" w:hAnsi="Calibri Light" w:cs="Calibri Light"/>
            <w:lang w:val="nl-NL"/>
          </w:rPr>
          <w:delText xml:space="preserve"> omstandigheden</w:delText>
        </w:r>
      </w:del>
      <w:ins w:author="Mark Gremmen" w:date="2022-08-29T13:35:00Z" w:id="1965303178">
        <w:r w:rsidRPr="4C05FF5E" w:rsidR="00E32EFD">
          <w:rPr>
            <w:rFonts w:ascii="Calibri Light" w:hAnsi="Calibri Light" w:cs="Calibri Light"/>
            <w:lang w:val="nl-NL"/>
          </w:rPr>
          <w:t xml:space="preserve"> mijn situatie</w:t>
        </w:r>
      </w:ins>
      <w:r w:rsidRPr="4C05FF5E" w:rsidR="001059C7">
        <w:rPr>
          <w:rFonts w:ascii="Calibri Light" w:hAnsi="Calibri Light" w:cs="Calibri Light"/>
          <w:lang w:val="nl-NL"/>
        </w:rPr>
        <w:t xml:space="preserve"> geen </w:t>
      </w:r>
      <w:del w:author="Mark Gremmen" w:date="2022-08-29T13:03:00Z" w:id="1839786261">
        <w:r w:rsidRPr="4C05FF5E" w:rsidDel="001059C7">
          <w:rPr>
            <w:rFonts w:ascii="Calibri Light" w:hAnsi="Calibri Light" w:cs="Calibri Light"/>
            <w:lang w:val="nl-NL"/>
          </w:rPr>
          <w:delText>buren</w:delText>
        </w:r>
      </w:del>
      <w:r w:rsidRPr="4C05FF5E" w:rsidR="001059C7">
        <w:rPr>
          <w:rFonts w:ascii="Calibri Light" w:hAnsi="Calibri Light" w:cs="Calibri Light"/>
          <w:lang w:val="nl-NL"/>
        </w:rPr>
        <w:t xml:space="preserve">hulp geven </w:t>
      </w:r>
      <w:ins w:author="Mark Gremmen" w:date="2022-08-29T13:04:00Z" w:id="1596107047">
        <w:r w:rsidRPr="4C05FF5E" w:rsidR="001915B4">
          <w:rPr>
            <w:rFonts w:ascii="Calibri Light" w:hAnsi="Calibri Light" w:cs="Calibri Light"/>
            <w:lang w:val="nl-NL"/>
          </w:rPr>
          <w:t>aan buren</w:t>
        </w:r>
      </w:ins>
      <w:r w:rsidRPr="4C05FF5E" w:rsidR="001059C7">
        <w:rPr>
          <w:rFonts w:ascii="Calibri Light" w:hAnsi="Calibri Light" w:cs="Calibri Light"/>
          <w:lang w:val="nl-NL"/>
        </w:rPr>
        <w:t xml:space="preserve">  </w:t>
      </w:r>
    </w:p>
    <w:p w:rsidRPr="009A2F1D" w:rsidR="00D93DAA" w:rsidRDefault="001059C7" w14:paraId="4603728C" w14:textId="4F2940FC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4C05FF5E" w:rsidR="001059C7">
        <w:rPr>
          <w:rFonts w:ascii="Calibri Light" w:hAnsi="Calibri Light" w:cs="Calibri Light"/>
          <w:lang w:val="nl-NL"/>
        </w:rPr>
        <w:t xml:space="preserve">geen, ik wil geen </w:t>
      </w:r>
      <w:del w:author="Mark Gremmen" w:date="2022-08-29T13:03:00Z" w:id="244799063">
        <w:r w:rsidRPr="4C05FF5E" w:rsidDel="001059C7">
          <w:rPr>
            <w:rFonts w:ascii="Calibri Light" w:hAnsi="Calibri Light" w:cs="Calibri Light"/>
            <w:lang w:val="nl-NL"/>
          </w:rPr>
          <w:delText>buren</w:delText>
        </w:r>
      </w:del>
      <w:r w:rsidRPr="4C05FF5E" w:rsidR="001059C7">
        <w:rPr>
          <w:rFonts w:ascii="Calibri Light" w:hAnsi="Calibri Light" w:cs="Calibri Light"/>
          <w:lang w:val="nl-NL"/>
        </w:rPr>
        <w:t xml:space="preserve">hulp geven </w:t>
      </w:r>
      <w:ins w:author="Mark Gremmen" w:date="2022-08-29T13:03:00Z" w:id="1498825153">
        <w:r w:rsidRPr="4C05FF5E" w:rsidR="001915B4">
          <w:rPr>
            <w:rFonts w:ascii="Calibri Light" w:hAnsi="Calibri Light" w:cs="Calibri Light"/>
            <w:lang w:val="nl-NL"/>
          </w:rPr>
          <w:t>aan buren</w:t>
        </w:r>
      </w:ins>
    </w:p>
    <w:p w:rsidR="00D93DAA" w:rsidRDefault="00D93DAA" w14:paraId="0D4E4FC9" w14:textId="77777777">
      <w:pPr>
        <w:rPr>
          <w:rFonts w:ascii="Calibri Light" w:hAnsi="Calibri Light" w:cs="Calibri Light"/>
          <w:lang w:val="nl-NL"/>
        </w:rPr>
      </w:pPr>
    </w:p>
    <w:p w:rsidRPr="009A2F1D" w:rsidR="00C6710F" w:rsidP="00C6710F" w:rsidRDefault="00C6710F" w14:paraId="49FC7A2B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C6710F" w:rsidRDefault="00C6710F" w14:paraId="1B7DF3BE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578F53F7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30950B64" w14:textId="49475223">
      <w:pPr>
        <w:keepNext/>
        <w:rPr>
          <w:rFonts w:ascii="Calibri Light" w:hAnsi="Calibri Light" w:cs="Calibri Light"/>
          <w:lang w:val="nl-NL"/>
        </w:rPr>
      </w:pPr>
      <w:del w:author="Mark Gremmen" w:date="2022-08-04T11:30:00Z" w:id="1178">
        <w:r w:rsidRPr="231CF24D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ins w:author="Mark Gremmen" w:date="2022-08-15T09:46:00Z" w:id="1179">
        <w:r w:rsidR="00FC3D8A">
          <w:rPr>
            <w:rFonts w:ascii="Calibri Light" w:hAnsi="Calibri Light" w:cs="Calibri Light"/>
            <w:lang w:val="nl-NL"/>
          </w:rPr>
          <w:t>Als</w:t>
        </w:r>
      </w:ins>
      <w:del w:author="Mark Gremmen" w:date="2022-08-15T09:46:00Z" w:id="1180">
        <w:r w:rsidRPr="231CF24D" w:rsidDel="00FC3D8A">
          <w:rPr>
            <w:rFonts w:ascii="Calibri Light" w:hAnsi="Calibri Light" w:cs="Calibri Light"/>
            <w:lang w:val="nl-NL"/>
          </w:rPr>
          <w:delText>Indien</w:delText>
        </w:r>
      </w:del>
      <w:r w:rsidRPr="231CF24D">
        <w:rPr>
          <w:rFonts w:ascii="Calibri Light" w:hAnsi="Calibri Light" w:cs="Calibri Light"/>
          <w:lang w:val="nl-NL"/>
        </w:rPr>
        <w:t xml:space="preserve"> u geen zorg </w:t>
      </w:r>
      <w:del w:author="Mark Gremmen" w:date="2022-08-04T10:30:00Z" w:id="1181">
        <w:r w:rsidRPr="231CF24D" w:rsidDel="001059C7">
          <w:rPr>
            <w:rFonts w:ascii="Calibri Light" w:hAnsi="Calibri Light" w:cs="Calibri Light"/>
            <w:lang w:val="nl-NL"/>
          </w:rPr>
          <w:delText xml:space="preserve">aan </w:delText>
        </w:r>
      </w:del>
      <w:r w:rsidRPr="231CF24D" w:rsidR="00DE5771">
        <w:rPr>
          <w:rFonts w:ascii="Calibri Light" w:hAnsi="Calibri Light" w:cs="Calibri Light"/>
          <w:lang w:val="nl-NL"/>
        </w:rPr>
        <w:t xml:space="preserve">geeft aan een </w:t>
      </w:r>
      <w:ins w:author="Mark Gremmen" w:date="2022-07-05T11:37:00Z" w:id="1182">
        <w:r w:rsidRPr="231CF24D" w:rsidR="005F08E1">
          <w:rPr>
            <w:rFonts w:ascii="Calibri Light" w:hAnsi="Calibri Light" w:cs="Calibri Light"/>
            <w:lang w:val="nl-NL"/>
          </w:rPr>
          <w:t>familielid, vriend of kennis</w:t>
        </w:r>
      </w:ins>
      <w:r w:rsidRPr="231CF24D" w:rsidR="00DE5771">
        <w:rPr>
          <w:rFonts w:ascii="Calibri Light" w:hAnsi="Calibri Light" w:cs="Calibri Light"/>
          <w:lang w:val="nl-NL"/>
        </w:rPr>
        <w:t xml:space="preserve"> die hulp nodig heeft</w:t>
      </w:r>
      <w:r w:rsidRPr="231CF24D">
        <w:rPr>
          <w:rFonts w:ascii="Calibri Light" w:hAnsi="Calibri Light" w:cs="Calibri Light"/>
          <w:lang w:val="nl-NL"/>
        </w:rPr>
        <w:t>, dan kunt u deze vraag overslaan.</w:t>
      </w:r>
    </w:p>
    <w:p w:rsidRPr="009A2F1D" w:rsidR="00D93DAA" w:rsidRDefault="00D93DAA" w14:paraId="752A918E" w14:textId="510AC015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7D1EE4E6" w14:textId="77777777">
      <w:pPr>
        <w:rPr>
          <w:rFonts w:ascii="Calibri Light" w:hAnsi="Calibri Light" w:cs="Calibri Light"/>
          <w:lang w:val="nl-NL"/>
        </w:rPr>
      </w:pPr>
    </w:p>
    <w:p w:rsidR="00D93DAA" w:rsidRDefault="001059C7" w14:paraId="2540568C" w14:textId="1483B6C3">
      <w:pPr>
        <w:keepNext/>
        <w:rPr>
          <w:ins w:author="Mark Gremmen" w:date="2022-08-15T09:47:00Z" w:id="1183"/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zw09</w:t>
      </w:r>
      <w:r w:rsidRPr="2CCE4FB4">
        <w:rPr>
          <w:rFonts w:ascii="Calibri Light" w:hAnsi="Calibri Light" w:cs="Calibri Light"/>
          <w:lang w:val="nl-NL"/>
        </w:rPr>
        <w:t xml:space="preserve"> </w:t>
      </w:r>
      <w:del w:author="Mark Gremmen" w:date="2022-07-27T10:09:00Z" w:id="1184">
        <w:r w:rsidRPr="2CCE4FB4" w:rsidDel="001059C7">
          <w:rPr>
            <w:rFonts w:ascii="Calibri Light" w:hAnsi="Calibri Light" w:cs="Calibri Light"/>
            <w:lang w:val="nl-NL"/>
          </w:rPr>
          <w:delText xml:space="preserve">In welke mate voelt </w:delText>
        </w:r>
      </w:del>
      <w:del w:author="Mark Gremmen" w:date="2022-08-15T09:49:00Z" w:id="1185">
        <w:r w:rsidRPr="2CCE4FB4" w:rsidDel="00B971C4">
          <w:rPr>
            <w:rFonts w:ascii="Calibri Light" w:hAnsi="Calibri Light" w:cs="Calibri Light"/>
            <w:lang w:val="nl-NL"/>
          </w:rPr>
          <w:delText xml:space="preserve">u zich belemmerd in uw dagelijkse </w:delText>
        </w:r>
      </w:del>
      <w:del w:author="Mark Gremmen" w:date="2022-06-13T14:57:00Z" w:id="1186">
        <w:r w:rsidRPr="2CCE4FB4" w:rsidDel="001059C7">
          <w:rPr>
            <w:rFonts w:ascii="Calibri Light" w:hAnsi="Calibri Light" w:cs="Calibri Light"/>
            <w:lang w:val="nl-NL"/>
          </w:rPr>
          <w:delText xml:space="preserve">activiteiten / </w:delText>
        </w:r>
      </w:del>
      <w:del w:author="Mark Gremmen" w:date="2022-08-15T09:49:00Z" w:id="1187">
        <w:r w:rsidRPr="2CCE4FB4" w:rsidDel="00B971C4">
          <w:rPr>
            <w:rFonts w:ascii="Calibri Light" w:hAnsi="Calibri Light" w:cs="Calibri Light"/>
            <w:lang w:val="nl-NL"/>
          </w:rPr>
          <w:delText xml:space="preserve">bezigheden door het geven van zorg aan </w:delText>
        </w:r>
      </w:del>
      <w:del w:author="Mark Gremmen" w:date="2022-07-28T09:44:00Z" w:id="1188">
        <w:r w:rsidRPr="2CCE4FB4" w:rsidDel="001059C7">
          <w:rPr>
            <w:rFonts w:ascii="Calibri Light" w:hAnsi="Calibri Light" w:cs="Calibri Light"/>
            <w:lang w:val="nl-NL"/>
          </w:rPr>
          <w:delText>een hulpbehoevende naaste (mantelzorg)?</w:delText>
        </w:r>
      </w:del>
    </w:p>
    <w:p w:rsidRPr="00B971C4" w:rsidR="00FE0501" w:rsidRDefault="00FE0501" w14:paraId="355C28C4" w14:textId="692ABB0F">
      <w:pPr>
        <w:keepNext/>
        <w:rPr>
          <w:rFonts w:ascii="Calibri Light" w:hAnsi="Calibri Light" w:cs="Calibri Light"/>
          <w:lang w:val="nl-NL"/>
        </w:rPr>
      </w:pPr>
      <w:ins w:author="Mark Gremmen" w:date="2022-08-15T09:47:00Z" w:id="1189">
        <w:r w:rsidRPr="00FC4A85">
          <w:rPr>
            <w:rFonts w:ascii="Calibri Light" w:hAnsi="Calibri Light" w:cs="Calibri Light"/>
            <w:lang w:val="nl-NL"/>
          </w:rPr>
          <w:t>Heeft u het gevoel dat u door het geven van zorg aan iemand die hulp nodig heeft, minder of onvoldoende tijd heeft voor u</w:t>
        </w:r>
      </w:ins>
      <w:ins w:author="Mark Gremmen" w:date="2022-08-15T09:49:00Z" w:id="1190">
        <w:r w:rsidRPr="00FC4A85" w:rsidR="00B971C4">
          <w:rPr>
            <w:rFonts w:ascii="Calibri Light" w:hAnsi="Calibri Light" w:cs="Calibri Light"/>
            <w:lang w:val="nl-NL"/>
          </w:rPr>
          <w:t>w</w:t>
        </w:r>
      </w:ins>
      <w:ins w:author="Mark Gremmen" w:date="2022-08-15T09:47:00Z" w:id="1191">
        <w:r w:rsidRPr="00FC4A85">
          <w:rPr>
            <w:rFonts w:ascii="Calibri Light" w:hAnsi="Calibri Light" w:cs="Calibri Light"/>
            <w:lang w:val="nl-NL"/>
          </w:rPr>
          <w:t xml:space="preserve"> eigen bezigheden?</w:t>
        </w:r>
      </w:ins>
    </w:p>
    <w:p w:rsidRPr="009A2F1D" w:rsidR="00D93DAA" w:rsidRDefault="00FE27B9" w14:paraId="3045109A" w14:textId="7381FBC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author="Mark Gremmen" w:date="2022-07-27T10:10:00Z" w:id="345255022">
        <w:r w:rsidRPr="4C05FF5E" w:rsidR="00FE27B9">
          <w:rPr>
            <w:rFonts w:ascii="Calibri Light" w:hAnsi="Calibri Light" w:cs="Calibri Light"/>
          </w:rPr>
          <w:t>n</w:t>
        </w:r>
        <w:r w:rsidRPr="4C05FF5E" w:rsidR="00802EA7">
          <w:rPr>
            <w:rFonts w:ascii="Calibri Light" w:hAnsi="Calibri Light" w:cs="Calibri Light"/>
          </w:rPr>
          <w:t xml:space="preserve">ee, </w:t>
        </w:r>
      </w:ins>
      <w:r w:rsidRPr="4C05FF5E" w:rsidR="001059C7">
        <w:rPr>
          <w:rFonts w:ascii="Calibri Light" w:hAnsi="Calibri Light" w:cs="Calibri Light"/>
        </w:rPr>
        <w:t>(</w:t>
      </w:r>
      <w:ins w:author="Mark Gremmen" w:date="2022-07-28T13:54:00Z" w:id="1943031702">
        <w:r w:rsidRPr="4C05FF5E" w:rsidR="00C141EF">
          <w:rPr>
            <w:rFonts w:ascii="Calibri Light" w:hAnsi="Calibri Light" w:cs="Calibri Light"/>
          </w:rPr>
          <w:t>bijna</w:t>
        </w:r>
      </w:ins>
      <w:del w:author="Mark Gremmen" w:date="2022-07-28T13:54:00Z" w:id="96327093">
        <w:r w:rsidRPr="4C05FF5E" w:rsidDel="001059C7">
          <w:rPr>
            <w:rFonts w:ascii="Calibri Light" w:hAnsi="Calibri Light" w:cs="Calibri Light"/>
          </w:rPr>
          <w:delText>v</w:delText>
        </w:r>
      </w:del>
      <w:del w:author="Mark Gremmen" w:date="2022-07-28T13:53:00Z" w:id="160978301">
        <w:r w:rsidRPr="4C05FF5E" w:rsidDel="001059C7">
          <w:rPr>
            <w:rFonts w:ascii="Calibri Light" w:hAnsi="Calibri Light" w:cs="Calibri Light"/>
          </w:rPr>
          <w:delText>rijwel</w:delText>
        </w:r>
      </w:del>
      <w:r w:rsidRPr="4C05FF5E" w:rsidR="001059C7">
        <w:rPr>
          <w:rFonts w:ascii="Calibri Light" w:hAnsi="Calibri Light" w:cs="Calibri Light"/>
        </w:rPr>
        <w:t xml:space="preserve">) nooit </w:t>
      </w:r>
    </w:p>
    <w:p w:rsidRPr="009A2F1D" w:rsidR="00D93DAA" w:rsidRDefault="00E3378B" w14:paraId="649AB252" w14:textId="567861F1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author="Mark Gremmen" w:date="2022-07-27T10:10:00Z" w:id="1622432932">
        <w:r w:rsidRPr="4C05FF5E" w:rsidR="00E3378B">
          <w:rPr>
            <w:rFonts w:ascii="Calibri Light" w:hAnsi="Calibri Light" w:cs="Calibri Light"/>
          </w:rPr>
          <w:t>j</w:t>
        </w:r>
      </w:ins>
      <w:ins w:author="Mark Gremmen" w:date="2022-07-27T10:11:00Z" w:id="1971673833">
        <w:r w:rsidRPr="4C05FF5E" w:rsidR="00E3378B">
          <w:rPr>
            <w:rFonts w:ascii="Calibri Light" w:hAnsi="Calibri Light" w:cs="Calibri Light"/>
          </w:rPr>
          <w:t xml:space="preserve">a, </w:t>
        </w:r>
        <w:r w:rsidRPr="4C05FF5E" w:rsidR="00E3378B">
          <w:rPr>
            <w:rFonts w:ascii="Calibri Light" w:hAnsi="Calibri Light" w:cs="Calibri Light"/>
          </w:rPr>
          <w:t>soms</w:t>
        </w:r>
      </w:ins>
      <w:del w:author="Mark Gremmen" w:date="2022-07-27T10:10:00Z" w:id="699928630">
        <w:r w:rsidRPr="4C05FF5E" w:rsidDel="001059C7">
          <w:rPr>
            <w:rFonts w:ascii="Calibri Light" w:hAnsi="Calibri Light" w:cs="Calibri Light"/>
          </w:rPr>
          <w:delText>zelden</w:delText>
        </w:r>
      </w:del>
      <w:r w:rsidRPr="4C05FF5E" w:rsidR="001059C7">
        <w:rPr>
          <w:rFonts w:ascii="Calibri Light" w:hAnsi="Calibri Light" w:cs="Calibri Light"/>
        </w:rPr>
        <w:t xml:space="preserve">   </w:t>
      </w:r>
    </w:p>
    <w:p w:rsidRPr="009A2F1D" w:rsidR="00D93DAA" w:rsidRDefault="00FE27B9" w14:paraId="1DB7CD7B" w14:textId="54D4B3A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author="Mark Gremmen" w:date="2022-07-27T10:10:00Z" w:id="610031346">
        <w:r w:rsidRPr="4C05FF5E" w:rsidR="00FE27B9">
          <w:rPr>
            <w:rFonts w:ascii="Calibri Light" w:hAnsi="Calibri Light" w:cs="Calibri Light"/>
          </w:rPr>
          <w:t xml:space="preserve">ja, </w:t>
        </w:r>
        <w:r w:rsidRPr="4C05FF5E" w:rsidR="00FE27B9">
          <w:rPr>
            <w:rFonts w:ascii="Calibri Light" w:hAnsi="Calibri Light" w:cs="Calibri Light"/>
          </w:rPr>
          <w:t>vaak</w:t>
        </w:r>
      </w:ins>
      <w:del w:author="Mark Gremmen" w:date="2022-07-27T10:10:00Z" w:id="43815443">
        <w:r w:rsidRPr="4C05FF5E" w:rsidDel="001059C7">
          <w:rPr>
            <w:rFonts w:ascii="Calibri Light" w:hAnsi="Calibri Light" w:cs="Calibri Light"/>
          </w:rPr>
          <w:delText>soms</w:delText>
        </w:r>
      </w:del>
      <w:r w:rsidRPr="4C05FF5E" w:rsidR="001059C7">
        <w:rPr>
          <w:rFonts w:ascii="Calibri Light" w:hAnsi="Calibri Light" w:cs="Calibri Light"/>
        </w:rPr>
        <w:t xml:space="preserve">   </w:t>
      </w:r>
    </w:p>
    <w:p w:rsidRPr="009A2F1D" w:rsidR="00D93DAA" w:rsidRDefault="00FE27B9" w14:paraId="2F52AB6C" w14:textId="5FFBC830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author="Mark Gremmen" w:date="2022-07-27T10:10:00Z" w:id="1786494285">
        <w:r w:rsidRPr="4C05FF5E" w:rsidR="00FE27B9">
          <w:rPr>
            <w:rFonts w:ascii="Calibri Light" w:hAnsi="Calibri Light" w:cs="Calibri Light"/>
          </w:rPr>
          <w:t xml:space="preserve">ja, heel </w:t>
        </w:r>
      </w:ins>
      <w:r w:rsidRPr="4C05FF5E" w:rsidR="001059C7">
        <w:rPr>
          <w:rFonts w:ascii="Calibri Light" w:hAnsi="Calibri Light" w:cs="Calibri Light"/>
        </w:rPr>
        <w:t>vaak</w:t>
      </w:r>
      <w:r w:rsidRPr="4C05FF5E" w:rsidR="001059C7">
        <w:rPr>
          <w:rFonts w:ascii="Calibri Light" w:hAnsi="Calibri Light" w:cs="Calibri Light"/>
        </w:rPr>
        <w:t xml:space="preserve">   </w:t>
      </w:r>
    </w:p>
    <w:p w:rsidRPr="00E3378B" w:rsidR="00D93DAA" w:rsidRDefault="001059C7" w14:paraId="11870981" w14:textId="3D85155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author="Mark Gremmen" w:date="2022-07-05T14:00:00Z" w:id="600489166">
        <w:r w:rsidRPr="4C05FF5E" w:rsidDel="001059C7">
          <w:rPr>
            <w:rFonts w:ascii="Calibri Light" w:hAnsi="Calibri Light" w:cs="Calibri Light"/>
            <w:lang w:val="nl-NL"/>
          </w:rPr>
          <w:delText xml:space="preserve">weet niet </w:delText>
        </w:r>
      </w:del>
      <w:ins w:author="Mark Gremmen" w:date="2022-07-05T13:59:00Z" w:id="444577131">
        <w:r w:rsidRPr="4C05FF5E" w:rsidR="001059C7">
          <w:rPr>
            <w:rFonts w:ascii="Calibri Light" w:hAnsi="Calibri Light" w:cs="Calibri Light"/>
            <w:lang w:val="nl-NL"/>
          </w:rPr>
          <w:t>wil ik niet zeggen</w:t>
        </w:r>
      </w:ins>
      <w:ins w:author="Mark Gremmen" w:date="2022-07-05T14:00:00Z" w:id="1192464522">
        <w:r w:rsidRPr="4C05FF5E" w:rsidR="001059C7">
          <w:rPr>
            <w:rFonts w:ascii="Calibri Light" w:hAnsi="Calibri Light" w:cs="Calibri Light"/>
            <w:lang w:val="nl-NL"/>
          </w:rPr>
          <w:t xml:space="preserve"> / weet niet</w:t>
        </w:r>
      </w:ins>
    </w:p>
    <w:p w:rsidR="00D93DAA" w:rsidRDefault="00D93DAA" w14:paraId="04846758" w14:textId="77777777">
      <w:pPr>
        <w:rPr>
          <w:ins w:author="Mark Gremmen" w:date="2022-07-27T10:10:00Z" w:id="1205"/>
          <w:rFonts w:ascii="Calibri Light" w:hAnsi="Calibri Light" w:cs="Calibri Light"/>
          <w:lang w:val="nl-NL"/>
        </w:rPr>
      </w:pPr>
    </w:p>
    <w:p w:rsidRPr="009A2F1D" w:rsidR="00C6710F" w:rsidP="00C6710F" w:rsidRDefault="00C6710F" w14:paraId="75E79BA9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E3378B" w:rsidR="00FE27B9" w:rsidRDefault="00FE27B9" w14:paraId="14DABA38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05D960D8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7F6502F3" w14:textId="42B41B3D">
      <w:pPr>
        <w:keepNext/>
        <w:rPr>
          <w:rFonts w:ascii="Calibri Light" w:hAnsi="Calibri Light" w:cs="Calibri Light"/>
          <w:lang w:val="nl-NL"/>
        </w:rPr>
      </w:pPr>
      <w:del w:author="Mark Gremmen" w:date="2022-05-31T08:15:00Z" w:id="1206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author="Mark Gremmen" w:date="2022-05-31T08:17:00Z" w:id="1207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author="Mark Gremmen" w:date="2022-05-31T08:17:00Z" w:id="1208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  <w:del w:author="Mark Gremmen" w:date="2022-07-07T12:02:00Z" w:id="1209">
          <w:r w:rsidDel="001222BA" w:rsidR="00875AD5">
            <w:rPr>
              <w:rFonts w:ascii="Calibri Light" w:hAnsi="Calibri Light" w:cs="Calibri Light"/>
              <w:lang w:val="nl-NL"/>
            </w:rPr>
            <w:delText xml:space="preserve">eens </w:delText>
          </w:r>
        </w:del>
      </w:ins>
      <w:ins w:author="Mark Gremmen" w:date="2022-07-07T12:02:00Z" w:id="1210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author="Mark Gremmen" w:date="2022-05-31T08:17:00Z" w:id="1211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del w:author="Mark Gremmen" w:date="2022-08-15T09:49:00Z" w:id="1212">
        <w:r w:rsidRPr="009A2F1D" w:rsidDel="00652F12">
          <w:rPr>
            <w:rFonts w:ascii="Calibri Light" w:hAnsi="Calibri Light" w:cs="Calibri Light"/>
            <w:lang w:val="nl-NL"/>
          </w:rPr>
          <w:delText xml:space="preserve"> </w:delText>
        </w:r>
      </w:del>
      <w:del w:author="Mark Gremmen" w:date="2022-06-13T10:52:00Z" w:id="1213">
        <w:r w:rsidRPr="009A2F1D" w:rsidDel="00497C1D">
          <w:rPr>
            <w:rFonts w:ascii="Calibri Light" w:hAnsi="Calibri Light" w:cs="Calibri Light"/>
            <w:lang w:val="nl-NL"/>
          </w:rPr>
          <w:delText>stellingen</w:delText>
        </w:r>
      </w:del>
      <w:ins w:author="Mark Gremmen" w:date="2022-05-31T13:05:00Z" w:id="1214">
        <w:del w:author="Mark Gremmen" w:date="2022-06-13T10:52:00Z" w:id="1215">
          <w:r w:rsidDel="00497C1D" w:rsidR="008D6671">
            <w:rPr>
              <w:rFonts w:ascii="Calibri Light" w:hAnsi="Calibri Light" w:cs="Calibri Light"/>
              <w:lang w:val="nl-NL"/>
            </w:rPr>
            <w:delText>tellingen</w:delText>
          </w:r>
        </w:del>
      </w:ins>
      <w:ins w:author="Mark Gremmen" w:date="2022-06-13T10:52:00Z" w:id="1216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:rsidRPr="009A2F1D" w:rsidR="00D93DAA" w:rsidRDefault="00D93DAA" w14:paraId="68B41323" w14:textId="5A3360FB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5F4F0339" w14:textId="77777777">
      <w:pPr>
        <w:rPr>
          <w:rFonts w:ascii="Calibri Light" w:hAnsi="Calibri Light" w:cs="Calibri Light"/>
          <w:lang w:val="nl-NL"/>
        </w:rPr>
      </w:pPr>
    </w:p>
    <w:p w:rsidRPr="001D71DA" w:rsidR="00D93DAA" w:rsidRDefault="001059C7" w14:paraId="753B95EB" w14:textId="77777777">
      <w:pPr>
        <w:keepNext/>
        <w:rPr>
          <w:rFonts w:ascii="Calibri Light" w:hAnsi="Calibri Light" w:cs="Calibri Light"/>
          <w:b/>
          <w:bCs/>
        </w:rPr>
      </w:pPr>
      <w:r w:rsidRPr="001D71DA">
        <w:rPr>
          <w:rFonts w:ascii="Calibri Light" w:hAnsi="Calibri Light" w:cs="Calibri Light"/>
          <w:b/>
          <w:bCs/>
        </w:rPr>
        <w:lastRenderedPageBreak/>
        <w:t>zw19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94"/>
        <w:gridCol w:w="1303"/>
        <w:gridCol w:w="1225"/>
        <w:gridCol w:w="1290"/>
        <w:gridCol w:w="1271"/>
        <w:gridCol w:w="1303"/>
        <w:gridCol w:w="1274"/>
      </w:tblGrid>
      <w:tr w:rsidRPr="009A2F1D" w:rsidR="00D93DAA" w:rsidTr="4C05FF5E" w14:paraId="364310C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09F34E03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5604837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06340C7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15CE75A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2C84C51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7C89BE0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4B4BCEA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0E4954" w:rsidR="00D93DAA" w:rsidTr="4C05FF5E" w14:paraId="5F1EA36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45E708F8" w14:textId="0FC81EF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pak de draad </w:t>
            </w:r>
            <w:del w:author="Mark Gremmen" w:date="2022-07-05T13:00:00Z" w:id="1217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ge</w:delText>
              </w:r>
            </w:del>
            <w:r w:rsidRPr="5CACD928">
              <w:rPr>
                <w:rFonts w:ascii="Calibri Light" w:hAnsi="Calibri Light" w:cs="Calibri Light"/>
                <w:lang w:val="nl-NL"/>
              </w:rPr>
              <w:t xml:space="preserve">makkelijk op als het even </w:t>
            </w:r>
            <w:ins w:author="Mark Gremmen" w:date="2022-08-15T09:50:00Z" w:id="1218">
              <w:r w:rsidR="00AC5D00">
                <w:rPr>
                  <w:rFonts w:ascii="Calibri Light" w:hAnsi="Calibri Light" w:cs="Calibri Light"/>
                  <w:lang w:val="nl-NL"/>
                </w:rPr>
                <w:t xml:space="preserve">tegen </w:t>
              </w:r>
            </w:ins>
            <w:r w:rsidRPr="5CACD928">
              <w:rPr>
                <w:rFonts w:ascii="Calibri Light" w:hAnsi="Calibri Light" w:cs="Calibri Light"/>
                <w:lang w:val="nl-NL"/>
              </w:rPr>
              <w:t xml:space="preserve">heeft gezeten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4B4FDCC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51D65B9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2785B09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4ED5464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66F7254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325E1A2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0E4954" w:rsidR="00D93DAA" w:rsidTr="4C05FF5E" w14:paraId="39F919F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356ED68C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sla me makkelijk door moeilijke tijden heen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78297A9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6A50185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1DC2B1A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51250FC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15DC330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3B9E10D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0E4954" w:rsidR="00D93DAA" w:rsidTr="4C05FF5E" w14:paraId="6CC67E6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2466F1DA" w14:textId="55031D0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Ik regel</w:t>
            </w:r>
            <w:del w:author="Mark Gremmen" w:date="2022-06-01T10:37:00Z" w:id="1219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/organiseer</w:delText>
              </w:r>
            </w:del>
            <w:r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  <w:del w:author="Mark Gremmen" w:date="2022-07-05T13:00:00Z" w:id="1220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ge</w:delText>
              </w:r>
            </w:del>
            <w:r w:rsidRPr="5CACD928">
              <w:rPr>
                <w:rFonts w:ascii="Calibri Light" w:hAnsi="Calibri Light" w:cs="Calibri Light"/>
                <w:lang w:val="nl-NL"/>
              </w:rPr>
              <w:t xml:space="preserve">makkelijk zelf hulp als dat nodig is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1C59041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1DFF0D0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5CA26B4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5DFA580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68112C6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75E1A6B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0E4954" w:rsidR="00D93DAA" w:rsidTr="4C05FF5E" w14:paraId="1DBCE97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15EBCB86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raak snel van slag als iets tegenzit of onduidelijk is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11EB9DA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170B346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23E64A7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54C41C3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027B210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48AFDCF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0E4954" w:rsidR="00D93DAA" w:rsidTr="4C05FF5E" w14:paraId="4CCA04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7356579E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heb vertrouwen in de toekomst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526C483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1F1BAE6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03FEEE1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6600396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31A5F5F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46DAA3C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7D14C7BB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213F3A23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11A60518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291E1BEC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0321FB0A" w14:textId="334027CD">
      <w:pPr>
        <w:keepNext/>
        <w:rPr>
          <w:rFonts w:ascii="Calibri Light" w:hAnsi="Calibri Light" w:cs="Calibri Light"/>
          <w:lang w:val="nl-NL"/>
        </w:rPr>
      </w:pPr>
      <w:r w:rsidRPr="00E17771">
        <w:rPr>
          <w:rFonts w:ascii="Calibri Light" w:hAnsi="Calibri Light" w:cs="Calibri Light"/>
          <w:b/>
          <w:bCs/>
          <w:lang w:val="nl-NL"/>
        </w:rPr>
        <w:t>zw10</w:t>
      </w:r>
      <w:r w:rsidRPr="43A2B355">
        <w:rPr>
          <w:rFonts w:ascii="Calibri Light" w:hAnsi="Calibri Light" w:cs="Calibri Light"/>
          <w:lang w:val="nl-NL"/>
        </w:rPr>
        <w:t xml:space="preserve"> Wanneer u</w:t>
      </w:r>
      <w:ins w:author="Mark Gremmen" w:date="2022-06-13T13:35:00Z" w:id="1221">
        <w:r w:rsidRPr="43A2B355" w:rsidR="00376E89">
          <w:rPr>
            <w:rFonts w:ascii="Calibri Light" w:hAnsi="Calibri Light" w:cs="Calibri Light"/>
            <w:lang w:val="nl-NL"/>
          </w:rPr>
          <w:t xml:space="preserve"> zelf</w:t>
        </w:r>
      </w:ins>
      <w:r w:rsidRPr="43A2B355">
        <w:rPr>
          <w:rFonts w:ascii="Calibri Light" w:hAnsi="Calibri Light" w:cs="Calibri Light"/>
          <w:lang w:val="nl-NL"/>
        </w:rPr>
        <w:t xml:space="preserve"> hulp of zorg nodig heeft, </w:t>
      </w:r>
      <w:del w:author="Mark Gremmen" w:date="2022-06-13T13:34:00Z" w:id="1222">
        <w:r w:rsidRPr="43A2B355" w:rsidDel="001059C7">
          <w:rPr>
            <w:rFonts w:ascii="Calibri Light" w:hAnsi="Calibri Light" w:cs="Calibri Light"/>
            <w:lang w:val="nl-NL"/>
          </w:rPr>
          <w:delText>kunt u dan terugvallen op</w:delText>
        </w:r>
      </w:del>
      <w:ins w:author="Mark Gremmen" w:date="2022-06-13T13:34:00Z" w:id="1223">
        <w:r w:rsidRPr="43A2B355" w:rsidR="00376E89">
          <w:rPr>
            <w:rFonts w:ascii="Calibri Light" w:hAnsi="Calibri Light" w:cs="Calibri Light"/>
            <w:lang w:val="nl-NL"/>
          </w:rPr>
          <w:t xml:space="preserve">wie </w:t>
        </w:r>
      </w:ins>
      <w:ins w:author="Mark Gremmen" w:date="2022-07-28T11:07:00Z" w:id="1224">
        <w:r w:rsidR="00E52C67">
          <w:rPr>
            <w:rFonts w:ascii="Calibri Light" w:hAnsi="Calibri Light" w:cs="Calibri Light"/>
            <w:lang w:val="nl-NL"/>
          </w:rPr>
          <w:t>kunt u dan vragen?</w:t>
        </w:r>
      </w:ins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81"/>
        <w:gridCol w:w="1864"/>
        <w:gridCol w:w="1894"/>
        <w:gridCol w:w="1858"/>
        <w:gridCol w:w="1863"/>
      </w:tblGrid>
      <w:tr w:rsidRPr="009C443B" w:rsidR="00D93DAA" w:rsidTr="4C05FF5E" w14:paraId="17E4B31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Mar/>
          </w:tcPr>
          <w:p w:rsidRPr="009A2F1D" w:rsidR="00D93DAA" w:rsidRDefault="00D93DAA" w14:paraId="49A85AFD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15" w:type="dxa"/>
            <w:tcMar/>
          </w:tcPr>
          <w:p w:rsidRPr="009A2F1D" w:rsidR="00D93DAA" w:rsidRDefault="001059C7" w14:paraId="5AB78A2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ja, </w:t>
            </w:r>
            <w:proofErr w:type="spellStart"/>
            <w:r w:rsidRPr="009A2F1D">
              <w:rPr>
                <w:rFonts w:ascii="Calibri Light" w:hAnsi="Calibri Light" w:cs="Calibri Light"/>
              </w:rPr>
              <w:t>zeker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15" w:type="dxa"/>
            <w:tcMar/>
          </w:tcPr>
          <w:p w:rsidRPr="009A2F1D" w:rsidR="00D93DAA" w:rsidRDefault="001059C7" w14:paraId="4E3B0C3F" w14:textId="77CEE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author="Mark Gremmen" w:date="2022-06-08T15:03:00Z" w:id="1225">
              <w:r w:rsidRPr="009A2F1D" w:rsidDel="008F341C">
                <w:rPr>
                  <w:rFonts w:ascii="Calibri Light" w:hAnsi="Calibri Light" w:cs="Calibri Light"/>
                </w:rPr>
                <w:delText>j</w:delText>
              </w:r>
            </w:del>
            <w:del w:author="Mark Gremmen" w:date="2022-05-31T08:37:00Z" w:id="1226">
              <w:r w:rsidRPr="009A2F1D" w:rsidDel="00264747">
                <w:rPr>
                  <w:rFonts w:ascii="Calibri Light" w:hAnsi="Calibri Light" w:cs="Calibri Light"/>
                </w:rPr>
                <w:delText xml:space="preserve">a, </w:delText>
              </w:r>
            </w:del>
            <w:proofErr w:type="spellStart"/>
            <w:r w:rsidRPr="009A2F1D">
              <w:rPr>
                <w:rFonts w:ascii="Calibri Light" w:hAnsi="Calibri Light" w:cs="Calibri Light"/>
              </w:rPr>
              <w:t>waarschijnlijk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ins w:author="Mark Gremmen" w:date="2022-05-31T08:37:00Z" w:id="1227">
              <w:r w:rsidR="00264747">
                <w:rPr>
                  <w:rFonts w:ascii="Calibri Light" w:hAnsi="Calibri Light" w:cs="Calibri Light"/>
                </w:rPr>
                <w:t>wel</w:t>
              </w:r>
            </w:ins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15" w:type="dxa"/>
            <w:tcMar/>
          </w:tcPr>
          <w:p w:rsidRPr="009A2F1D" w:rsidR="00D93DAA" w:rsidRDefault="001059C7" w14:paraId="4A51BB2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15" w:type="dxa"/>
            <w:tcMar/>
          </w:tcPr>
          <w:p w:rsidRPr="009A2F1D" w:rsidR="00D93DAA" w:rsidRDefault="001059C7" w14:paraId="3C86BBF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del w:author="Mark Gremmen" w:date="2022-07-28T12:38:00Z" w:id="1228">
              <w:r w:rsidRPr="04D5FEE6" w:rsidDel="4A5B095C">
                <w:rPr>
                  <w:rFonts w:ascii="Calibri Light" w:hAnsi="Calibri Light" w:cs="Calibri Light"/>
                  <w:lang w:val="nl-NL"/>
                </w:rPr>
                <w:delText xml:space="preserve">n.v.t. / </w:delText>
              </w:r>
            </w:del>
            <w:r w:rsidRPr="04D5FEE6" w:rsidR="4A5B095C">
              <w:rPr>
                <w:rFonts w:ascii="Calibri Light" w:hAnsi="Calibri Light" w:cs="Calibri Light"/>
                <w:lang w:val="nl-NL"/>
              </w:rPr>
              <w:t>weet niet</w:t>
            </w:r>
          </w:p>
        </w:tc>
      </w:tr>
      <w:tr w:rsidRPr="009A2F1D" w:rsidR="00D93DAA" w:rsidTr="4C05FF5E" w14:paraId="07CC9E3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Mar/>
          </w:tcPr>
          <w:p w:rsidRPr="009A2F1D" w:rsidR="00D93DAA" w:rsidRDefault="001059C7" w14:paraId="3BB65497" w14:textId="7777777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familie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15" w:type="dxa"/>
            <w:tcMar/>
          </w:tcPr>
          <w:p w:rsidRPr="009A2F1D" w:rsidR="00D93DAA" w:rsidRDefault="00D93DAA" w14:paraId="5CD7EE4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15" w:type="dxa"/>
            <w:tcMar/>
          </w:tcPr>
          <w:p w:rsidRPr="009A2F1D" w:rsidR="00D93DAA" w:rsidRDefault="00D93DAA" w14:paraId="62DD40A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15" w:type="dxa"/>
            <w:tcMar/>
          </w:tcPr>
          <w:p w:rsidRPr="009A2F1D" w:rsidR="00D93DAA" w:rsidRDefault="00D93DAA" w14:paraId="5D065A9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15" w:type="dxa"/>
            <w:tcMar/>
          </w:tcPr>
          <w:p w:rsidRPr="009A2F1D" w:rsidR="00D93DAA" w:rsidRDefault="00D93DAA" w14:paraId="57CDA8A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Pr="009A2F1D" w:rsidR="00D93DAA" w:rsidTr="4C05FF5E" w14:paraId="66C0937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Mar/>
          </w:tcPr>
          <w:p w:rsidRPr="009A2F1D" w:rsidR="00D93DAA" w:rsidRDefault="001059C7" w14:paraId="4FDE3B48" w14:textId="7777777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vrienden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of </w:t>
            </w:r>
            <w:proofErr w:type="spellStart"/>
            <w:r w:rsidRPr="009A2F1D">
              <w:rPr>
                <w:rFonts w:ascii="Calibri Light" w:hAnsi="Calibri Light" w:cs="Calibri Light"/>
              </w:rPr>
              <w:t>kennissen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15" w:type="dxa"/>
            <w:tcMar/>
          </w:tcPr>
          <w:p w:rsidRPr="009A2F1D" w:rsidR="00D93DAA" w:rsidRDefault="00D93DAA" w14:paraId="1B9525C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15" w:type="dxa"/>
            <w:tcMar/>
          </w:tcPr>
          <w:p w:rsidRPr="009A2F1D" w:rsidR="00D93DAA" w:rsidRDefault="00D93DAA" w14:paraId="43D811D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15" w:type="dxa"/>
            <w:tcMar/>
          </w:tcPr>
          <w:p w:rsidRPr="009A2F1D" w:rsidR="00D93DAA" w:rsidRDefault="00D93DAA" w14:paraId="53318CA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15" w:type="dxa"/>
            <w:tcMar/>
          </w:tcPr>
          <w:p w:rsidRPr="009A2F1D" w:rsidR="00D93DAA" w:rsidRDefault="00D93DAA" w14:paraId="2EED757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Pr="009A2F1D" w:rsidR="00D93DAA" w:rsidTr="4C05FF5E" w14:paraId="2D90670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Mar/>
          </w:tcPr>
          <w:p w:rsidRPr="009A2F1D" w:rsidR="00D93DAA" w:rsidRDefault="001059C7" w14:paraId="04E76899" w14:textId="7777777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mensen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in de </w:t>
            </w:r>
            <w:proofErr w:type="spellStart"/>
            <w:r w:rsidRPr="009A2F1D">
              <w:rPr>
                <w:rFonts w:ascii="Calibri Light" w:hAnsi="Calibri Light" w:cs="Calibri Light"/>
              </w:rPr>
              <w:t>buurt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15" w:type="dxa"/>
            <w:tcMar/>
          </w:tcPr>
          <w:p w:rsidRPr="009A2F1D" w:rsidR="00D93DAA" w:rsidRDefault="00D93DAA" w14:paraId="3CA479E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15" w:type="dxa"/>
            <w:tcMar/>
          </w:tcPr>
          <w:p w:rsidRPr="009A2F1D" w:rsidR="00D93DAA" w:rsidRDefault="00D93DAA" w14:paraId="0CE5F90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15" w:type="dxa"/>
            <w:tcMar/>
          </w:tcPr>
          <w:p w:rsidRPr="009A2F1D" w:rsidR="00D93DAA" w:rsidRDefault="00D93DAA" w14:paraId="6D8F2E0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15" w:type="dxa"/>
            <w:tcMar/>
          </w:tcPr>
          <w:p w:rsidRPr="009A2F1D" w:rsidR="00D93DAA" w:rsidRDefault="00D93DAA" w14:paraId="28E67E8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:rsidRPr="009A2F1D" w:rsidR="00D93DAA" w:rsidRDefault="00D93DAA" w14:paraId="17CDE9B7" w14:textId="77777777">
      <w:pPr>
        <w:rPr>
          <w:rFonts w:ascii="Calibri Light" w:hAnsi="Calibri Light" w:cs="Calibri Light"/>
        </w:rPr>
      </w:pPr>
    </w:p>
    <w:p w:rsidRPr="009A2F1D" w:rsidR="00C6710F" w:rsidP="00C6710F" w:rsidRDefault="00C6710F" w14:paraId="514B8CA4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518BC75A" w14:textId="77777777">
      <w:pPr>
        <w:rPr>
          <w:rFonts w:ascii="Calibri Light" w:hAnsi="Calibri Light" w:cs="Calibri Light"/>
        </w:rPr>
      </w:pPr>
    </w:p>
    <w:p w:rsidRPr="009A2F1D" w:rsidR="00D93DAA" w:rsidP="0633175D" w:rsidRDefault="00D93DAA" w14:paraId="11934EBE" w14:textId="0012D969">
      <w:pPr>
        <w:rPr>
          <w:rFonts w:ascii="Calibri Light" w:hAnsi="Calibri Light" w:cs="Calibri Light"/>
        </w:rPr>
      </w:pPr>
    </w:p>
    <w:p w:rsidR="00D93DAA" w:rsidRDefault="001059C7" w14:paraId="5B4082F3" w14:textId="39276B7F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deel B van de module 'samenredzaamheid']</w:t>
      </w:r>
    </w:p>
    <w:p w:rsidRPr="009A2F1D" w:rsidR="00C6710F" w:rsidRDefault="00C6710F" w14:paraId="55A1BDE6" w14:textId="77777777">
      <w:pPr>
        <w:keepNext/>
        <w:rPr>
          <w:rFonts w:ascii="Calibri Light" w:hAnsi="Calibri Light" w:cs="Calibri Light"/>
          <w:lang w:val="nl-NL"/>
        </w:rPr>
      </w:pPr>
    </w:p>
    <w:p w:rsidR="00D93DAA" w:rsidRDefault="00D93DAA" w14:paraId="0EF9FEB9" w14:textId="2059EFFC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C6710F" w:rsidRDefault="00C6710F" w14:paraId="17D7B9C8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27ADA952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4A5B095C" w14:paraId="4C456569" w14:textId="52580113">
      <w:pPr>
        <w:keepNext/>
        <w:rPr>
          <w:ins w:author="Mark Gremmen" w:date="2022-07-28T12:39:00Z" w:id="1229"/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zw11</w:t>
      </w:r>
      <w:r w:rsidRPr="04D5FEE6">
        <w:rPr>
          <w:rFonts w:ascii="Calibri Light" w:hAnsi="Calibri Light" w:cs="Calibri Light"/>
          <w:lang w:val="nl-NL"/>
        </w:rPr>
        <w:t xml:space="preserve"> [OPTIONEEL] Welke ideeën </w:t>
      </w:r>
      <w:del w:author="Mark Gremmen" w:date="2022-07-05T09:52:00Z" w:id="1230">
        <w:r w:rsidRPr="04D5FEE6" w:rsidDel="4A5B095C" w:rsidR="001059C7">
          <w:rPr>
            <w:rFonts w:ascii="Calibri Light" w:hAnsi="Calibri Light" w:cs="Calibri Light"/>
            <w:lang w:val="nl-NL"/>
          </w:rPr>
          <w:delText>of initiatieven</w:delText>
        </w:r>
      </w:del>
      <w:r w:rsidRPr="04D5FEE6">
        <w:rPr>
          <w:rFonts w:ascii="Calibri Light" w:hAnsi="Calibri Light" w:cs="Calibri Light"/>
          <w:lang w:val="nl-NL"/>
        </w:rPr>
        <w:t xml:space="preserve"> wilt u de gemeente meegeven</w:t>
      </w:r>
      <w:ins w:author="Mark Gremmen" w:date="2022-07-28T12:40:00Z" w:id="1231">
        <w:r w:rsidRPr="04D5FEE6">
          <w:rPr>
            <w:rFonts w:ascii="Calibri Light" w:hAnsi="Calibri Light" w:cs="Calibri Light"/>
            <w:lang w:val="nl-NL"/>
          </w:rPr>
          <w:t xml:space="preserve"> om mensen </w:t>
        </w:r>
      </w:ins>
      <w:ins w:author="Mark Gremmen" w:date="2022-07-28T12:41:00Z" w:id="1232">
        <w:r w:rsidRPr="04D5FEE6">
          <w:rPr>
            <w:rFonts w:ascii="Calibri Light" w:hAnsi="Calibri Light" w:cs="Calibri Light"/>
            <w:lang w:val="nl-NL"/>
          </w:rPr>
          <w:t xml:space="preserve">te helpen, te laten meedoen </w:t>
        </w:r>
      </w:ins>
      <w:ins w:author="Mark Gremmen" w:date="2022-08-03T13:56:00Z" w:id="1233">
        <w:r w:rsidR="00E17771">
          <w:rPr>
            <w:rFonts w:ascii="Calibri Light" w:hAnsi="Calibri Light" w:cs="Calibri Light"/>
            <w:lang w:val="nl-NL"/>
          </w:rPr>
          <w:t>of</w:t>
        </w:r>
      </w:ins>
      <w:ins w:author="Mark Gremmen" w:date="2022-07-28T12:41:00Z" w:id="1234">
        <w:r w:rsidRPr="04D5FEE6">
          <w:rPr>
            <w:rFonts w:ascii="Calibri Light" w:hAnsi="Calibri Light" w:cs="Calibri Light"/>
            <w:lang w:val="nl-NL"/>
          </w:rPr>
          <w:t xml:space="preserve"> te laten meetellen</w:t>
        </w:r>
      </w:ins>
      <w:r w:rsidRPr="04D5FEE6">
        <w:rPr>
          <w:rFonts w:ascii="Calibri Light" w:hAnsi="Calibri Light" w:cs="Calibri Light"/>
          <w:lang w:val="nl-NL"/>
        </w:rPr>
        <w:t>?</w:t>
      </w:r>
    </w:p>
    <w:p w:rsidR="04D5FEE6" w:rsidP="04D5FEE6" w:rsidRDefault="04D5FEE6" w14:paraId="06AE0277" w14:textId="69496EAF">
      <w:pPr>
        <w:keepNext/>
        <w:rPr>
          <w:rFonts w:ascii="Calibri Light" w:hAnsi="Calibri Light" w:cs="Calibri Light"/>
          <w:lang w:val="nl-NL"/>
        </w:rPr>
      </w:pPr>
    </w:p>
    <w:p w:rsidRPr="009A2F1D" w:rsidR="00D93DAA" w:rsidRDefault="001059C7" w14:paraId="1D5056F2" w14:textId="7777777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:rsidRPr="009A2F1D" w:rsidR="00D93DAA" w:rsidRDefault="00D93DAA" w14:paraId="2E2447AC" w14:textId="77777777">
      <w:pPr>
        <w:rPr>
          <w:rFonts w:ascii="Calibri Light" w:hAnsi="Calibri Light" w:cs="Calibri Light"/>
          <w:lang w:val="nl-NL"/>
        </w:rPr>
      </w:pPr>
    </w:p>
    <w:p w:rsidRPr="009A2F1D" w:rsidR="00123E58" w:rsidP="00123E58" w:rsidRDefault="00123E58" w14:paraId="7C3CF491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="0633175D" w:rsidP="0633175D" w:rsidRDefault="0633175D" w14:paraId="52A90C6C" w14:textId="4DE9AB93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6D2C675F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4A5B095C" w14:paraId="5B8697C1" w14:textId="288A7B73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zw12</w:t>
      </w:r>
      <w:r w:rsidRPr="04D5FEE6">
        <w:rPr>
          <w:rFonts w:ascii="Calibri Light" w:hAnsi="Calibri Light" w:cs="Calibri Light"/>
          <w:lang w:val="nl-NL"/>
        </w:rPr>
        <w:t xml:space="preserve"> </w:t>
      </w:r>
      <w:del w:author="Mark Gremmen" w:date="2022-07-05T11:38:00Z" w:id="1235">
        <w:r w:rsidRPr="04D5FEE6" w:rsidDel="4A5B095C" w:rsidR="001059C7">
          <w:rPr>
            <w:rFonts w:ascii="Calibri Light" w:hAnsi="Calibri Light" w:cs="Calibri Light"/>
            <w:lang w:val="nl-NL"/>
          </w:rPr>
          <w:delText>Hoe waardeer</w:delText>
        </w:r>
      </w:del>
      <w:ins w:author="Mark Gremmen" w:date="2022-07-05T11:38:00Z" w:id="1236">
        <w:r w:rsidRPr="04D5FEE6">
          <w:rPr>
            <w:rFonts w:ascii="Calibri Light" w:hAnsi="Calibri Light" w:cs="Calibri Light"/>
            <w:lang w:val="nl-NL"/>
          </w:rPr>
          <w:t>Wat vind</w:t>
        </w:r>
      </w:ins>
      <w:ins w:author="Mark Gremmen" w:date="2022-07-05T12:11:00Z" w:id="1237">
        <w:r w:rsidRPr="04D5FEE6">
          <w:rPr>
            <w:rFonts w:ascii="Calibri Light" w:hAnsi="Calibri Light" w:cs="Calibri Light"/>
            <w:lang w:val="nl-NL"/>
          </w:rPr>
          <w:t>t</w:t>
        </w:r>
      </w:ins>
      <w:ins w:author="Mark Gremmen" w:date="2022-07-05T11:38:00Z" w:id="1238">
        <w:r w:rsidRPr="04D5FEE6">
          <w:rPr>
            <w:rFonts w:ascii="Calibri Light" w:hAnsi="Calibri Light" w:cs="Calibri Light"/>
            <w:lang w:val="nl-NL"/>
          </w:rPr>
          <w:t xml:space="preserve"> u van </w:t>
        </w:r>
      </w:ins>
      <w:del w:author="Mark Gremmen" w:date="2022-07-28T12:18:00Z" w:id="1239">
        <w:r w:rsidRPr="04D5FEE6" w:rsidDel="4A5B095C" w:rsidR="001059C7">
          <w:rPr>
            <w:rFonts w:ascii="Calibri Light" w:hAnsi="Calibri Light" w:cs="Calibri Light"/>
            <w:lang w:val="nl-NL"/>
          </w:rPr>
          <w:delText>t</w:delText>
        </w:r>
      </w:del>
      <w:del w:author="Mark Gremmen" w:date="2022-07-05T11:39:00Z" w:id="1240">
        <w:r w:rsidRPr="04D5FEE6" w:rsidDel="4A5B095C" w:rsidR="001059C7">
          <w:rPr>
            <w:rFonts w:ascii="Calibri Light" w:hAnsi="Calibri Light" w:cs="Calibri Light"/>
            <w:lang w:val="nl-NL"/>
          </w:rPr>
          <w:delText xml:space="preserve"> </w:delText>
        </w:r>
      </w:del>
      <w:del w:author="Mark Gremmen" w:date="2022-07-28T12:18:00Z" w:id="1241">
        <w:r w:rsidRPr="04D5FEE6" w:rsidDel="4A5B095C" w:rsidR="001059C7">
          <w:rPr>
            <w:rFonts w:ascii="Calibri Light" w:hAnsi="Calibri Light" w:cs="Calibri Light"/>
            <w:lang w:val="nl-NL"/>
          </w:rPr>
          <w:delText xml:space="preserve">u </w:delText>
        </w:r>
      </w:del>
      <w:r w:rsidRPr="04D5FEE6">
        <w:rPr>
          <w:rFonts w:ascii="Calibri Light" w:hAnsi="Calibri Light" w:cs="Calibri Light"/>
          <w:lang w:val="nl-NL"/>
        </w:rPr>
        <w:t xml:space="preserve">de </w:t>
      </w:r>
      <w:ins w:author="Mark Gremmen" w:date="2022-07-05T09:41:00Z" w:id="1242">
        <w:r w:rsidRPr="04D5FEE6">
          <w:rPr>
            <w:rFonts w:ascii="Calibri Light" w:hAnsi="Calibri Light" w:cs="Calibri Light"/>
            <w:lang w:val="nl-NL"/>
          </w:rPr>
          <w:t xml:space="preserve">moeite die </w:t>
        </w:r>
      </w:ins>
      <w:del w:author="Mark Gremmen" w:date="2022-07-05T09:41:00Z" w:id="1243">
        <w:r w:rsidRPr="04D5FEE6" w:rsidDel="4A5B095C" w:rsidR="001059C7">
          <w:rPr>
            <w:rFonts w:ascii="Calibri Light" w:hAnsi="Calibri Light" w:cs="Calibri Light"/>
            <w:lang w:val="nl-NL"/>
          </w:rPr>
          <w:delText>inspanningen</w:delText>
        </w:r>
      </w:del>
      <w:r w:rsidRPr="04D5FEE6">
        <w:rPr>
          <w:rFonts w:ascii="Calibri Light" w:hAnsi="Calibri Light" w:cs="Calibri Light"/>
          <w:lang w:val="nl-NL"/>
        </w:rPr>
        <w:t xml:space="preserve"> </w:t>
      </w:r>
      <w:del w:author="Mark Gremmen" w:date="2022-07-05T09:41:00Z" w:id="1244">
        <w:r w:rsidRPr="04D5FEE6" w:rsidDel="4A5B095C" w:rsidR="001059C7">
          <w:rPr>
            <w:rFonts w:ascii="Calibri Light" w:hAnsi="Calibri Light" w:cs="Calibri Light"/>
            <w:lang w:val="nl-NL"/>
          </w:rPr>
          <w:delText xml:space="preserve">van </w:delText>
        </w:r>
      </w:del>
      <w:r w:rsidRPr="04D5FEE6">
        <w:rPr>
          <w:rFonts w:ascii="Calibri Light" w:hAnsi="Calibri Light" w:cs="Calibri Light"/>
          <w:lang w:val="nl-NL"/>
        </w:rPr>
        <w:t>uw gemeente</w:t>
      </w:r>
      <w:ins w:author="Mark Gremmen" w:date="2022-07-05T09:41:00Z" w:id="1245">
        <w:r w:rsidRPr="04D5FEE6">
          <w:rPr>
            <w:rFonts w:ascii="Calibri Light" w:hAnsi="Calibri Light" w:cs="Calibri Light"/>
            <w:lang w:val="nl-NL"/>
          </w:rPr>
          <w:t xml:space="preserve"> neemt</w:t>
        </w:r>
      </w:ins>
      <w:r w:rsidRPr="04D5FEE6">
        <w:rPr>
          <w:rFonts w:ascii="Calibri Light" w:hAnsi="Calibri Light" w:cs="Calibri Light"/>
          <w:lang w:val="nl-NL"/>
        </w:rPr>
        <w:t xml:space="preserve"> om inwoners </w:t>
      </w:r>
      <w:del w:author="Mark Gremmen" w:date="2022-07-05T09:42:00Z" w:id="1246">
        <w:r w:rsidRPr="04D5FEE6" w:rsidDel="4A5B095C" w:rsidR="001059C7">
          <w:rPr>
            <w:rFonts w:ascii="Calibri Light" w:hAnsi="Calibri Light" w:cs="Calibri Light"/>
            <w:lang w:val="nl-NL"/>
          </w:rPr>
          <w:delText>volledig</w:delText>
        </w:r>
      </w:del>
      <w:r w:rsidRPr="04D5FEE6">
        <w:rPr>
          <w:rFonts w:ascii="Calibri Light" w:hAnsi="Calibri Light" w:cs="Calibri Light"/>
          <w:lang w:val="nl-NL"/>
        </w:rPr>
        <w:t xml:space="preserve"> te laten </w:t>
      </w:r>
      <w:del w:author="Mark Gremmen" w:date="2022-07-08T11:22:00Z" w:id="1247">
        <w:r w:rsidRPr="04D5FEE6" w:rsidDel="4A5B095C" w:rsidR="001059C7">
          <w:rPr>
            <w:rFonts w:ascii="Calibri Light" w:hAnsi="Calibri Light" w:cs="Calibri Light"/>
            <w:lang w:val="nl-NL"/>
          </w:rPr>
          <w:delText>deelnemen aan de maatschappij</w:delText>
        </w:r>
      </w:del>
      <w:ins w:author="Mark Gremmen" w:date="2022-07-08T11:22:00Z" w:id="1248">
        <w:r w:rsidRPr="04D5FEE6">
          <w:rPr>
            <w:rFonts w:ascii="Calibri Light" w:hAnsi="Calibri Light" w:cs="Calibri Light"/>
            <w:lang w:val="nl-NL"/>
          </w:rPr>
          <w:t xml:space="preserve">meedoen </w:t>
        </w:r>
      </w:ins>
      <w:ins w:author="Mark Gremmen" w:date="2022-07-08T11:23:00Z" w:id="1249">
        <w:r w:rsidRPr="04D5FEE6">
          <w:rPr>
            <w:rFonts w:ascii="Calibri Light" w:hAnsi="Calibri Light" w:cs="Calibri Light"/>
            <w:lang w:val="nl-NL"/>
          </w:rPr>
          <w:t xml:space="preserve">en meetellen </w:t>
        </w:r>
      </w:ins>
      <w:ins w:author="Mark Gremmen" w:date="2022-07-08T11:22:00Z" w:id="1250">
        <w:r w:rsidRPr="04D5FEE6">
          <w:rPr>
            <w:rFonts w:ascii="Calibri Light" w:hAnsi="Calibri Light" w:cs="Calibri Light"/>
            <w:lang w:val="nl-NL"/>
          </w:rPr>
          <w:t>in de gemeente</w:t>
        </w:r>
      </w:ins>
      <w:r w:rsidRPr="04D5FEE6">
        <w:rPr>
          <w:rFonts w:ascii="Calibri Light" w:hAnsi="Calibri Light" w:cs="Calibri Light"/>
          <w:lang w:val="nl-NL"/>
        </w:rPr>
        <w:t>?</w:t>
      </w:r>
      <w:r w:rsidRPr="00666F5A" w:rsidR="001059C7">
        <w:rPr>
          <w:lang w:val="nl-NL"/>
        </w:rPr>
        <w:br/>
      </w:r>
      <w:r w:rsidRPr="00666F5A" w:rsidR="001059C7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Het gaat hier om mensen met een beperking, of mensen in een</w:t>
      </w:r>
      <w:del w:author="Mark Gremmen" w:date="2022-07-05T11:39:00Z" w:id="1251">
        <w:r w:rsidRPr="04D5FEE6" w:rsidDel="4A5B095C" w:rsidR="001059C7">
          <w:rPr>
            <w:rFonts w:ascii="Calibri Light" w:hAnsi="Calibri Light" w:cs="Calibri Light"/>
            <w:lang w:val="nl-NL"/>
          </w:rPr>
          <w:delText xml:space="preserve"> zorgwekkende</w:delText>
        </w:r>
      </w:del>
      <w:ins w:author="Mark Gremmen" w:date="2022-07-05T11:39:00Z" w:id="1252">
        <w:r w:rsidRPr="04D5FEE6">
          <w:rPr>
            <w:rFonts w:ascii="Calibri Light" w:hAnsi="Calibri Light" w:cs="Calibri Light"/>
            <w:lang w:val="nl-NL"/>
          </w:rPr>
          <w:t xml:space="preserve"> moeilijke</w:t>
        </w:r>
      </w:ins>
      <w:r w:rsidRPr="04D5FEE6">
        <w:rPr>
          <w:rFonts w:ascii="Calibri Light" w:hAnsi="Calibri Light" w:cs="Calibri Light"/>
          <w:lang w:val="nl-NL"/>
        </w:rPr>
        <w:t xml:space="preserve"> situatie.</w:t>
      </w:r>
      <w:r w:rsidRPr="00666F5A" w:rsidR="001059C7">
        <w:rPr>
          <w:lang w:val="nl-NL"/>
        </w:rPr>
        <w:br/>
      </w:r>
      <w:r w:rsidRPr="00666F5A" w:rsidR="001059C7">
        <w:rPr>
          <w:lang w:val="nl-NL"/>
        </w:rPr>
        <w:lastRenderedPageBreak/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</w:t>
      </w:r>
    </w:p>
    <w:p w:rsidRPr="009A2F1D" w:rsidR="00D93DAA" w:rsidRDefault="001059C7" w14:paraId="5578A4D9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1 </w:t>
      </w:r>
    </w:p>
    <w:p w:rsidRPr="009A2F1D" w:rsidR="00D93DAA" w:rsidRDefault="001059C7" w14:paraId="1058FB9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2 </w:t>
      </w:r>
    </w:p>
    <w:p w:rsidRPr="009A2F1D" w:rsidR="00D93DAA" w:rsidRDefault="001059C7" w14:paraId="40B892C4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3 </w:t>
      </w:r>
    </w:p>
    <w:p w:rsidRPr="009A2F1D" w:rsidR="00D93DAA" w:rsidRDefault="001059C7" w14:paraId="03E34AE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4 </w:t>
      </w:r>
    </w:p>
    <w:p w:rsidRPr="009A2F1D" w:rsidR="00D93DAA" w:rsidRDefault="001059C7" w14:paraId="41BDA11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5 </w:t>
      </w:r>
    </w:p>
    <w:p w:rsidRPr="009A2F1D" w:rsidR="00D93DAA" w:rsidRDefault="001059C7" w14:paraId="22D9BE08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6 </w:t>
      </w:r>
    </w:p>
    <w:p w:rsidRPr="009A2F1D" w:rsidR="00D93DAA" w:rsidRDefault="001059C7" w14:paraId="165C081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7 </w:t>
      </w:r>
    </w:p>
    <w:p w:rsidRPr="009A2F1D" w:rsidR="00D93DAA" w:rsidRDefault="001059C7" w14:paraId="63AFCD6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8 </w:t>
      </w:r>
    </w:p>
    <w:p w:rsidRPr="009A2F1D" w:rsidR="00D93DAA" w:rsidRDefault="001059C7" w14:paraId="6A688B5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9 </w:t>
      </w:r>
    </w:p>
    <w:p w:rsidRPr="009A2F1D" w:rsidR="00D93DAA" w:rsidRDefault="001059C7" w14:paraId="47B7548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10 </w:t>
      </w:r>
    </w:p>
    <w:p w:rsidRPr="009A2F1D" w:rsidR="00D93DAA" w:rsidRDefault="001059C7" w14:paraId="5F32FF3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>weet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niet</w:t>
      </w:r>
      <w:r w:rsidRPr="4C05FF5E" w:rsidR="001059C7">
        <w:rPr>
          <w:rFonts w:ascii="Calibri Light" w:hAnsi="Calibri Light" w:cs="Calibri Light"/>
        </w:rPr>
        <w:t xml:space="preserve"> / </w:t>
      </w:r>
      <w:r w:rsidRPr="4C05FF5E" w:rsidR="001059C7">
        <w:rPr>
          <w:rFonts w:ascii="Calibri Light" w:hAnsi="Calibri Light" w:cs="Calibri Light"/>
        </w:rPr>
        <w:t>geen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mening</w:t>
      </w:r>
      <w:r w:rsidRPr="4C05FF5E" w:rsidR="001059C7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4276771D" w14:textId="77777777">
      <w:pPr>
        <w:rPr>
          <w:rFonts w:ascii="Calibri Light" w:hAnsi="Calibri Light" w:cs="Calibri Light"/>
        </w:rPr>
      </w:pPr>
    </w:p>
    <w:p w:rsidRPr="009A2F1D" w:rsidR="00D93DAA" w:rsidRDefault="001059C7" w14:paraId="55C476F7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:rsidRPr="009A2F1D" w:rsidR="00D93DAA" w:rsidRDefault="00D93DAA" w14:paraId="6D14BCFE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4FA33F41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overall</w:t>
      </w:r>
    </w:p>
    <w:p w:rsidRPr="009A2F1D" w:rsidR="00D93DAA" w:rsidRDefault="00D93DAA" w14:paraId="44BE7881" w14:textId="77777777">
      <w:pPr>
        <w:rPr>
          <w:rFonts w:ascii="Calibri Light" w:hAnsi="Calibri Light" w:cs="Calibri Light"/>
          <w:lang w:val="nl-NL"/>
        </w:rPr>
      </w:pPr>
    </w:p>
    <w:p w:rsidRPr="009A2F1D" w:rsidR="00D93DAA" w:rsidP="5EF2C007" w:rsidRDefault="001059C7" w14:paraId="5A21C92C" w14:textId="58B142B3">
      <w:pPr>
        <w:keepNext/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b/>
          <w:bCs/>
          <w:lang w:val="nl-NL"/>
        </w:rPr>
        <w:t>sc02</w:t>
      </w:r>
      <w:r w:rsidRPr="5EF2C007">
        <w:rPr>
          <w:rFonts w:ascii="Calibri Light" w:hAnsi="Calibri Light" w:cs="Calibri Light"/>
          <w:lang w:val="nl-NL"/>
        </w:rPr>
        <w:t xml:space="preserve"> </w:t>
      </w:r>
      <w:del w:author="Mark Gremmen" w:date="2022-07-05T13:01:00Z" w:id="1253">
        <w:r w:rsidRPr="5EF2C007" w:rsidDel="001059C7">
          <w:rPr>
            <w:rFonts w:ascii="Calibri Light" w:hAnsi="Calibri Light" w:cs="Calibri Light"/>
            <w:lang w:val="nl-NL"/>
          </w:rPr>
          <w:delText>Hoe waardeer</w:delText>
        </w:r>
      </w:del>
      <w:ins w:author="Mark Gremmen" w:date="2022-07-05T13:01:00Z" w:id="1254">
        <w:r w:rsidRPr="5EF2C007">
          <w:rPr>
            <w:rFonts w:ascii="Calibri Light" w:hAnsi="Calibri Light" w:cs="Calibri Light"/>
            <w:lang w:val="nl-NL"/>
          </w:rPr>
          <w:t xml:space="preserve">Wat vindt u van </w:t>
        </w:r>
      </w:ins>
      <w:del w:author="Mark Gremmen" w:date="2022-07-05T13:01:00Z" w:id="1255">
        <w:r w:rsidRPr="5EF2C007" w:rsidDel="001059C7">
          <w:rPr>
            <w:rFonts w:ascii="Calibri Light" w:hAnsi="Calibri Light" w:cs="Calibri Light"/>
            <w:lang w:val="nl-NL"/>
          </w:rPr>
          <w:delText xml:space="preserve">t u </w:delText>
        </w:r>
      </w:del>
      <w:r w:rsidRPr="5EF2C007">
        <w:rPr>
          <w:rFonts w:ascii="Calibri Light" w:hAnsi="Calibri Light" w:cs="Calibri Light"/>
          <w:lang w:val="nl-NL"/>
        </w:rPr>
        <w:t xml:space="preserve">alle </w:t>
      </w:r>
      <w:ins w:author="Mark Gremmen" w:date="2022-07-05T09:50:00Z" w:id="1256">
        <w:r w:rsidRPr="5EF2C007">
          <w:rPr>
            <w:rFonts w:ascii="Calibri Light" w:hAnsi="Calibri Light" w:cs="Calibri Light"/>
            <w:lang w:val="nl-NL"/>
          </w:rPr>
          <w:t>m</w:t>
        </w:r>
      </w:ins>
      <w:ins w:author="Mark Gremmen" w:date="2022-07-05T09:51:00Z" w:id="1257">
        <w:r w:rsidRPr="5EF2C007">
          <w:rPr>
            <w:rFonts w:ascii="Calibri Light" w:hAnsi="Calibri Light" w:cs="Calibri Light"/>
            <w:lang w:val="nl-NL"/>
          </w:rPr>
          <w:t xml:space="preserve">oeite die </w:t>
        </w:r>
      </w:ins>
      <w:del w:author="Mark Gremmen" w:date="2022-07-05T09:50:00Z" w:id="1258">
        <w:r w:rsidRPr="5EF2C007" w:rsidDel="001059C7">
          <w:rPr>
            <w:rFonts w:ascii="Calibri Light" w:hAnsi="Calibri Light" w:cs="Calibri Light"/>
            <w:lang w:val="nl-NL"/>
          </w:rPr>
          <w:delText xml:space="preserve">inspanningen van uw </w:delText>
        </w:r>
      </w:del>
      <w:ins w:author="Mark Gremmen" w:date="2022-07-05T11:40:00Z" w:id="1259">
        <w:r w:rsidRPr="5EF2C007">
          <w:rPr>
            <w:rFonts w:ascii="Calibri Light" w:hAnsi="Calibri Light" w:cs="Calibri Light"/>
            <w:lang w:val="nl-NL"/>
          </w:rPr>
          <w:t xml:space="preserve">uw </w:t>
        </w:r>
      </w:ins>
      <w:r w:rsidRPr="5EF2C007">
        <w:rPr>
          <w:rFonts w:ascii="Calibri Light" w:hAnsi="Calibri Light" w:cs="Calibri Light"/>
          <w:lang w:val="nl-NL"/>
        </w:rPr>
        <w:t xml:space="preserve">gemeente </w:t>
      </w:r>
      <w:ins w:author="Mark Gremmen" w:date="2022-07-05T09:51:00Z" w:id="1260">
        <w:r w:rsidRPr="5EF2C007">
          <w:rPr>
            <w:rFonts w:ascii="Calibri Light" w:hAnsi="Calibri Light" w:cs="Calibri Light"/>
            <w:lang w:val="nl-NL"/>
          </w:rPr>
          <w:t xml:space="preserve">neemt </w:t>
        </w:r>
      </w:ins>
      <w:r w:rsidRPr="5EF2C007">
        <w:rPr>
          <w:rFonts w:ascii="Calibri Light" w:hAnsi="Calibri Light" w:cs="Calibri Light"/>
          <w:lang w:val="nl-NL"/>
        </w:rPr>
        <w:t xml:space="preserve">voor </w:t>
      </w:r>
      <w:del w:author="Mark Gremmen" w:date="2022-07-08T11:18:00Z" w:id="1261">
        <w:r w:rsidRPr="5EF2C007" w:rsidDel="001059C7">
          <w:rPr>
            <w:rFonts w:ascii="Calibri Light" w:hAnsi="Calibri Light" w:cs="Calibri Light"/>
            <w:lang w:val="nl-NL"/>
          </w:rPr>
          <w:delText>haar</w:delText>
        </w:r>
      </w:del>
      <w:r w:rsidRPr="5EF2C007">
        <w:rPr>
          <w:rFonts w:ascii="Calibri Light" w:hAnsi="Calibri Light" w:cs="Calibri Light"/>
          <w:lang w:val="nl-NL"/>
        </w:rPr>
        <w:t xml:space="preserve"> inwoners?</w:t>
      </w:r>
      <w:r w:rsidRPr="00B240E5">
        <w:rPr>
          <w:lang w:val="nl-NL"/>
        </w:rPr>
        <w:br/>
      </w:r>
      <w:r w:rsidRPr="00B240E5">
        <w:rPr>
          <w:lang w:val="nl-NL"/>
        </w:rPr>
        <w:br/>
      </w:r>
      <w:r w:rsidRPr="5EF2C007">
        <w:rPr>
          <w:rFonts w:ascii="Calibri Light" w:hAnsi="Calibri Light" w:cs="Calibri Light"/>
          <w:lang w:val="nl-NL"/>
        </w:rPr>
        <w:lastRenderedPageBreak/>
        <w:t xml:space="preserve">Geef dit aan met een </w:t>
      </w:r>
      <w:del w:author="Mark Gremmen" w:date="2022-08-16T13:06:00Z" w:id="1262">
        <w:r w:rsidRPr="5EF2C007" w:rsidDel="001059C7">
          <w:rPr>
            <w:rFonts w:ascii="Calibri Light" w:hAnsi="Calibri Light" w:cs="Calibri Light"/>
            <w:lang w:val="nl-NL"/>
          </w:rPr>
          <w:delText>rapportcijfer van 1 tot en met 10.</w:delText>
        </w:r>
      </w:del>
      <w:ins w:author="Mark Gremmen" w:date="2022-08-16T13:06:00Z" w:id="1263">
        <w:r w:rsidRPr="5EF2C007" w:rsidR="4A5B095C">
          <w:rPr>
            <w:rFonts w:ascii="Calibri Light" w:hAnsi="Calibri Light" w:cs="Calibri Light"/>
            <w:lang w:val="nl-NL"/>
          </w:rPr>
          <w:t xml:space="preserve"> rapportcijfer van 1 (zeer slecht) tot en met 10 (zeer goed)</w:t>
        </w:r>
      </w:ins>
    </w:p>
    <w:p w:rsidRPr="009A2F1D" w:rsidR="00D93DAA" w:rsidRDefault="001059C7" w14:paraId="5D2F94CB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1 </w:t>
      </w:r>
    </w:p>
    <w:p w:rsidRPr="009A2F1D" w:rsidR="00D93DAA" w:rsidRDefault="001059C7" w14:paraId="056C1A99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2 </w:t>
      </w:r>
    </w:p>
    <w:p w:rsidRPr="009A2F1D" w:rsidR="00D93DAA" w:rsidRDefault="001059C7" w14:paraId="1F4513C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3 </w:t>
      </w:r>
    </w:p>
    <w:p w:rsidRPr="009A2F1D" w:rsidR="00D93DAA" w:rsidRDefault="001059C7" w14:paraId="3815B6D4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4 </w:t>
      </w:r>
    </w:p>
    <w:p w:rsidRPr="009A2F1D" w:rsidR="00D93DAA" w:rsidRDefault="001059C7" w14:paraId="3413B98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5 </w:t>
      </w:r>
    </w:p>
    <w:p w:rsidRPr="009A2F1D" w:rsidR="00D93DAA" w:rsidRDefault="001059C7" w14:paraId="73C274EB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6 </w:t>
      </w:r>
    </w:p>
    <w:p w:rsidRPr="009A2F1D" w:rsidR="00D93DAA" w:rsidRDefault="001059C7" w14:paraId="060C50A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7 </w:t>
      </w:r>
    </w:p>
    <w:p w:rsidRPr="009A2F1D" w:rsidR="00D93DAA" w:rsidRDefault="001059C7" w14:paraId="217E3B08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8 </w:t>
      </w:r>
    </w:p>
    <w:p w:rsidRPr="009A2F1D" w:rsidR="00D93DAA" w:rsidRDefault="001059C7" w14:paraId="02AB7621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9 </w:t>
      </w:r>
    </w:p>
    <w:p w:rsidRPr="009A2F1D" w:rsidR="00D93DAA" w:rsidRDefault="001059C7" w14:paraId="06DF89C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10 </w:t>
      </w:r>
    </w:p>
    <w:p w:rsidRPr="009A2F1D" w:rsidR="00D93DAA" w:rsidRDefault="001059C7" w14:paraId="48B4B30B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>weet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niet</w:t>
      </w:r>
      <w:r w:rsidRPr="4C05FF5E" w:rsidR="001059C7">
        <w:rPr>
          <w:rFonts w:ascii="Calibri Light" w:hAnsi="Calibri Light" w:cs="Calibri Light"/>
        </w:rPr>
        <w:t xml:space="preserve"> / </w:t>
      </w:r>
      <w:r w:rsidRPr="4C05FF5E" w:rsidR="001059C7">
        <w:rPr>
          <w:rFonts w:ascii="Calibri Light" w:hAnsi="Calibri Light" w:cs="Calibri Light"/>
        </w:rPr>
        <w:t>geen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mening</w:t>
      </w:r>
      <w:r w:rsidRPr="4C05FF5E" w:rsidR="001059C7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5745761E" w14:textId="77777777">
      <w:pPr>
        <w:rPr>
          <w:rFonts w:ascii="Calibri Light" w:hAnsi="Calibri Light" w:cs="Calibri Light"/>
        </w:rPr>
      </w:pPr>
    </w:p>
    <w:p w:rsidRPr="009A2F1D" w:rsidR="00D93DAA" w:rsidRDefault="001059C7" w14:paraId="1ED1323E" w14:textId="7777777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overall</w:t>
      </w:r>
    </w:p>
    <w:p w:rsidRPr="009A2F1D" w:rsidR="00D93DAA" w:rsidRDefault="00D93DAA" w14:paraId="5A814A17" w14:textId="77777777">
      <w:pPr>
        <w:pStyle w:val="BlockSeparator"/>
        <w:rPr>
          <w:rFonts w:ascii="Calibri Light" w:hAnsi="Calibri Light" w:cs="Calibri Light"/>
        </w:rPr>
      </w:pPr>
    </w:p>
    <w:p w:rsidRPr="009A2F1D" w:rsidR="00D93DAA" w:rsidRDefault="001059C7" w14:paraId="2D043ED4" w14:textId="7777777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:rsidRPr="009A2F1D" w:rsidR="00D93DAA" w:rsidRDefault="00D93DAA" w14:paraId="16EB2921" w14:textId="77777777">
      <w:pPr>
        <w:rPr>
          <w:rFonts w:ascii="Calibri Light" w:hAnsi="Calibri Light" w:cs="Calibri Light"/>
        </w:rPr>
      </w:pPr>
    </w:p>
    <w:p w:rsidR="007B2681" w:rsidRDefault="007B2681" w14:paraId="32C8558E" w14:textId="77777777">
      <w:pPr>
        <w:rPr>
          <w:ins w:author="Mark Gremmen" w:date="2022-08-04T13:14:00Z" w:id="1264"/>
          <w:rFonts w:ascii="Calibri Light" w:hAnsi="Calibri Light" w:cs="Calibri Light"/>
          <w:b/>
          <w:bCs/>
          <w:lang w:val="nl-NL"/>
        </w:rPr>
      </w:pPr>
      <w:ins w:author="Mark Gremmen" w:date="2022-08-04T13:14:00Z" w:id="1265">
        <w:r>
          <w:rPr>
            <w:rFonts w:ascii="Calibri Light" w:hAnsi="Calibri Light" w:cs="Calibri Light"/>
            <w:b/>
            <w:bCs/>
            <w:lang w:val="nl-NL"/>
          </w:rPr>
          <w:br w:type="page"/>
        </w:r>
      </w:ins>
    </w:p>
    <w:p w:rsidRPr="009A2F1D" w:rsidR="00D93DAA" w:rsidRDefault="001059C7" w14:paraId="56958FDC" w14:textId="6CE89C7D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lastRenderedPageBreak/>
        <w:t>ch01</w:t>
      </w:r>
      <w:r w:rsidRPr="009A2F1D">
        <w:rPr>
          <w:rFonts w:ascii="Calibri Light" w:hAnsi="Calibri Light" w:cs="Calibri Light"/>
          <w:lang w:val="nl-NL"/>
        </w:rPr>
        <w:t xml:space="preserve">  Wat is uw geslacht?</w:t>
      </w:r>
    </w:p>
    <w:p w:rsidRPr="009A2F1D" w:rsidR="00D93DAA" w:rsidRDefault="001059C7" w14:paraId="42BCBF9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man </w:t>
      </w:r>
    </w:p>
    <w:p w:rsidR="000E2ACC" w:rsidP="78A7358E" w:rsidRDefault="000E2ACC" w14:paraId="67451B2E" w14:textId="7633AA4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author="Mark Gremmen" w:date="2022-08-04T07:03:00Z" w:id="1251148072">
        <w:r w:rsidRPr="4C05FF5E" w:rsidR="000E2ACC">
          <w:rPr>
            <w:rFonts w:ascii="Calibri Light" w:hAnsi="Calibri Light" w:cs="Calibri Light"/>
          </w:rPr>
          <w:t>v</w:t>
        </w:r>
      </w:ins>
      <w:del w:author="Mark Gremmen" w:date="2022-08-04T07:03:00Z" w:id="1647185617">
        <w:r w:rsidRPr="4C05FF5E" w:rsidDel="000E2ACC">
          <w:rPr>
            <w:rFonts w:ascii="Calibri Light" w:hAnsi="Calibri Light" w:cs="Calibri Light"/>
          </w:rPr>
          <w:delText>V</w:delText>
        </w:r>
      </w:del>
      <w:ins w:author="Mark Gremmen" w:date="2022-05-27T11:33:00Z" w:id="2001308520">
        <w:r w:rsidRPr="4C05FF5E" w:rsidR="000E2ACC">
          <w:rPr>
            <w:rFonts w:ascii="Calibri Light" w:hAnsi="Calibri Light" w:cs="Calibri Light"/>
          </w:rPr>
          <w:t>rouw</w:t>
        </w:r>
      </w:ins>
    </w:p>
    <w:p w:rsidR="00D93DAA" w:rsidP="00B35D5D" w:rsidRDefault="00163ED0" w14:paraId="7CD17685" w14:textId="4CF72EBE">
      <w:pPr>
        <w:pStyle w:val="ListParagraph"/>
        <w:keepNext/>
        <w:numPr>
          <w:ilvl w:val="0"/>
          <w:numId w:val="5"/>
        </w:numPr>
        <w:spacing w:before="0"/>
        <w:rPr/>
      </w:pPr>
      <w:del w:author="Mark Gremmen" w:date="2022-07-08T11:18:00Z" w:id="1469020886">
        <w:r w:rsidRPr="4C05FF5E" w:rsidDel="00163ED0">
          <w:rPr>
            <w:rFonts w:ascii="Calibri Light" w:hAnsi="Calibri Light" w:cs="Calibri Light"/>
          </w:rPr>
          <w:delText>overig</w:delText>
        </w:r>
      </w:del>
      <w:r w:rsidRPr="4C05FF5E" w:rsidR="00163ED0">
        <w:rPr>
          <w:rFonts w:ascii="Calibri Light" w:hAnsi="Calibri Light" w:cs="Calibri Light"/>
        </w:rPr>
        <w:t>anders</w:t>
      </w:r>
    </w:p>
    <w:p w:rsidRPr="00260555" w:rsidR="009B1C05" w:rsidP="00260555" w:rsidRDefault="009B1C05" w14:paraId="50869CA8" w14:textId="403703DC">
      <w:pPr>
        <w:pStyle w:val="ListParagraph"/>
        <w:keepNext/>
        <w:numPr>
          <w:ilvl w:val="0"/>
          <w:numId w:val="5"/>
        </w:numPr>
        <w:rPr>
          <w:ins w:author="Mark Gremmen" w:date="2022-05-27T11:32:00Z" w:id="1271"/>
          <w:rFonts w:ascii="Calibri Light" w:hAnsi="Calibri Light" w:cs="Calibri Light"/>
          <w:lang w:val="nl-NL"/>
        </w:rPr>
      </w:pPr>
      <w:ins w:author="Mark Gremmen" w:date="2022-05-31T14:21:00Z" w:id="1272">
        <w:r w:rsidRPr="00260555">
          <w:rPr>
            <w:rFonts w:ascii="Calibri Light" w:hAnsi="Calibri Light" w:cs="Calibri Light"/>
            <w:lang w:val="nl-NL"/>
          </w:rPr>
          <w:t xml:space="preserve">wil ik </w:t>
        </w:r>
      </w:ins>
      <w:ins w:author="Mark Gremmen" w:date="2022-05-31T14:22:00Z" w:id="1273">
        <w:r w:rsidRPr="00260555" w:rsidR="003363B9">
          <w:rPr>
            <w:rFonts w:ascii="Calibri Light" w:hAnsi="Calibri Light" w:cs="Calibri Light"/>
            <w:lang w:val="nl-NL"/>
          </w:rPr>
          <w:t xml:space="preserve">liever </w:t>
        </w:r>
      </w:ins>
      <w:ins w:author="Mark Gremmen" w:date="2022-05-31T14:21:00Z" w:id="1274">
        <w:r w:rsidRPr="00260555">
          <w:rPr>
            <w:rFonts w:ascii="Calibri Light" w:hAnsi="Calibri Light" w:cs="Calibri Light"/>
            <w:lang w:val="nl-NL"/>
          </w:rPr>
          <w:t>niet zeggen</w:t>
        </w:r>
      </w:ins>
    </w:p>
    <w:p w:rsidRPr="00260555" w:rsidR="003A0151" w:rsidRDefault="003A0151" w14:paraId="08AA6E5F" w14:textId="77777777">
      <w:pPr>
        <w:rPr>
          <w:rFonts w:ascii="Calibri Light" w:hAnsi="Calibri Light" w:cs="Calibri Light"/>
          <w:lang w:val="nl-NL"/>
        </w:rPr>
      </w:pPr>
    </w:p>
    <w:p w:rsidRPr="00260555" w:rsidR="00D93DAA" w:rsidRDefault="00D93DAA" w14:paraId="0ABCCD6C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260555" w:rsidR="00D93DAA" w:rsidRDefault="00D93DAA" w14:paraId="08215A84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029A28DD" w14:textId="36A2FD7D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t>ch02</w:t>
      </w:r>
      <w:r w:rsidRPr="2CCE4FB4">
        <w:rPr>
          <w:rFonts w:ascii="Calibri Light" w:hAnsi="Calibri Light" w:cs="Calibri Light"/>
          <w:lang w:val="nl-NL"/>
        </w:rPr>
        <w:t xml:space="preserve"> Wat is uw </w:t>
      </w:r>
      <w:r w:rsidRPr="2CCE4FB4" w:rsidR="00006144">
        <w:rPr>
          <w:rFonts w:ascii="Calibri Light" w:hAnsi="Calibri Light" w:cs="Calibri Light"/>
          <w:lang w:val="nl-NL"/>
        </w:rPr>
        <w:t>leeftijd?</w:t>
      </w:r>
    </w:p>
    <w:p w:rsidRPr="009A2F1D" w:rsidR="00D93DAA" w:rsidRDefault="001059C7" w14:paraId="6F1E4E85" w14:textId="37775D1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18 tot </w:t>
      </w:r>
      <w:r w:rsidRPr="4C05FF5E" w:rsidR="001059C7">
        <w:rPr>
          <w:rFonts w:ascii="Calibri Light" w:hAnsi="Calibri Light" w:cs="Calibri Light"/>
        </w:rPr>
        <w:t>en</w:t>
      </w:r>
      <w:r w:rsidRPr="4C05FF5E" w:rsidR="001059C7">
        <w:rPr>
          <w:rFonts w:ascii="Calibri Light" w:hAnsi="Calibri Light" w:cs="Calibri Light"/>
        </w:rPr>
        <w:t xml:space="preserve"> met 29 </w:t>
      </w:r>
      <w:ins w:author="Mark Gremmen" w:date="2022-08-16T13:07:00Z" w:id="1294141512">
        <w:r w:rsidRPr="4C05FF5E" w:rsidR="001059C7">
          <w:rPr>
            <w:rFonts w:ascii="Calibri Light" w:hAnsi="Calibri Light" w:cs="Calibri Light"/>
          </w:rPr>
          <w:t>jaar</w:t>
        </w:r>
      </w:ins>
      <w:r w:rsidRPr="4C05FF5E" w:rsidR="001059C7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78B732E9" w14:textId="7249318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30 tot </w:t>
      </w:r>
      <w:r w:rsidRPr="4C05FF5E" w:rsidR="001059C7">
        <w:rPr>
          <w:rFonts w:ascii="Calibri Light" w:hAnsi="Calibri Light" w:cs="Calibri Light"/>
        </w:rPr>
        <w:t>en</w:t>
      </w:r>
      <w:r w:rsidRPr="4C05FF5E" w:rsidR="001059C7">
        <w:rPr>
          <w:rFonts w:ascii="Calibri Light" w:hAnsi="Calibri Light" w:cs="Calibri Light"/>
        </w:rPr>
        <w:t xml:space="preserve"> met 39 </w:t>
      </w:r>
      <w:ins w:author="Mark Gremmen" w:date="2022-08-16T13:07:00Z" w:id="1721030261">
        <w:r w:rsidRPr="4C05FF5E" w:rsidR="001059C7">
          <w:rPr>
            <w:rFonts w:ascii="Calibri Light" w:hAnsi="Calibri Light" w:cs="Calibri Light"/>
          </w:rPr>
          <w:t>jaar</w:t>
        </w:r>
      </w:ins>
      <w:del w:author="Mark Gremmen" w:date="2022-08-16T13:07:00Z" w:id="1177940359">
        <w:r w:rsidRPr="4C05FF5E" w:rsidDel="001059C7">
          <w:rPr>
            <w:rFonts w:ascii="Calibri Light" w:hAnsi="Calibri Light" w:cs="Calibri Light"/>
          </w:rPr>
          <w:delText xml:space="preserve"> </w:delText>
        </w:r>
      </w:del>
    </w:p>
    <w:p w:rsidRPr="009A2F1D" w:rsidR="00D93DAA" w:rsidRDefault="001059C7" w14:paraId="27290976" w14:textId="0794F9F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40 tot </w:t>
      </w:r>
      <w:r w:rsidRPr="4C05FF5E" w:rsidR="001059C7">
        <w:rPr>
          <w:rFonts w:ascii="Calibri Light" w:hAnsi="Calibri Light" w:cs="Calibri Light"/>
        </w:rPr>
        <w:t>en</w:t>
      </w:r>
      <w:r w:rsidRPr="4C05FF5E" w:rsidR="001059C7">
        <w:rPr>
          <w:rFonts w:ascii="Calibri Light" w:hAnsi="Calibri Light" w:cs="Calibri Light"/>
        </w:rPr>
        <w:t xml:space="preserve"> met 54 </w:t>
      </w:r>
      <w:ins w:author="Mark Gremmen" w:date="2022-08-16T13:07:00Z" w:id="2052974332">
        <w:r w:rsidRPr="4C05FF5E" w:rsidR="001059C7">
          <w:rPr>
            <w:rFonts w:ascii="Calibri Light" w:hAnsi="Calibri Light" w:cs="Calibri Light"/>
          </w:rPr>
          <w:t>jaar</w:t>
        </w:r>
      </w:ins>
    </w:p>
    <w:p w:rsidRPr="009A2F1D" w:rsidR="00D93DAA" w:rsidRDefault="001059C7" w14:paraId="6C5CAE3C" w14:textId="75D81566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55 tot </w:t>
      </w:r>
      <w:r w:rsidRPr="4C05FF5E" w:rsidR="001059C7">
        <w:rPr>
          <w:rFonts w:ascii="Calibri Light" w:hAnsi="Calibri Light" w:cs="Calibri Light"/>
        </w:rPr>
        <w:t>en</w:t>
      </w:r>
      <w:r w:rsidRPr="4C05FF5E" w:rsidR="001059C7">
        <w:rPr>
          <w:rFonts w:ascii="Calibri Light" w:hAnsi="Calibri Light" w:cs="Calibri Light"/>
        </w:rPr>
        <w:t xml:space="preserve"> met 64</w:t>
      </w:r>
      <w:ins w:author="Mark Gremmen" w:date="2022-08-16T13:07:00Z" w:id="165268438">
        <w:r w:rsidRPr="4C05FF5E" w:rsidR="001059C7">
          <w:rPr>
            <w:rFonts w:ascii="Calibri Light" w:hAnsi="Calibri Light" w:cs="Calibri Light"/>
          </w:rPr>
          <w:t xml:space="preserve"> </w:t>
        </w:r>
        <w:r w:rsidRPr="4C05FF5E" w:rsidR="001059C7">
          <w:rPr>
            <w:rFonts w:ascii="Calibri Light" w:hAnsi="Calibri Light" w:cs="Calibri Light"/>
          </w:rPr>
          <w:t>jaar</w:t>
        </w:r>
      </w:ins>
      <w:r w:rsidRPr="4C05FF5E" w:rsidR="001059C7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3A9520BE" w14:textId="44897D6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65 </w:t>
      </w:r>
      <w:del w:author="Mark Gremmen" w:date="2022-08-16T13:07:00Z" w:id="1091582221">
        <w:r w:rsidRPr="4C05FF5E" w:rsidDel="001059C7">
          <w:rPr>
            <w:rFonts w:ascii="Calibri Light" w:hAnsi="Calibri Light" w:cs="Calibri Light"/>
          </w:rPr>
          <w:delText xml:space="preserve">jaar </w:delText>
        </w:r>
      </w:del>
      <w:r w:rsidRPr="4C05FF5E" w:rsidR="001059C7">
        <w:rPr>
          <w:rFonts w:ascii="Calibri Light" w:hAnsi="Calibri Light" w:cs="Calibri Light"/>
        </w:rPr>
        <w:t xml:space="preserve">tot </w:t>
      </w:r>
      <w:r w:rsidRPr="4C05FF5E" w:rsidR="001059C7">
        <w:rPr>
          <w:rFonts w:ascii="Calibri Light" w:hAnsi="Calibri Light" w:cs="Calibri Light"/>
        </w:rPr>
        <w:t>en</w:t>
      </w:r>
      <w:r w:rsidRPr="4C05FF5E" w:rsidR="001059C7">
        <w:rPr>
          <w:rFonts w:ascii="Calibri Light" w:hAnsi="Calibri Light" w:cs="Calibri Light"/>
        </w:rPr>
        <w:t xml:space="preserve"> met 74 </w:t>
      </w:r>
      <w:ins w:author="Mark Gremmen" w:date="2022-08-16T13:07:00Z" w:id="510585717">
        <w:r w:rsidRPr="4C05FF5E" w:rsidR="001059C7">
          <w:rPr>
            <w:rFonts w:ascii="Calibri Light" w:hAnsi="Calibri Light" w:cs="Calibri Light"/>
          </w:rPr>
          <w:t>jaar</w:t>
        </w:r>
      </w:ins>
    </w:p>
    <w:p w:rsidRPr="009A2F1D" w:rsidR="00D93DAA" w:rsidRDefault="001059C7" w14:paraId="0615F710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75 </w:t>
      </w:r>
      <w:r w:rsidRPr="4C05FF5E" w:rsidR="001059C7">
        <w:rPr>
          <w:rFonts w:ascii="Calibri Light" w:hAnsi="Calibri Light" w:cs="Calibri Light"/>
        </w:rPr>
        <w:t>jaar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en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ouder</w:t>
      </w:r>
      <w:r w:rsidRPr="4C05FF5E" w:rsidR="001059C7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13B3D2B8" w14:textId="77777777">
      <w:pPr>
        <w:rPr>
          <w:rFonts w:ascii="Calibri Light" w:hAnsi="Calibri Light" w:cs="Calibri Light"/>
        </w:rPr>
      </w:pPr>
    </w:p>
    <w:p w:rsidRPr="009A2F1D" w:rsidR="00123E58" w:rsidP="00123E58" w:rsidRDefault="00123E58" w14:paraId="497F671F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P="0633175D" w:rsidRDefault="00D93DAA" w14:paraId="5B302D45" w14:textId="4E39D86C">
      <w:pPr>
        <w:rPr>
          <w:rFonts w:ascii="Calibri Light" w:hAnsi="Calibri Light" w:cs="Calibri Light"/>
        </w:rPr>
      </w:pPr>
    </w:p>
    <w:p w:rsidRPr="009A2F1D" w:rsidR="00D93DAA" w:rsidRDefault="001059C7" w14:paraId="62459CC9" w14:textId="38A449D4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lastRenderedPageBreak/>
        <w:t>ch03</w:t>
      </w:r>
      <w:r w:rsidRPr="25DACF53">
        <w:rPr>
          <w:rFonts w:ascii="Calibri Light" w:hAnsi="Calibri Light" w:cs="Calibri Light"/>
          <w:lang w:val="nl-NL"/>
        </w:rPr>
        <w:t xml:space="preserve"> </w:t>
      </w:r>
      <w:ins w:author="Mark Gremmen" w:date="2022-07-05T13:58:00Z" w:id="1282">
        <w:r w:rsidRPr="25DACF53">
          <w:rPr>
            <w:rFonts w:ascii="Calibri Light" w:hAnsi="Calibri Light" w:cs="Calibri Light"/>
            <w:lang w:val="nl-NL"/>
          </w:rPr>
          <w:t xml:space="preserve">[OPTIONEEL] </w:t>
        </w:r>
      </w:ins>
      <w:r w:rsidRPr="25DACF53">
        <w:rPr>
          <w:rFonts w:ascii="Calibri Light" w:hAnsi="Calibri Light" w:cs="Calibri Light"/>
          <w:lang w:val="nl-NL"/>
        </w:rPr>
        <w:t>Wat is uw hoogst afgeronde opleiding?</w:t>
      </w:r>
    </w:p>
    <w:p w:rsidRPr="009A2F1D" w:rsidR="00D93DAA" w:rsidRDefault="001059C7" w14:paraId="239CBA5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>lagere</w:t>
      </w:r>
      <w:r w:rsidRPr="4C05FF5E" w:rsidR="001059C7">
        <w:rPr>
          <w:rFonts w:ascii="Calibri Light" w:hAnsi="Calibri Light" w:cs="Calibri Light"/>
        </w:rPr>
        <w:t xml:space="preserve"> school / </w:t>
      </w:r>
      <w:r w:rsidRPr="4C05FF5E" w:rsidR="001059C7">
        <w:rPr>
          <w:rFonts w:ascii="Calibri Light" w:hAnsi="Calibri Light" w:cs="Calibri Light"/>
        </w:rPr>
        <w:t>basisonderwijs</w:t>
      </w:r>
      <w:r w:rsidRPr="4C05FF5E" w:rsidR="001059C7">
        <w:rPr>
          <w:rFonts w:ascii="Calibri Light" w:hAnsi="Calibri Light" w:cs="Calibri Light"/>
        </w:rPr>
        <w:t xml:space="preserve"> / </w:t>
      </w:r>
      <w:r w:rsidRPr="4C05FF5E" w:rsidR="001059C7">
        <w:rPr>
          <w:rFonts w:ascii="Calibri Light" w:hAnsi="Calibri Light" w:cs="Calibri Light"/>
        </w:rPr>
        <w:t>geen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onderwijs</w:t>
      </w:r>
      <w:r w:rsidRPr="4C05FF5E" w:rsidR="001059C7">
        <w:rPr>
          <w:rFonts w:ascii="Calibri Light" w:hAnsi="Calibri Light" w:cs="Calibri Light"/>
        </w:rPr>
        <w:t xml:space="preserve">   </w:t>
      </w:r>
    </w:p>
    <w:p w:rsidRPr="009A2F1D" w:rsidR="00D93DAA" w:rsidRDefault="001059C7" w14:paraId="4EA6587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>vmbo</w:t>
      </w:r>
      <w:r w:rsidRPr="4C05FF5E" w:rsidR="001059C7">
        <w:rPr>
          <w:rFonts w:ascii="Calibri Light" w:hAnsi="Calibri Light" w:cs="Calibri Light"/>
        </w:rPr>
        <w:t xml:space="preserve"> / </w:t>
      </w:r>
      <w:r w:rsidRPr="4C05FF5E" w:rsidR="001059C7">
        <w:rPr>
          <w:rFonts w:ascii="Calibri Light" w:hAnsi="Calibri Light" w:cs="Calibri Light"/>
        </w:rPr>
        <w:t>mavo</w:t>
      </w:r>
      <w:r w:rsidRPr="4C05FF5E" w:rsidR="001059C7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5E9D203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>vwo</w:t>
      </w:r>
      <w:r w:rsidRPr="4C05FF5E" w:rsidR="001059C7">
        <w:rPr>
          <w:rFonts w:ascii="Calibri Light" w:hAnsi="Calibri Light" w:cs="Calibri Light"/>
        </w:rPr>
        <w:t xml:space="preserve"> / </w:t>
      </w:r>
      <w:r w:rsidRPr="4C05FF5E" w:rsidR="001059C7">
        <w:rPr>
          <w:rFonts w:ascii="Calibri Light" w:hAnsi="Calibri Light" w:cs="Calibri Light"/>
        </w:rPr>
        <w:t>havo</w:t>
      </w:r>
      <w:r w:rsidRPr="4C05FF5E" w:rsidR="001059C7">
        <w:rPr>
          <w:rFonts w:ascii="Calibri Light" w:hAnsi="Calibri Light" w:cs="Calibri Light"/>
        </w:rPr>
        <w:t xml:space="preserve">  </w:t>
      </w:r>
    </w:p>
    <w:p w:rsidRPr="009A2F1D" w:rsidR="00D93DAA" w:rsidRDefault="001059C7" w14:paraId="4CEA3E1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>middelbaar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beroepsonderwijs</w:t>
      </w:r>
      <w:r w:rsidRPr="4C05FF5E" w:rsidR="001059C7">
        <w:rPr>
          <w:rFonts w:ascii="Calibri Light" w:hAnsi="Calibri Light" w:cs="Calibri Light"/>
        </w:rPr>
        <w:t xml:space="preserve"> (</w:t>
      </w:r>
      <w:r w:rsidRPr="4C05FF5E" w:rsidR="001059C7">
        <w:rPr>
          <w:rFonts w:ascii="Calibri Light" w:hAnsi="Calibri Light" w:cs="Calibri Light"/>
        </w:rPr>
        <w:t>mbo</w:t>
      </w:r>
      <w:r w:rsidRPr="4C05FF5E" w:rsidR="001059C7">
        <w:rPr>
          <w:rFonts w:ascii="Calibri Light" w:hAnsi="Calibri Light" w:cs="Calibri Light"/>
        </w:rPr>
        <w:t xml:space="preserve">) </w:t>
      </w:r>
    </w:p>
    <w:p w:rsidRPr="009A2F1D" w:rsidR="00D93DAA" w:rsidRDefault="001059C7" w14:paraId="515CDD35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>hoger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beroepsonderwijs</w:t>
      </w:r>
      <w:r w:rsidRPr="4C05FF5E" w:rsidR="001059C7">
        <w:rPr>
          <w:rFonts w:ascii="Calibri Light" w:hAnsi="Calibri Light" w:cs="Calibri Light"/>
        </w:rPr>
        <w:t xml:space="preserve"> (</w:t>
      </w:r>
      <w:r w:rsidRPr="4C05FF5E" w:rsidR="001059C7">
        <w:rPr>
          <w:rFonts w:ascii="Calibri Light" w:hAnsi="Calibri Light" w:cs="Calibri Light"/>
        </w:rPr>
        <w:t>hbo</w:t>
      </w:r>
      <w:r w:rsidRPr="4C05FF5E" w:rsidR="001059C7">
        <w:rPr>
          <w:rFonts w:ascii="Calibri Light" w:hAnsi="Calibri Light" w:cs="Calibri Light"/>
        </w:rPr>
        <w:t xml:space="preserve">)  </w:t>
      </w:r>
    </w:p>
    <w:p w:rsidRPr="009A2F1D" w:rsidR="00D93DAA" w:rsidRDefault="001059C7" w14:paraId="729F26D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>wetenschappelijk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onderwijs</w:t>
      </w:r>
      <w:r w:rsidRPr="4C05FF5E" w:rsidR="001059C7">
        <w:rPr>
          <w:rFonts w:ascii="Calibri Light" w:hAnsi="Calibri Light" w:cs="Calibri Light"/>
        </w:rPr>
        <w:t xml:space="preserve"> (</w:t>
      </w:r>
      <w:r w:rsidRPr="4C05FF5E" w:rsidR="001059C7">
        <w:rPr>
          <w:rFonts w:ascii="Calibri Light" w:hAnsi="Calibri Light" w:cs="Calibri Light"/>
        </w:rPr>
        <w:t>universiteit</w:t>
      </w:r>
      <w:r w:rsidRPr="4C05FF5E" w:rsidR="001059C7">
        <w:rPr>
          <w:rFonts w:ascii="Calibri Light" w:hAnsi="Calibri Light" w:cs="Calibri Light"/>
        </w:rPr>
        <w:t xml:space="preserve">) </w:t>
      </w:r>
    </w:p>
    <w:p w:rsidRPr="009A2F1D" w:rsidR="00D93DAA" w:rsidRDefault="00D93DAA" w14:paraId="5EA14E0F" w14:textId="77777777">
      <w:pPr>
        <w:rPr>
          <w:rFonts w:ascii="Calibri Light" w:hAnsi="Calibri Light" w:cs="Calibri Light"/>
        </w:rPr>
      </w:pPr>
    </w:p>
    <w:p w:rsidRPr="009A2F1D" w:rsidR="00123E58" w:rsidP="00123E58" w:rsidRDefault="00123E58" w14:paraId="37A3E143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P="0633175D" w:rsidRDefault="00D93DAA" w14:paraId="4349B2C3" w14:textId="175A7542">
      <w:pPr>
        <w:rPr>
          <w:rFonts w:ascii="Calibri Light" w:hAnsi="Calibri Light" w:cs="Calibri Light"/>
        </w:rPr>
      </w:pPr>
    </w:p>
    <w:p w:rsidRPr="009A2F1D" w:rsidR="00D93DAA" w:rsidRDefault="001059C7" w14:paraId="7D5BB0B0" w14:textId="4906864A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t>ch04</w:t>
      </w:r>
      <w:r w:rsidRPr="349E07B5">
        <w:rPr>
          <w:rFonts w:ascii="Calibri Light" w:hAnsi="Calibri Light" w:cs="Calibri Light"/>
          <w:lang w:val="nl-NL"/>
        </w:rPr>
        <w:t xml:space="preserve"> Welke situatie is het </w:t>
      </w:r>
      <w:del w:author="Mark Gremmen" w:date="2022-08-29T13:50:00Z" w:id="1283">
        <w:r w:rsidRPr="349E07B5" w:rsidDel="00471A28">
          <w:rPr>
            <w:rFonts w:ascii="Calibri Light" w:hAnsi="Calibri Light" w:cs="Calibri Light"/>
            <w:lang w:val="nl-NL"/>
          </w:rPr>
          <w:delText xml:space="preserve">meest </w:delText>
        </w:r>
      </w:del>
      <w:ins w:author="Mark Gremmen" w:date="2022-08-29T13:50:00Z" w:id="1284">
        <w:r w:rsidR="00471A28">
          <w:rPr>
            <w:rFonts w:ascii="Calibri Light" w:hAnsi="Calibri Light" w:cs="Calibri Light"/>
            <w:lang w:val="nl-NL"/>
          </w:rPr>
          <w:t>b</w:t>
        </w:r>
      </w:ins>
      <w:ins w:author="Mark Gremmen" w:date="2022-08-29T14:00:00Z" w:id="1285">
        <w:r w:rsidR="000B77F7">
          <w:rPr>
            <w:rFonts w:ascii="Calibri Light" w:hAnsi="Calibri Light" w:cs="Calibri Light"/>
            <w:lang w:val="nl-NL"/>
          </w:rPr>
          <w:t>est</w:t>
        </w:r>
      </w:ins>
      <w:ins w:author="Mark Gremmen" w:date="2022-08-29T13:50:00Z" w:id="1286">
        <w:r w:rsidRPr="349E07B5" w:rsidR="00471A28">
          <w:rPr>
            <w:rFonts w:ascii="Calibri Light" w:hAnsi="Calibri Light" w:cs="Calibri Light"/>
            <w:lang w:val="nl-NL"/>
          </w:rPr>
          <w:t xml:space="preserve"> </w:t>
        </w:r>
      </w:ins>
      <w:r w:rsidRPr="349E07B5">
        <w:rPr>
          <w:rFonts w:ascii="Calibri Light" w:hAnsi="Calibri Light" w:cs="Calibri Light"/>
          <w:lang w:val="nl-NL"/>
        </w:rPr>
        <w:t>op u van toepassing?</w:t>
      </w:r>
      <w:ins w:author="Mark Gremmen" w:date="2022-06-03T10:03:00Z" w:id="1287">
        <w:r w:rsidRPr="349E07B5" w:rsidR="00612723">
          <w:rPr>
            <w:rFonts w:ascii="Calibri Light" w:hAnsi="Calibri Light" w:cs="Calibri Light"/>
            <w:lang w:val="nl-NL"/>
          </w:rPr>
          <w:t xml:space="preserve"> Ik be</w:t>
        </w:r>
        <w:r w:rsidRPr="349E07B5" w:rsidR="007F046B">
          <w:rPr>
            <w:rFonts w:ascii="Calibri Light" w:hAnsi="Calibri Light" w:cs="Calibri Light"/>
            <w:lang w:val="nl-NL"/>
          </w:rPr>
          <w:t>n...</w:t>
        </w:r>
      </w:ins>
    </w:p>
    <w:p w:rsidRPr="000103E1" w:rsidR="00D93DAA" w:rsidRDefault="001059C7" w14:paraId="41964593" w14:textId="1A315E4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  <w:rPrChange w:author="Mark Gremmen" w:date="2022-09-01T10:06:00Z" w:id="1288">
            <w:rPr>
              <w:rFonts w:ascii="Calibri Light" w:hAnsi="Calibri Light" w:cs="Calibri Light"/>
            </w:rPr>
          </w:rPrChange>
        </w:rPr>
      </w:pPr>
      <w:r w:rsidRPr="4C05FF5E" w:rsidR="001059C7">
        <w:rPr>
          <w:rFonts w:ascii="Calibri Light" w:hAnsi="Calibri Light" w:cs="Calibri Light"/>
          <w:lang w:val="nl-NL"/>
          <w:rPrChange w:author="Mark Gremmen" w:date="2022-09-01T10:06:00Z" w:id="2015715667">
            <w:rPr>
              <w:rFonts w:ascii="Calibri Light" w:hAnsi="Calibri Light" w:cs="Calibri Light"/>
            </w:rPr>
          </w:rPrChange>
        </w:rPr>
        <w:t>in loondienst</w:t>
      </w:r>
      <w:ins w:author="Mark Gremmen" w:date="2022-08-29T13:46:00Z" w:id="1707074842">
        <w:r w:rsidRPr="4C05FF5E" w:rsidR="00544F27">
          <w:rPr>
            <w:rFonts w:ascii="Calibri Light" w:hAnsi="Calibri Light" w:cs="Calibri Light"/>
            <w:lang w:val="nl-NL"/>
            <w:rPrChange w:author="Mark Gremmen" w:date="2022-09-01T10:06:00Z" w:id="1739562664">
              <w:rPr>
                <w:rFonts w:ascii="Calibri Light" w:hAnsi="Calibri Light" w:cs="Calibri Light"/>
              </w:rPr>
            </w:rPrChange>
          </w:rPr>
          <w:t xml:space="preserve"> (betaald werk voor een baas)</w:t>
        </w:r>
      </w:ins>
      <w:del w:author="Mark Gremmen" w:date="2022-08-29T13:44:00Z" w:id="1887270977">
        <w:r w:rsidRPr="4C05FF5E" w:rsidDel="001059C7">
          <w:rPr>
            <w:rFonts w:ascii="Calibri Light" w:hAnsi="Calibri Light" w:cs="Calibri Light"/>
            <w:lang w:val="nl-NL"/>
            <w:rPrChange w:author="Mark Gremmen" w:date="2022-09-01T10:06:00Z" w:id="1482176029">
              <w:rPr>
                <w:rFonts w:ascii="Calibri Light" w:hAnsi="Calibri Light" w:cs="Calibri Light"/>
              </w:rPr>
            </w:rPrChange>
          </w:rPr>
          <w:delText xml:space="preserve"> </w:delText>
        </w:r>
      </w:del>
    </w:p>
    <w:p w:rsidRPr="009A2F1D" w:rsidR="00D93DAA" w:rsidRDefault="001059C7" w14:paraId="3CF7F92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>zelfstandige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zonder</w:t>
      </w:r>
      <w:r w:rsidRPr="4C05FF5E" w:rsidR="001059C7">
        <w:rPr>
          <w:rFonts w:ascii="Calibri Light" w:hAnsi="Calibri Light" w:cs="Calibri Light"/>
        </w:rPr>
        <w:t xml:space="preserve"> </w:t>
      </w:r>
      <w:r w:rsidRPr="4C05FF5E" w:rsidR="001059C7">
        <w:rPr>
          <w:rFonts w:ascii="Calibri Light" w:hAnsi="Calibri Light" w:cs="Calibri Light"/>
        </w:rPr>
        <w:t>personeel</w:t>
      </w:r>
      <w:r w:rsidRPr="4C05FF5E" w:rsidR="001059C7">
        <w:rPr>
          <w:rFonts w:ascii="Calibri Light" w:hAnsi="Calibri Light" w:cs="Calibri Light"/>
        </w:rPr>
        <w:t xml:space="preserve"> (</w:t>
      </w:r>
      <w:r w:rsidRPr="4C05FF5E" w:rsidR="001059C7">
        <w:rPr>
          <w:rFonts w:ascii="Calibri Light" w:hAnsi="Calibri Light" w:cs="Calibri Light"/>
        </w:rPr>
        <w:t>zzp</w:t>
      </w:r>
      <w:r w:rsidRPr="4C05FF5E" w:rsidR="001059C7">
        <w:rPr>
          <w:rFonts w:ascii="Calibri Light" w:hAnsi="Calibri Light" w:cs="Calibri Light"/>
        </w:rPr>
        <w:t xml:space="preserve">) </w:t>
      </w:r>
    </w:p>
    <w:p w:rsidRPr="009A2F1D" w:rsidR="00D93DAA" w:rsidRDefault="001059C7" w14:paraId="101D7A4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>ondernemer</w:t>
      </w:r>
      <w:r w:rsidRPr="4C05FF5E" w:rsidR="001059C7">
        <w:rPr>
          <w:rFonts w:ascii="Calibri Light" w:hAnsi="Calibri Light" w:cs="Calibri Light"/>
        </w:rPr>
        <w:t xml:space="preserve"> met </w:t>
      </w:r>
      <w:r w:rsidRPr="4C05FF5E" w:rsidR="001059C7">
        <w:rPr>
          <w:rFonts w:ascii="Calibri Light" w:hAnsi="Calibri Light" w:cs="Calibri Light"/>
        </w:rPr>
        <w:t>personeel</w:t>
      </w:r>
      <w:r w:rsidRPr="4C05FF5E" w:rsidR="001059C7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55E9937E" w14:textId="3291D5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>werkloos</w:t>
      </w:r>
      <w:ins w:author="Mark Gremmen" w:date="2022-08-29T14:02:00Z" w:id="1479963974">
        <w:r w:rsidRPr="4C05FF5E" w:rsidR="000210B1">
          <w:rPr>
            <w:rFonts w:ascii="Calibri Light" w:hAnsi="Calibri Light" w:cs="Calibri Light"/>
          </w:rPr>
          <w:t xml:space="preserve"> of </w:t>
        </w:r>
      </w:ins>
      <w:del w:author="Mark Gremmen" w:date="2022-08-29T14:02:00Z" w:id="800202856">
        <w:r w:rsidRPr="4C05FF5E" w:rsidDel="001059C7">
          <w:rPr>
            <w:rFonts w:ascii="Calibri Light" w:hAnsi="Calibri Light" w:cs="Calibri Light"/>
          </w:rPr>
          <w:delText>/</w:delText>
        </w:r>
      </w:del>
      <w:r w:rsidRPr="4C05FF5E" w:rsidR="001059C7">
        <w:rPr>
          <w:rFonts w:ascii="Calibri Light" w:hAnsi="Calibri Light" w:cs="Calibri Light"/>
        </w:rPr>
        <w:t>werkzoekend</w:t>
      </w:r>
      <w:r w:rsidRPr="4C05FF5E" w:rsidR="001059C7">
        <w:rPr>
          <w:rFonts w:ascii="Calibri Light" w:hAnsi="Calibri Light" w:cs="Calibri Light"/>
        </w:rPr>
        <w:t xml:space="preserve">   </w:t>
      </w:r>
    </w:p>
    <w:p w:rsidRPr="009A2F1D" w:rsidR="00D93DAA" w:rsidRDefault="001059C7" w14:paraId="7CCC3976" w14:textId="215EB99D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>(</w:t>
      </w:r>
      <w:ins w:author="Mark Gremmen" w:date="2022-08-29T14:01:00Z" w:id="1774449202">
        <w:r w:rsidRPr="4C05FF5E" w:rsidR="000210B1">
          <w:rPr>
            <w:rFonts w:ascii="Calibri Light" w:hAnsi="Calibri Light" w:cs="Calibri Light"/>
          </w:rPr>
          <w:t>voor</w:t>
        </w:r>
        <w:r w:rsidRPr="4C05FF5E" w:rsidR="000210B1">
          <w:rPr>
            <w:rFonts w:ascii="Calibri Light" w:hAnsi="Calibri Light" w:cs="Calibri Light"/>
          </w:rPr>
          <w:t xml:space="preserve"> </w:t>
        </w:r>
        <w:r w:rsidRPr="4C05FF5E" w:rsidR="000210B1">
          <w:rPr>
            <w:rFonts w:ascii="Calibri Light" w:hAnsi="Calibri Light" w:cs="Calibri Light"/>
          </w:rPr>
          <w:t>een</w:t>
        </w:r>
        <w:r w:rsidRPr="4C05FF5E" w:rsidR="000210B1">
          <w:rPr>
            <w:rFonts w:ascii="Calibri Light" w:hAnsi="Calibri Light" w:cs="Calibri Light"/>
          </w:rPr>
          <w:t xml:space="preserve"> </w:t>
        </w:r>
        <w:r w:rsidRPr="4C05FF5E" w:rsidR="000210B1">
          <w:rPr>
            <w:rFonts w:ascii="Calibri Light" w:hAnsi="Calibri Light" w:cs="Calibri Light"/>
          </w:rPr>
          <w:t>deel</w:t>
        </w:r>
      </w:ins>
      <w:del w:author="Mark Gremmen" w:date="2022-08-29T14:01:00Z" w:id="287860538">
        <w:r w:rsidRPr="4C05FF5E" w:rsidDel="001059C7">
          <w:rPr>
            <w:rFonts w:ascii="Calibri Light" w:hAnsi="Calibri Light" w:cs="Calibri Light"/>
          </w:rPr>
          <w:delText>ten dele</w:delText>
        </w:r>
      </w:del>
      <w:r w:rsidRPr="4C05FF5E" w:rsidR="001059C7">
        <w:rPr>
          <w:rFonts w:ascii="Calibri Light" w:hAnsi="Calibri Light" w:cs="Calibri Light"/>
        </w:rPr>
        <w:t xml:space="preserve">) </w:t>
      </w:r>
      <w:r w:rsidRPr="4C05FF5E" w:rsidR="001059C7">
        <w:rPr>
          <w:rFonts w:ascii="Calibri Light" w:hAnsi="Calibri Light" w:cs="Calibri Light"/>
        </w:rPr>
        <w:t>arbeidsongeschikt</w:t>
      </w:r>
      <w:r w:rsidRPr="4C05FF5E" w:rsidR="001059C7">
        <w:rPr>
          <w:rFonts w:ascii="Calibri Light" w:hAnsi="Calibri Light" w:cs="Calibri Light"/>
        </w:rPr>
        <w:t xml:space="preserve">   </w:t>
      </w:r>
    </w:p>
    <w:p w:rsidRPr="009A2F1D" w:rsidR="00D93DAA" w:rsidRDefault="001059C7" w14:paraId="41C56B4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>gepensioneerd</w:t>
      </w:r>
      <w:r w:rsidRPr="4C05FF5E" w:rsidR="001059C7">
        <w:rPr>
          <w:rFonts w:ascii="Calibri Light" w:hAnsi="Calibri Light" w:cs="Calibri Light"/>
        </w:rPr>
        <w:t xml:space="preserve">   </w:t>
      </w:r>
    </w:p>
    <w:p w:rsidRPr="009A2F1D" w:rsidR="00D93DAA" w:rsidRDefault="001059C7" w14:paraId="4DB0CBD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>huisvrouw</w:t>
      </w:r>
      <w:r w:rsidRPr="4C05FF5E" w:rsidR="001059C7">
        <w:rPr>
          <w:rFonts w:ascii="Calibri Light" w:hAnsi="Calibri Light" w:cs="Calibri Light"/>
        </w:rPr>
        <w:t xml:space="preserve">/-man </w:t>
      </w:r>
    </w:p>
    <w:p w:rsidRPr="009A2F1D" w:rsidR="00D93DAA" w:rsidRDefault="001059C7" w14:paraId="1289FE62" w14:textId="4D8B8A12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>scholier</w:t>
      </w:r>
      <w:ins w:author="Mark Gremmen" w:date="2022-08-29T14:02:00Z" w:id="511009495">
        <w:r w:rsidRPr="4C05FF5E" w:rsidR="000210B1">
          <w:rPr>
            <w:rFonts w:ascii="Calibri Light" w:hAnsi="Calibri Light" w:cs="Calibri Light"/>
          </w:rPr>
          <w:t xml:space="preserve"> of </w:t>
        </w:r>
      </w:ins>
      <w:del w:author="Mark Gremmen" w:date="2022-08-29T14:02:00Z" w:id="1343393868">
        <w:r w:rsidRPr="4C05FF5E" w:rsidDel="001059C7">
          <w:rPr>
            <w:rFonts w:ascii="Calibri Light" w:hAnsi="Calibri Light" w:cs="Calibri Light"/>
          </w:rPr>
          <w:delText>/</w:delText>
        </w:r>
      </w:del>
      <w:r w:rsidRPr="4C05FF5E" w:rsidR="001059C7">
        <w:rPr>
          <w:rFonts w:ascii="Calibri Light" w:hAnsi="Calibri Light" w:cs="Calibri Light"/>
        </w:rPr>
        <w:t xml:space="preserve">student </w:t>
      </w:r>
    </w:p>
    <w:p w:rsidRPr="009A2F1D" w:rsidR="00D93DAA" w:rsidRDefault="001059C7" w14:paraId="52F0BD4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>anders</w:t>
      </w:r>
      <w:r w:rsidRPr="4C05FF5E" w:rsidR="001059C7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789B5304" w14:textId="77777777">
      <w:pPr>
        <w:rPr>
          <w:rFonts w:ascii="Calibri Light" w:hAnsi="Calibri Light" w:cs="Calibri Light"/>
        </w:rPr>
      </w:pPr>
    </w:p>
    <w:p w:rsidRPr="009A2F1D" w:rsidR="00123E58" w:rsidP="00123E58" w:rsidRDefault="00123E58" w14:paraId="25058861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2C0F0706" w14:textId="77777777">
      <w:pPr>
        <w:rPr>
          <w:rFonts w:ascii="Calibri Light" w:hAnsi="Calibri Light" w:cs="Calibri Light"/>
        </w:rPr>
      </w:pPr>
    </w:p>
    <w:p w:rsidRPr="009A2F1D" w:rsidR="00D93DAA" w:rsidRDefault="001059C7" w14:paraId="578D2EFF" w14:textId="05CBCBD9">
      <w:pPr>
        <w:keepNext/>
        <w:rPr>
          <w:rFonts w:ascii="Calibri Light" w:hAnsi="Calibri Light" w:cs="Calibri Light"/>
          <w:lang w:val="nl-NL"/>
        </w:rPr>
      </w:pPr>
      <w:r w:rsidRPr="00630CD9">
        <w:rPr>
          <w:rFonts w:ascii="Calibri Light" w:hAnsi="Calibri Light" w:cs="Calibri Light"/>
          <w:b/>
          <w:bCs/>
          <w:lang w:val="nl-NL"/>
        </w:rPr>
        <w:lastRenderedPageBreak/>
        <w:t>ch05</w:t>
      </w:r>
      <w:r w:rsidRPr="009A2F1D">
        <w:rPr>
          <w:rFonts w:ascii="Calibri Light" w:hAnsi="Calibri Light" w:cs="Calibri Light"/>
          <w:lang w:val="nl-NL"/>
        </w:rPr>
        <w:t xml:space="preserve"> Hoe ziet </w:t>
      </w:r>
      <w:del w:author="Mark Gremmen" w:date="2022-06-03T09:59:00Z" w:id="1300">
        <w:r w:rsidRPr="009A2F1D" w:rsidDel="00FD4C0B">
          <w:rPr>
            <w:rFonts w:ascii="Calibri Light" w:hAnsi="Calibri Light" w:cs="Calibri Light"/>
            <w:lang w:val="nl-NL"/>
          </w:rPr>
          <w:delText xml:space="preserve">de samenstelling van </w:delText>
        </w:r>
      </w:del>
      <w:r w:rsidRPr="009A2F1D">
        <w:rPr>
          <w:rFonts w:ascii="Calibri Light" w:hAnsi="Calibri Light" w:cs="Calibri Light"/>
          <w:lang w:val="nl-NL"/>
        </w:rPr>
        <w:t>uw huishouden er uit?</w:t>
      </w:r>
    </w:p>
    <w:p w:rsidRPr="009A2F1D" w:rsidR="00D93DAA" w:rsidRDefault="001059C7" w14:paraId="5E50C0DB" w14:textId="737E3EC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author="Mark Gremmen" w:date="2022-06-03T09:59:00Z" w:id="995617881">
        <w:r w:rsidRPr="4C05FF5E" w:rsidDel="001059C7">
          <w:rPr>
            <w:rFonts w:ascii="Calibri Light" w:hAnsi="Calibri Light" w:cs="Calibri Light"/>
          </w:rPr>
          <w:delText xml:space="preserve">alleenstaand </w:delText>
        </w:r>
      </w:del>
      <w:ins w:author="Mark Gremmen" w:date="2022-06-03T09:59:00Z" w:id="645129589">
        <w:r w:rsidRPr="4C05FF5E" w:rsidR="009F4275">
          <w:rPr>
            <w:rFonts w:ascii="Calibri Light" w:hAnsi="Calibri Light" w:cs="Calibri Light"/>
          </w:rPr>
          <w:t>ik</w:t>
        </w:r>
        <w:r w:rsidRPr="4C05FF5E" w:rsidR="009F4275">
          <w:rPr>
            <w:rFonts w:ascii="Calibri Light" w:hAnsi="Calibri Light" w:cs="Calibri Light"/>
          </w:rPr>
          <w:t xml:space="preserve"> </w:t>
        </w:r>
        <w:r w:rsidRPr="4C05FF5E" w:rsidR="009F4275">
          <w:rPr>
            <w:rFonts w:ascii="Calibri Light" w:hAnsi="Calibri Light" w:cs="Calibri Light"/>
          </w:rPr>
          <w:t>woon</w:t>
        </w:r>
        <w:r w:rsidRPr="4C05FF5E" w:rsidR="009F4275">
          <w:rPr>
            <w:rFonts w:ascii="Calibri Light" w:hAnsi="Calibri Light" w:cs="Calibri Light"/>
          </w:rPr>
          <w:t xml:space="preserve"> </w:t>
        </w:r>
        <w:r w:rsidRPr="4C05FF5E" w:rsidR="009F4275">
          <w:rPr>
            <w:rFonts w:ascii="Calibri Light" w:hAnsi="Calibri Light" w:cs="Calibri Light"/>
          </w:rPr>
          <w:t>alleen</w:t>
        </w:r>
      </w:ins>
    </w:p>
    <w:p w:rsidRPr="009A2F1D" w:rsidR="00D93DAA" w:rsidRDefault="001059C7" w14:paraId="5B0371B1" w14:textId="71F2766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author="Mark Gremmen" w:date="2022-06-03T10:01:00Z" w:id="2037541017">
        <w:r w:rsidRPr="4C05FF5E" w:rsidDel="001059C7">
          <w:rPr>
            <w:rFonts w:ascii="Calibri Light" w:hAnsi="Calibri Light" w:cs="Calibri Light"/>
            <w:lang w:val="nl-NL"/>
          </w:rPr>
          <w:delText>twee volwassenen zonder kind(eren)</w:delText>
        </w:r>
      </w:del>
      <w:ins w:author="Mark Gremmen" w:date="2022-06-03T09:59:00Z" w:id="1479979683">
        <w:r w:rsidRPr="4C05FF5E" w:rsidR="009F4275">
          <w:rPr>
            <w:rFonts w:ascii="Calibri Light" w:hAnsi="Calibri Light" w:cs="Calibri Light"/>
            <w:lang w:val="nl-NL"/>
          </w:rPr>
          <w:t xml:space="preserve">ik woon met </w:t>
        </w:r>
      </w:ins>
      <w:ins w:author="Mark Gremmen" w:date="2022-06-03T10:02:00Z" w:id="1492190683">
        <w:r w:rsidRPr="4C05FF5E" w:rsidR="00C520B7">
          <w:rPr>
            <w:rFonts w:ascii="Calibri Light" w:hAnsi="Calibri Light" w:cs="Calibri Light"/>
            <w:lang w:val="nl-NL"/>
          </w:rPr>
          <w:t>éé</w:t>
        </w:r>
      </w:ins>
      <w:ins w:author="Mark Gremmen" w:date="2022-06-03T09:59:00Z" w:id="192600644">
        <w:r w:rsidRPr="4C05FF5E" w:rsidR="009F4275">
          <w:rPr>
            <w:rFonts w:ascii="Calibri Light" w:hAnsi="Calibri Light" w:cs="Calibri Light"/>
            <w:lang w:val="nl-NL"/>
          </w:rPr>
          <w:t xml:space="preserve">n andere </w:t>
        </w:r>
      </w:ins>
      <w:ins w:author="Mark Gremmen" w:date="2022-06-03T10:00:00Z" w:id="29804267">
        <w:r w:rsidRPr="4C05FF5E" w:rsidR="009F4275">
          <w:rPr>
            <w:rFonts w:ascii="Calibri Light" w:hAnsi="Calibri Light" w:cs="Calibri Light"/>
            <w:lang w:val="nl-NL"/>
          </w:rPr>
          <w:t>volwassene samen</w:t>
        </w:r>
      </w:ins>
      <w:r w:rsidRPr="4C05FF5E" w:rsidR="001059C7">
        <w:rPr>
          <w:rFonts w:ascii="Calibri Light" w:hAnsi="Calibri Light" w:cs="Calibri Light"/>
          <w:lang w:val="nl-NL"/>
        </w:rPr>
        <w:t xml:space="preserve"> </w:t>
      </w:r>
      <w:ins w:author="Mark Gremmen" w:date="2022-08-02T14:52:00Z" w:id="1098141198">
        <w:r w:rsidRPr="4C05FF5E" w:rsidR="001678E5">
          <w:rPr>
            <w:rFonts w:ascii="Calibri Light" w:hAnsi="Calibri Light" w:cs="Calibri Light"/>
            <w:lang w:val="nl-NL"/>
          </w:rPr>
          <w:t>(</w:t>
        </w:r>
        <w:r w:rsidRPr="4C05FF5E" w:rsidR="00DD6F81">
          <w:rPr>
            <w:rFonts w:ascii="Calibri Light" w:hAnsi="Calibri Light" w:cs="Calibri Light"/>
            <w:lang w:val="nl-NL"/>
          </w:rPr>
          <w:t>zonder kinderen</w:t>
        </w:r>
        <w:r w:rsidRPr="4C05FF5E" w:rsidR="001678E5">
          <w:rPr>
            <w:rFonts w:ascii="Calibri Light" w:hAnsi="Calibri Light" w:cs="Calibri Light"/>
            <w:lang w:val="nl-NL"/>
          </w:rPr>
          <w:t>)</w:t>
        </w:r>
      </w:ins>
    </w:p>
    <w:p w:rsidRPr="009A2F1D" w:rsidR="00D93DAA" w:rsidRDefault="001059C7" w14:paraId="2E2D6EDD" w14:textId="4F698E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author="Mark Gremmen" w:date="2022-06-03T10:01:00Z" w:id="1140337435">
        <w:r w:rsidRPr="4C05FF5E" w:rsidDel="001059C7">
          <w:rPr>
            <w:rFonts w:ascii="Calibri Light" w:hAnsi="Calibri Light" w:cs="Calibri Light"/>
            <w:lang w:val="nl-NL"/>
          </w:rPr>
          <w:delText xml:space="preserve">twee volwassenen met kind(eren) </w:delText>
        </w:r>
      </w:del>
      <w:ins w:author="Mark Gremmen" w:date="2022-06-03T10:00:00Z" w:id="2078542302">
        <w:r w:rsidRPr="4C05FF5E" w:rsidR="00195144">
          <w:rPr>
            <w:rFonts w:ascii="Calibri Light" w:hAnsi="Calibri Light" w:cs="Calibri Light"/>
            <w:lang w:val="nl-NL"/>
          </w:rPr>
          <w:t xml:space="preserve">ik woon met een andere volwassene samen en </w:t>
        </w:r>
      </w:ins>
      <w:ins w:author="Mark Gremmen" w:date="2022-06-14T15:00:00Z" w:id="1266295966">
        <w:r w:rsidRPr="4C05FF5E" w:rsidR="004E49FF">
          <w:rPr>
            <w:rFonts w:ascii="Calibri Light" w:hAnsi="Calibri Light" w:cs="Calibri Light"/>
            <w:lang w:val="nl-NL"/>
          </w:rPr>
          <w:t>(</w:t>
        </w:r>
      </w:ins>
      <w:ins w:author="Mark Gremmen" w:date="2022-06-03T10:00:00Z" w:id="1111847215">
        <w:r w:rsidRPr="4C05FF5E" w:rsidR="00195144">
          <w:rPr>
            <w:rFonts w:ascii="Calibri Light" w:hAnsi="Calibri Light" w:cs="Calibri Light"/>
            <w:lang w:val="nl-NL"/>
          </w:rPr>
          <w:t>mijn</w:t>
        </w:r>
      </w:ins>
      <w:ins w:author="Mark Gremmen" w:date="2022-06-14T15:00:00Z" w:id="880091612">
        <w:r w:rsidRPr="4C05FF5E" w:rsidR="004E49FF">
          <w:rPr>
            <w:rFonts w:ascii="Calibri Light" w:hAnsi="Calibri Light" w:cs="Calibri Light"/>
            <w:lang w:val="nl-NL"/>
          </w:rPr>
          <w:t>)</w:t>
        </w:r>
      </w:ins>
      <w:ins w:author="Mark Gremmen" w:date="2022-06-03T10:00:00Z" w:id="2114075175">
        <w:r w:rsidRPr="4C05FF5E" w:rsidR="00195144">
          <w:rPr>
            <w:rFonts w:ascii="Calibri Light" w:hAnsi="Calibri Light" w:cs="Calibri Light"/>
            <w:lang w:val="nl-NL"/>
          </w:rPr>
          <w:t xml:space="preserve"> kind(eren)</w:t>
        </w:r>
      </w:ins>
    </w:p>
    <w:p w:rsidRPr="009A2F1D" w:rsidR="00D93DAA" w:rsidRDefault="001059C7" w14:paraId="2002ECC7" w14:textId="54DB865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author="Mark Gremmen" w:date="2022-06-03T10:01:00Z" w:id="973523611">
        <w:r w:rsidRPr="4C05FF5E" w:rsidDel="001059C7">
          <w:rPr>
            <w:rFonts w:ascii="Calibri Light" w:hAnsi="Calibri Light" w:cs="Calibri Light"/>
            <w:lang w:val="nl-NL"/>
          </w:rPr>
          <w:delText xml:space="preserve">een volwassene met kind(eren) / eenoudergezin </w:delText>
        </w:r>
      </w:del>
      <w:ins w:author="Mark Gremmen" w:date="2022-06-03T10:00:00Z" w:id="870244016">
        <w:r w:rsidRPr="4C05FF5E" w:rsidR="06FACD7B">
          <w:rPr>
            <w:rFonts w:ascii="Calibri Light" w:hAnsi="Calibri Light" w:cs="Calibri Light"/>
            <w:lang w:val="nl-NL"/>
          </w:rPr>
          <w:t xml:space="preserve">ik woon samen met </w:t>
        </w:r>
      </w:ins>
      <w:ins w:author="Mark Gremmen" w:date="2022-06-14T15:00:00Z" w:id="63982372">
        <w:r w:rsidRPr="4C05FF5E" w:rsidR="44667559">
          <w:rPr>
            <w:rFonts w:ascii="Calibri Light" w:hAnsi="Calibri Light" w:cs="Calibri Light"/>
            <w:lang w:val="nl-NL"/>
          </w:rPr>
          <w:t>(</w:t>
        </w:r>
      </w:ins>
      <w:ins w:author="Mark Gremmen" w:date="2022-06-03T10:00:00Z" w:id="451736426">
        <w:r w:rsidRPr="4C05FF5E" w:rsidR="06FACD7B">
          <w:rPr>
            <w:rFonts w:ascii="Calibri Light" w:hAnsi="Calibri Light" w:cs="Calibri Light"/>
            <w:lang w:val="nl-NL"/>
          </w:rPr>
          <w:t>mijn</w:t>
        </w:r>
      </w:ins>
      <w:ins w:author="Mark Gremmen" w:date="2022-06-14T15:00:00Z" w:id="304318256">
        <w:r w:rsidRPr="4C05FF5E" w:rsidR="44667559">
          <w:rPr>
            <w:rFonts w:ascii="Calibri Light" w:hAnsi="Calibri Light" w:cs="Calibri Light"/>
            <w:lang w:val="nl-NL"/>
          </w:rPr>
          <w:t>)</w:t>
        </w:r>
      </w:ins>
      <w:ins w:author="Mark Gremmen" w:date="2022-06-03T10:00:00Z" w:id="1112096804">
        <w:r w:rsidRPr="4C05FF5E" w:rsidR="06FACD7B">
          <w:rPr>
            <w:rFonts w:ascii="Calibri Light" w:hAnsi="Calibri Light" w:cs="Calibri Light"/>
            <w:lang w:val="nl-NL"/>
          </w:rPr>
          <w:t xml:space="preserve"> kind(eren)</w:t>
        </w:r>
      </w:ins>
      <w:ins w:author="Mark Gremmen" w:date="2022-07-28T12:44:00Z" w:id="392261666">
        <w:r w:rsidRPr="4C05FF5E" w:rsidR="06FACD7B">
          <w:rPr>
            <w:rFonts w:ascii="Calibri Light" w:hAnsi="Calibri Light" w:cs="Calibri Light"/>
            <w:lang w:val="nl-NL"/>
          </w:rPr>
          <w:t xml:space="preserve"> (eenoudergezin)</w:t>
        </w:r>
      </w:ins>
    </w:p>
    <w:p w:rsidRPr="009A2F1D" w:rsidR="00D93DAA" w:rsidRDefault="001059C7" w14:paraId="2B4255A0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>anders</w:t>
      </w:r>
      <w:r w:rsidRPr="4C05FF5E" w:rsidR="001059C7">
        <w:rPr>
          <w:rFonts w:ascii="Calibri Light" w:hAnsi="Calibri Light" w:cs="Calibri Light"/>
        </w:rPr>
        <w:t xml:space="preserve"> </w:t>
      </w:r>
    </w:p>
    <w:p w:rsidRPr="009A2F1D" w:rsidR="00123E58" w:rsidRDefault="00123E58" w14:paraId="2186262F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4D38722E" w14:textId="77777777">
      <w:pPr>
        <w:rPr>
          <w:rFonts w:ascii="Calibri Light" w:hAnsi="Calibri Light" w:cs="Calibri Light"/>
        </w:rPr>
      </w:pPr>
    </w:p>
    <w:p w:rsidR="00D93DAA" w:rsidRDefault="001059C7" w14:paraId="09813451" w14:textId="61DF9305">
      <w:pPr>
        <w:keepNext/>
        <w:rPr>
          <w:ins w:author="Mark Gremmen" w:date="2022-09-01T10:06:00Z" w:id="1322"/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ch06</w:t>
      </w:r>
      <w:r w:rsidRPr="25DACF53">
        <w:rPr>
          <w:rFonts w:ascii="Calibri Light" w:hAnsi="Calibri Light" w:cs="Calibri Light"/>
          <w:lang w:val="nl-NL"/>
        </w:rPr>
        <w:t xml:space="preserve"> </w:t>
      </w:r>
      <w:ins w:author="Mark Gremmen" w:date="2022-07-05T13:58:00Z" w:id="1323">
        <w:r w:rsidRPr="25DACF53">
          <w:rPr>
            <w:rFonts w:ascii="Calibri Light" w:hAnsi="Calibri Light" w:cs="Calibri Light"/>
            <w:lang w:val="nl-NL"/>
          </w:rPr>
          <w:t xml:space="preserve">[OPTIONEEL] </w:t>
        </w:r>
      </w:ins>
      <w:r w:rsidRPr="25DACF53">
        <w:rPr>
          <w:rFonts w:ascii="Calibri Light" w:hAnsi="Calibri Light" w:cs="Calibri Light"/>
          <w:lang w:val="nl-NL"/>
        </w:rPr>
        <w:t xml:space="preserve">Wat is het totale netto maandinkomen van u en uw </w:t>
      </w:r>
      <w:del w:author="Mark Gremmen" w:date="2022-07-05T09:46:00Z" w:id="1324">
        <w:r w:rsidRPr="25DACF53" w:rsidDel="001059C7">
          <w:rPr>
            <w:rFonts w:ascii="Calibri Light" w:hAnsi="Calibri Light" w:cs="Calibri Light"/>
            <w:lang w:val="nl-NL"/>
          </w:rPr>
          <w:delText>eventuele</w:delText>
        </w:r>
      </w:del>
      <w:ins w:author="Mark Gremmen" w:date="2022-07-05T09:46:00Z" w:id="1325">
        <w:r w:rsidRPr="25DACF53">
          <w:rPr>
            <w:rFonts w:ascii="Calibri Light" w:hAnsi="Calibri Light" w:cs="Calibri Light"/>
            <w:lang w:val="nl-NL"/>
          </w:rPr>
          <w:t>mogelijke</w:t>
        </w:r>
      </w:ins>
      <w:r w:rsidRPr="25DACF53">
        <w:rPr>
          <w:rFonts w:ascii="Calibri Light" w:hAnsi="Calibri Light" w:cs="Calibri Light"/>
          <w:lang w:val="nl-NL"/>
        </w:rPr>
        <w:t xml:space="preserve"> partner?</w:t>
      </w:r>
    </w:p>
    <w:p w:rsidR="000E4954" w:rsidRDefault="000E4954" w14:paraId="65391F4C" w14:textId="77777777">
      <w:pPr>
        <w:keepNext/>
        <w:rPr>
          <w:ins w:author="Mark Gremmen" w:date="2022-09-02T11:49:00Z" w:id="1326"/>
          <w:rFonts w:ascii="Calibri Light" w:hAnsi="Calibri Light" w:cs="Calibri Light"/>
          <w:lang w:val="nl-NL"/>
        </w:rPr>
      </w:pPr>
    </w:p>
    <w:p w:rsidRPr="000103E1" w:rsidR="000103E1" w:rsidRDefault="000103E1" w14:paraId="5917FE8E" w14:textId="7C4459E2">
      <w:pPr>
        <w:keepNext/>
        <w:rPr>
          <w:rFonts w:ascii="Calibri Light" w:hAnsi="Calibri Light" w:cs="Calibri Light"/>
          <w:lang w:val="nl-NL"/>
        </w:rPr>
      </w:pPr>
      <w:ins w:author="Mark Gremmen" w:date="2022-09-01T10:06:00Z" w:id="1327">
        <w:r w:rsidRPr="000103E1">
          <w:rPr>
            <w:rFonts w:ascii="Calibri Light" w:hAnsi="Calibri Light" w:cs="Calibri Light"/>
            <w:lang w:val="nl-NL"/>
          </w:rPr>
          <w:t>Hierbij gaat het ook om bijvoorbeeld uitkeringen, pensioen en alimentatie. Toeslagen van de Belastingdienst tellen niet mee, zoals zorgtoeslag en huurtoeslag</w:t>
        </w:r>
      </w:ins>
      <w:ins w:author="Mark Gremmen" w:date="2022-09-01T10:07:00Z" w:id="1328">
        <w:r w:rsidR="00E520CD">
          <w:rPr>
            <w:rFonts w:ascii="Calibri Light" w:hAnsi="Calibri Light" w:cs="Calibri Light"/>
            <w:lang w:val="nl-NL"/>
          </w:rPr>
          <w:t>.</w:t>
        </w:r>
      </w:ins>
    </w:p>
    <w:p w:rsidRPr="009A2F1D" w:rsidR="00D93DAA" w:rsidRDefault="00E92904" w14:paraId="3CC0C697" w14:textId="298406FD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author="Mark Gremmen" w:date="2022-05-31T13:51:00Z" w:id="408243653">
        <w:r w:rsidRPr="4C05FF5E" w:rsidR="00E92904">
          <w:rPr>
            <w:rFonts w:ascii="Calibri Light" w:hAnsi="Calibri Light" w:cs="Calibri Light"/>
          </w:rPr>
          <w:t>m</w:t>
        </w:r>
      </w:ins>
      <w:del w:author="Mark Gremmen" w:date="2022-05-31T13:51:00Z" w:id="1352517400">
        <w:r w:rsidRPr="4C05FF5E" w:rsidDel="001059C7">
          <w:rPr>
            <w:rFonts w:ascii="Calibri Light" w:hAnsi="Calibri Light" w:cs="Calibri Light"/>
          </w:rPr>
          <w:delText>M</w:delText>
        </w:r>
      </w:del>
      <w:r w:rsidRPr="4C05FF5E" w:rsidR="001059C7">
        <w:rPr>
          <w:rFonts w:ascii="Calibri Light" w:hAnsi="Calibri Light" w:cs="Calibri Light"/>
        </w:rPr>
        <w:t xml:space="preserve">inder dan € 900 </w:t>
      </w:r>
    </w:p>
    <w:p w:rsidRPr="009A2F1D" w:rsidR="00D93DAA" w:rsidRDefault="001059C7" w14:paraId="4A8F6D6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€ 900 tot € 1300 </w:t>
      </w:r>
    </w:p>
    <w:p w:rsidRPr="009A2F1D" w:rsidR="00D93DAA" w:rsidRDefault="001059C7" w14:paraId="7B655E2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€ 1300 tot € 1800 </w:t>
      </w:r>
    </w:p>
    <w:p w:rsidRPr="009A2F1D" w:rsidR="00D93DAA" w:rsidRDefault="001059C7" w14:paraId="7ADB39B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€ 1800 tot € 2700  </w:t>
      </w:r>
    </w:p>
    <w:p w:rsidRPr="009A2F1D" w:rsidR="00D93DAA" w:rsidRDefault="001059C7" w14:paraId="474313D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€ 2700 tot € 3200   </w:t>
      </w:r>
    </w:p>
    <w:p w:rsidRPr="00C11E34" w:rsidR="00422859" w:rsidP="349E07B5" w:rsidRDefault="001059C7" w14:paraId="694CB4B5" w14:textId="5D44FA13">
      <w:pPr>
        <w:pStyle w:val="ListParagraph"/>
        <w:keepNext/>
        <w:numPr>
          <w:ilvl w:val="0"/>
          <w:numId w:val="5"/>
        </w:numPr>
        <w:rPr>
          <w:ins w:author="Mark Gremmen" w:date="2022-07-08T11:17:00Z" w:id="1331"/>
          <w:rFonts w:ascii="Calibri Light" w:hAnsi="Calibri Light" w:cs="Calibri Light"/>
        </w:rPr>
      </w:pPr>
      <w:proofErr w:type="spellStart"/>
      <w:r w:rsidRPr="349E07B5">
        <w:rPr>
          <w:rFonts w:ascii="Calibri Light" w:hAnsi="Calibri Light" w:cs="Calibri Light"/>
        </w:rPr>
        <w:t>meer</w:t>
      </w:r>
      <w:proofErr w:type="spellEnd"/>
      <w:r w:rsidRPr="349E07B5">
        <w:rPr>
          <w:rFonts w:ascii="Calibri Light" w:hAnsi="Calibri Light" w:cs="Calibri Light"/>
        </w:rPr>
        <w:t xml:space="preserve"> dan € 3200 </w:t>
      </w:r>
    </w:p>
    <w:p w:rsidR="00422859" w:rsidP="349E07B5" w:rsidRDefault="00422859" w14:paraId="5EA3FC0C" w14:textId="596B4DF3">
      <w:pPr>
        <w:pStyle w:val="ListParagraph"/>
        <w:keepNext/>
        <w:numPr>
          <w:ilvl w:val="0"/>
          <w:numId w:val="5"/>
        </w:numPr>
        <w:rPr>
          <w:lang w:val="nl-NL"/>
        </w:rPr>
      </w:pPr>
      <w:ins w:author="Mark Gremmen" w:date="2022-07-08T11:17:00Z" w:id="880205002">
        <w:r w:rsidRPr="4C05FF5E" w:rsidR="00422859">
          <w:rPr>
            <w:rFonts w:ascii="Calibri Light" w:hAnsi="Calibri Light" w:cs="Calibri Light"/>
            <w:lang w:val="nl-NL"/>
          </w:rPr>
          <w:t>Ik heb (nog) geen inkomen</w:t>
        </w:r>
      </w:ins>
    </w:p>
    <w:p w:rsidRPr="009A2F1D" w:rsidR="00422859" w:rsidP="349E07B5" w:rsidRDefault="001059C7" w14:paraId="395C93A2" w14:textId="03B87F1F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4C05FF5E" w:rsidR="001059C7">
        <w:rPr>
          <w:rFonts w:ascii="Calibri Light" w:hAnsi="Calibri Light" w:cs="Calibri Light"/>
          <w:lang w:val="nl-NL"/>
        </w:rPr>
        <w:t xml:space="preserve">wil ik niet zeggen / weet niet </w:t>
      </w:r>
    </w:p>
    <w:p w:rsidRPr="009A2F1D" w:rsidR="00D93DAA" w:rsidRDefault="00D93DAA" w14:paraId="6DC09566" w14:textId="77777777">
      <w:pPr>
        <w:rPr>
          <w:rFonts w:ascii="Calibri Light" w:hAnsi="Calibri Light" w:cs="Calibri Light"/>
          <w:lang w:val="nl-NL"/>
        </w:rPr>
      </w:pPr>
    </w:p>
    <w:p w:rsidRPr="009A2F1D" w:rsidR="00123E58" w:rsidP="00123E58" w:rsidRDefault="00123E58" w14:paraId="64FB728F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040C5BE9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692EA134" w14:textId="76D05EB9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lastRenderedPageBreak/>
        <w:t>ch07</w:t>
      </w:r>
      <w:r w:rsidRPr="009A2F1D">
        <w:rPr>
          <w:rFonts w:ascii="Calibri Light" w:hAnsi="Calibri Light" w:cs="Calibri Light"/>
          <w:lang w:val="nl-NL"/>
        </w:rPr>
        <w:t xml:space="preserve"> Hoe lang woont u </w:t>
      </w:r>
      <w:del w:author="Mark Gremmen" w:date="2022-06-01T10:33:00Z" w:id="1333">
        <w:r w:rsidRPr="009A2F1D" w:rsidDel="00D96FF4">
          <w:rPr>
            <w:rFonts w:ascii="Calibri Light" w:hAnsi="Calibri Light" w:cs="Calibri Light"/>
            <w:lang w:val="nl-NL"/>
          </w:rPr>
          <w:delText xml:space="preserve">reeds </w:delText>
        </w:r>
      </w:del>
      <w:ins w:author="Mark Gremmen" w:date="2022-06-01T10:33:00Z" w:id="1334">
        <w:r w:rsidR="00D96FF4">
          <w:rPr>
            <w:rFonts w:ascii="Calibri Light" w:hAnsi="Calibri Light" w:cs="Calibri Light"/>
            <w:lang w:val="nl-NL"/>
          </w:rPr>
          <w:t>al</w:t>
        </w:r>
      </w:ins>
      <w:ins w:author="Mark Gremmen" w:date="2022-06-01T10:34:00Z" w:id="1335">
        <w:r w:rsidR="00D96FF4">
          <w:rPr>
            <w:rFonts w:ascii="Calibri Light" w:hAnsi="Calibri Light" w:cs="Calibri Light"/>
            <w:lang w:val="nl-NL"/>
          </w:rPr>
          <w:t xml:space="preserve"> </w:t>
        </w:r>
      </w:ins>
      <w:r w:rsidRPr="009A2F1D">
        <w:rPr>
          <w:rFonts w:ascii="Calibri Light" w:hAnsi="Calibri Light" w:cs="Calibri Light"/>
          <w:lang w:val="nl-NL"/>
        </w:rPr>
        <w:t>in deze buurt?</w:t>
      </w:r>
    </w:p>
    <w:p w:rsidRPr="009A2F1D" w:rsidR="00D93DAA" w:rsidRDefault="001059C7" w14:paraId="3CEB447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>korter</w:t>
      </w:r>
      <w:r w:rsidRPr="4C05FF5E" w:rsidR="001059C7">
        <w:rPr>
          <w:rFonts w:ascii="Calibri Light" w:hAnsi="Calibri Light" w:cs="Calibri Light"/>
        </w:rPr>
        <w:t xml:space="preserve"> dan 2 </w:t>
      </w:r>
      <w:r w:rsidRPr="4C05FF5E" w:rsidR="001059C7">
        <w:rPr>
          <w:rFonts w:ascii="Calibri Light" w:hAnsi="Calibri Light" w:cs="Calibri Light"/>
        </w:rPr>
        <w:t>jaar</w:t>
      </w:r>
      <w:r w:rsidRPr="4C05FF5E" w:rsidR="001059C7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28AF989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2 tot 5 </w:t>
      </w:r>
      <w:r w:rsidRPr="4C05FF5E" w:rsidR="001059C7">
        <w:rPr>
          <w:rFonts w:ascii="Calibri Light" w:hAnsi="Calibri Light" w:cs="Calibri Light"/>
        </w:rPr>
        <w:t>jaar</w:t>
      </w:r>
      <w:r w:rsidRPr="4C05FF5E" w:rsidR="001059C7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737E04F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5 tot 10 </w:t>
      </w:r>
      <w:r w:rsidRPr="4C05FF5E" w:rsidR="001059C7">
        <w:rPr>
          <w:rFonts w:ascii="Calibri Light" w:hAnsi="Calibri Light" w:cs="Calibri Light"/>
        </w:rPr>
        <w:t>jaar</w:t>
      </w:r>
      <w:r w:rsidRPr="4C05FF5E" w:rsidR="001059C7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44915A56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10 tot 15 </w:t>
      </w:r>
      <w:r w:rsidRPr="4C05FF5E" w:rsidR="001059C7">
        <w:rPr>
          <w:rFonts w:ascii="Calibri Light" w:hAnsi="Calibri Light" w:cs="Calibri Light"/>
        </w:rPr>
        <w:t>jaar</w:t>
      </w:r>
      <w:r w:rsidRPr="4C05FF5E" w:rsidR="001059C7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17437095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4C05FF5E" w:rsidR="001059C7">
        <w:rPr>
          <w:rFonts w:ascii="Calibri Light" w:hAnsi="Calibri Light" w:cs="Calibri Light"/>
        </w:rPr>
        <w:t xml:space="preserve">15 </w:t>
      </w:r>
      <w:r w:rsidRPr="4C05FF5E" w:rsidR="001059C7">
        <w:rPr>
          <w:rFonts w:ascii="Calibri Light" w:hAnsi="Calibri Light" w:cs="Calibri Light"/>
        </w:rPr>
        <w:t>jaar</w:t>
      </w:r>
      <w:r w:rsidRPr="4C05FF5E" w:rsidR="001059C7">
        <w:rPr>
          <w:rFonts w:ascii="Calibri Light" w:hAnsi="Calibri Light" w:cs="Calibri Light"/>
        </w:rPr>
        <w:t xml:space="preserve"> of </w:t>
      </w:r>
      <w:r w:rsidRPr="4C05FF5E" w:rsidR="001059C7">
        <w:rPr>
          <w:rFonts w:ascii="Calibri Light" w:hAnsi="Calibri Light" w:cs="Calibri Light"/>
        </w:rPr>
        <w:t>langer</w:t>
      </w:r>
      <w:r w:rsidRPr="4C05FF5E" w:rsidR="001059C7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49F48B2D" w14:textId="1C6836B0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458C1311" w14:textId="77777777">
      <w:pPr>
        <w:rPr>
          <w:rFonts w:ascii="Calibri Light" w:hAnsi="Calibri Light" w:cs="Calibri Light"/>
        </w:rPr>
      </w:pPr>
    </w:p>
    <w:p w:rsidRPr="009A2F1D" w:rsidR="00D93DAA" w:rsidRDefault="001059C7" w14:paraId="29C44539" w14:textId="7777777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ch09</w:t>
      </w:r>
      <w:r w:rsidRPr="009A2F1D">
        <w:rPr>
          <w:rFonts w:ascii="Calibri Light" w:hAnsi="Calibri Light" w:cs="Calibri Light"/>
          <w:lang w:val="nl-NL"/>
        </w:rPr>
        <w:t xml:space="preserve"> [OPTIONEEL] In welke wijk woont u?</w:t>
      </w:r>
      <w:r w:rsidRPr="009A2F1D">
        <w:rPr>
          <w:rFonts w:ascii="Calibri Light" w:hAnsi="Calibri Light" w:cs="Calibri Light"/>
          <w:lang w:val="nl-NL"/>
        </w:rPr>
        <w:br/>
      </w:r>
      <w:del w:author="Mark Gremmen" w:date="2022-08-05T09:22:00Z" w:id="1336">
        <w:r w:rsidRPr="009A2F1D" w:rsidDel="000321AE">
          <w:rPr>
            <w:rFonts w:ascii="Calibri Light" w:hAnsi="Calibri Light" w:cs="Calibri Light"/>
            <w:lang w:val="nl-NL"/>
          </w:rPr>
          <w:br/>
        </w:r>
        <w:r w:rsidRPr="009A2F1D" w:rsidDel="000321AE">
          <w:rPr>
            <w:rFonts w:ascii="Calibri Light" w:hAnsi="Calibri Light" w:cs="Calibri Light"/>
            <w:lang w:val="nl-NL"/>
          </w:rPr>
          <w:br/>
        </w:r>
        <w:r w:rsidRPr="009A2F1D" w:rsidDel="000321AE">
          <w:rPr>
            <w:rFonts w:ascii="Calibri Light" w:hAnsi="Calibri Light" w:cs="Calibri Light"/>
            <w:lang w:val="nl-NL"/>
          </w:rPr>
          <w:br/>
        </w:r>
      </w:del>
      <w:r w:rsidRPr="009A2F1D">
        <w:rPr>
          <w:rFonts w:ascii="Calibri Light" w:hAnsi="Calibri Light" w:cs="Calibri Light"/>
          <w:lang w:val="nl-NL"/>
        </w:rPr>
        <w:br/>
      </w:r>
    </w:p>
    <w:p w:rsidRPr="009A2F1D" w:rsidR="00D93DAA" w:rsidRDefault="001059C7" w14:paraId="69A07193" w14:textId="77777777">
      <w:pPr>
        <w:pStyle w:val="TextEntryLine"/>
        <w:ind w:firstLine="400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________________________________________________________________</w:t>
      </w:r>
    </w:p>
    <w:p w:rsidRPr="009A2F1D" w:rsidR="00D93DAA" w:rsidRDefault="00D93DAA" w14:paraId="4B31F463" w14:textId="77777777">
      <w:pPr>
        <w:rPr>
          <w:rFonts w:ascii="Calibri Light" w:hAnsi="Calibri Light" w:cs="Calibri Light"/>
        </w:rPr>
      </w:pPr>
    </w:p>
    <w:p w:rsidRPr="009A2F1D" w:rsidR="00D93DAA" w:rsidRDefault="001059C7" w14:paraId="56794797" w14:textId="7777777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:rsidRPr="009A2F1D" w:rsidR="00D93DAA" w:rsidRDefault="00D93DAA" w14:paraId="05BC4C97" w14:textId="77777777">
      <w:pPr>
        <w:pStyle w:val="BlockSeparator"/>
        <w:rPr>
          <w:rFonts w:ascii="Calibri Light" w:hAnsi="Calibri Light" w:cs="Calibri Light"/>
        </w:rPr>
      </w:pPr>
    </w:p>
    <w:p w:rsidRPr="009C0D66" w:rsidR="00D93DAA" w:rsidP="0633175D" w:rsidRDefault="001059C7" w14:paraId="36C0B0A7" w14:textId="73C33495">
      <w:pPr>
        <w:pStyle w:val="BlockStart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End of Block: </w:t>
      </w:r>
      <w:proofErr w:type="spellStart"/>
      <w:r w:rsidRPr="009C0D66">
        <w:rPr>
          <w:rFonts w:ascii="Calibri Light" w:hAnsi="Calibri Light" w:cs="Calibri Light"/>
        </w:rPr>
        <w:t>Burgerpeiling</w:t>
      </w:r>
      <w:proofErr w:type="spellEnd"/>
    </w:p>
    <w:p w:rsidRPr="009A2F1D" w:rsidR="00D93DAA" w:rsidP="0633175D" w:rsidRDefault="00D93DAA" w14:paraId="23D30371" w14:textId="5B5914FC">
      <w:pPr>
        <w:rPr>
          <w:rFonts w:ascii="Calibri Light" w:hAnsi="Calibri Light" w:cs="Calibri Light"/>
        </w:rPr>
      </w:pPr>
    </w:p>
    <w:sectPr w:rsidRPr="009A2F1D" w:rsidR="00D93DA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78F9" w:rsidRDefault="005978F9" w14:paraId="7F78B0D7" w14:textId="77777777">
      <w:pPr>
        <w:spacing w:line="240" w:lineRule="auto"/>
      </w:pPr>
      <w:r>
        <w:separator/>
      </w:r>
    </w:p>
  </w:endnote>
  <w:endnote w:type="continuationSeparator" w:id="0">
    <w:p w:rsidR="005978F9" w:rsidRDefault="005978F9" w14:paraId="2FC4B93E" w14:textId="77777777">
      <w:pPr>
        <w:spacing w:line="240" w:lineRule="auto"/>
      </w:pPr>
      <w:r>
        <w:continuationSeparator/>
      </w:r>
    </w:p>
  </w:endnote>
  <w:endnote w:type="continuationNotice" w:id="1">
    <w:p w:rsidR="005978F9" w:rsidRDefault="005978F9" w14:paraId="7D82D93E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61DE" w:rsidP="005B61DE" w:rsidRDefault="001059C7" w14:paraId="4019AC52" w14:textId="77777777">
    <w:pPr>
      <w:pStyle w:val="Footer"/>
      <w:framePr w:wrap="none" w:hAnchor="margin" w:vAnchor="text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:rsidR="005B61DE" w:rsidP="005B61DE" w:rsidRDefault="005B61DE" w14:paraId="33F49E9E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61DE" w:rsidP="005B61DE" w:rsidRDefault="001059C7" w14:paraId="2826B9D4" w14:textId="77777777">
    <w:pPr>
      <w:pStyle w:val="Footer"/>
      <w:framePr w:wrap="none" w:hAnchor="margin" w:vAnchor="text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:rsidR="005B61DE" w:rsidRDefault="005B61DE" w14:paraId="70B3B20F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4681" w:rsidRDefault="00604681" w14:paraId="617E5F9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78F9" w:rsidRDefault="005978F9" w14:paraId="2BD4E68D" w14:textId="77777777">
      <w:pPr>
        <w:spacing w:line="240" w:lineRule="auto"/>
      </w:pPr>
      <w:r>
        <w:separator/>
      </w:r>
    </w:p>
  </w:footnote>
  <w:footnote w:type="continuationSeparator" w:id="0">
    <w:p w:rsidR="005978F9" w:rsidRDefault="005978F9" w14:paraId="30C01D98" w14:textId="77777777">
      <w:pPr>
        <w:spacing w:line="240" w:lineRule="auto"/>
      </w:pPr>
      <w:r>
        <w:continuationSeparator/>
      </w:r>
    </w:p>
  </w:footnote>
  <w:footnote w:type="continuationNotice" w:id="1">
    <w:p w:rsidR="005978F9" w:rsidRDefault="005978F9" w14:paraId="7D353500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4681" w:rsidRDefault="005978F9" w14:paraId="4BF14A04" w14:textId="1CDD0480">
    <w:pPr>
      <w:pStyle w:val="Header"/>
    </w:pPr>
    <w:ins w:author="Mark Gremmen" w:date="2022-08-05T13:55:00Z" w:id="1337">
      <w:r>
        <w:rPr>
          <w:noProof/>
        </w:rPr>
        <w:pict w14:anchorId="63CF2576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284372282" style="position:absolute;margin-left:0;margin-top:0;width:439.9pt;height:219.95pt;rotation:315;z-index:-251658239;mso-position-horizontal:center;mso-position-horizontal-relative:margin;mso-position-vertical:center;mso-position-vertical-relative:margin" o:spid="_x0000_s1026" o:allowincell="f" fillcolor="silver" stroked="f" type="#_x0000_t136">
            <v:fill opacity=".5"/>
            <v:textpath style="font-family:&quot;Arial&quot;;font-size:1pt" string="2022"/>
            <w10:wrap anchorx="margin" anchory="margin"/>
          </v:shape>
        </w:pict>
      </w:r>
    </w:ins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7E15" w:rsidRDefault="005978F9" w14:paraId="04508396" w14:textId="6B66F864">
    <w:ins w:author="Mark Gremmen" w:date="2022-08-05T13:55:00Z" w:id="1338">
      <w:r>
        <w:rPr>
          <w:noProof/>
        </w:rPr>
        <w:pict w14:anchorId="37E1C59D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284372283" style="position:absolute;margin-left:0;margin-top:0;width:439.9pt;height:219.95pt;rotation:315;z-index:-251658238;mso-position-horizontal:center;mso-position-horizontal-relative:margin;mso-position-vertical:center;mso-position-vertical-relative:margin" o:spid="_x0000_s1027" o:allowincell="f" fillcolor="silver" stroked="f" type="#_x0000_t136">
            <v:fill opacity=".5"/>
            <v:textpath style="font-family:&quot;Arial&quot;;font-size:1pt" string="2022"/>
            <w10:wrap anchorx="margin" anchory="margin"/>
          </v:shape>
        </w:pict>
      </w:r>
    </w:ins>
    <w:r w:rsidR="001059C7"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4681" w:rsidRDefault="005978F9" w14:paraId="66F13DA0" w14:textId="56C65628">
    <w:pPr>
      <w:pStyle w:val="Header"/>
    </w:pPr>
    <w:ins w:author="Mark Gremmen" w:date="2022-08-05T13:55:00Z" w:id="1339">
      <w:r>
        <w:rPr>
          <w:noProof/>
        </w:rPr>
        <w:pict w14:anchorId="02E99A05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284372281" style="position:absolute;margin-left:0;margin-top:0;width:439.9pt;height:219.95pt;rotation:315;z-index:-251658240;mso-position-horizontal:center;mso-position-horizontal-relative:margin;mso-position-vertical:center;mso-position-vertical-relative:margin" o:spid="_x0000_s1025" o:allowincell="f" fillcolor="silver" stroked="f" type="#_x0000_t136">
            <v:fill opacity=".5"/>
            <v:textpath style="font-family:&quot;Arial&quot;;font-size:1pt" string="2022"/>
            <w10:wrap anchorx="margin" anchory="margin"/>
          </v:shape>
        </w:pict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hybrid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hAnsi="Courier New" w:eastAsia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81872BE"/>
    <w:multiLevelType w:val="multilevel"/>
    <w:tmpl w:val="302EDFA2"/>
    <w:lvl w:ilvl="0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hint="default" w:ascii="Courier New" w:hAnsi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k Gremmen">
    <w15:presenceInfo w15:providerId="AD" w15:userId="S::mark.gremmen@vng.nl::0949db81-22cb-4bad-b492-224444a4e20b"/>
  </w15:person>
  <w15:person w15:author="Mark Gremmen [2]">
    <w15:presenceInfo w15:providerId="None" w15:userId="Mark Gremmen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8"/>
  <w:embedSystemFonts/>
  <w:trackRevisions w:val="true"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03CE6"/>
    <w:rsid w:val="000057B9"/>
    <w:rsid w:val="00006144"/>
    <w:rsid w:val="000103E1"/>
    <w:rsid w:val="0001124F"/>
    <w:rsid w:val="00011F5A"/>
    <w:rsid w:val="000125D2"/>
    <w:rsid w:val="000210B1"/>
    <w:rsid w:val="000218CD"/>
    <w:rsid w:val="00022588"/>
    <w:rsid w:val="00022657"/>
    <w:rsid w:val="00026C5A"/>
    <w:rsid w:val="000321AE"/>
    <w:rsid w:val="00032E42"/>
    <w:rsid w:val="00046F95"/>
    <w:rsid w:val="00052395"/>
    <w:rsid w:val="00055CE3"/>
    <w:rsid w:val="000634AE"/>
    <w:rsid w:val="00064998"/>
    <w:rsid w:val="00065DC4"/>
    <w:rsid w:val="0007121B"/>
    <w:rsid w:val="00071EE2"/>
    <w:rsid w:val="00074D3F"/>
    <w:rsid w:val="00077B16"/>
    <w:rsid w:val="00084B8E"/>
    <w:rsid w:val="00092B41"/>
    <w:rsid w:val="00097336"/>
    <w:rsid w:val="0009761A"/>
    <w:rsid w:val="000A00FB"/>
    <w:rsid w:val="000A18A9"/>
    <w:rsid w:val="000A1ACC"/>
    <w:rsid w:val="000A254B"/>
    <w:rsid w:val="000A2CDB"/>
    <w:rsid w:val="000B04FA"/>
    <w:rsid w:val="000B1B0E"/>
    <w:rsid w:val="000B3509"/>
    <w:rsid w:val="000B521C"/>
    <w:rsid w:val="000B6C9E"/>
    <w:rsid w:val="000B77F7"/>
    <w:rsid w:val="000C14A5"/>
    <w:rsid w:val="000C72BA"/>
    <w:rsid w:val="000D0305"/>
    <w:rsid w:val="000D2441"/>
    <w:rsid w:val="000D63D4"/>
    <w:rsid w:val="000E2ACC"/>
    <w:rsid w:val="000E4954"/>
    <w:rsid w:val="000E5BC4"/>
    <w:rsid w:val="000F2080"/>
    <w:rsid w:val="001059C7"/>
    <w:rsid w:val="00105DA1"/>
    <w:rsid w:val="00107601"/>
    <w:rsid w:val="00110552"/>
    <w:rsid w:val="001133E6"/>
    <w:rsid w:val="001222BA"/>
    <w:rsid w:val="00123E58"/>
    <w:rsid w:val="001241C4"/>
    <w:rsid w:val="00125A84"/>
    <w:rsid w:val="00127109"/>
    <w:rsid w:val="001332D5"/>
    <w:rsid w:val="00134337"/>
    <w:rsid w:val="00136B0C"/>
    <w:rsid w:val="001377DE"/>
    <w:rsid w:val="001410BA"/>
    <w:rsid w:val="001430B2"/>
    <w:rsid w:val="001447C1"/>
    <w:rsid w:val="001500FA"/>
    <w:rsid w:val="001503D0"/>
    <w:rsid w:val="00150E9D"/>
    <w:rsid w:val="001511A4"/>
    <w:rsid w:val="001615E6"/>
    <w:rsid w:val="00161662"/>
    <w:rsid w:val="00161AEC"/>
    <w:rsid w:val="0016212F"/>
    <w:rsid w:val="0016297E"/>
    <w:rsid w:val="00163ED0"/>
    <w:rsid w:val="001653F4"/>
    <w:rsid w:val="001658DF"/>
    <w:rsid w:val="00165EC8"/>
    <w:rsid w:val="0016629A"/>
    <w:rsid w:val="001678E5"/>
    <w:rsid w:val="00185B96"/>
    <w:rsid w:val="001860A5"/>
    <w:rsid w:val="001866E0"/>
    <w:rsid w:val="001915B4"/>
    <w:rsid w:val="00191B1A"/>
    <w:rsid w:val="00195144"/>
    <w:rsid w:val="00196985"/>
    <w:rsid w:val="00196F90"/>
    <w:rsid w:val="00197744"/>
    <w:rsid w:val="001A12E8"/>
    <w:rsid w:val="001A2774"/>
    <w:rsid w:val="001A5916"/>
    <w:rsid w:val="001A5EAB"/>
    <w:rsid w:val="001B5CA8"/>
    <w:rsid w:val="001D6009"/>
    <w:rsid w:val="001D71DA"/>
    <w:rsid w:val="001D777E"/>
    <w:rsid w:val="001F0F1E"/>
    <w:rsid w:val="001F423C"/>
    <w:rsid w:val="002034F0"/>
    <w:rsid w:val="00206142"/>
    <w:rsid w:val="002130C3"/>
    <w:rsid w:val="00214881"/>
    <w:rsid w:val="00215532"/>
    <w:rsid w:val="0022287C"/>
    <w:rsid w:val="00224C4D"/>
    <w:rsid w:val="0022529A"/>
    <w:rsid w:val="00225CB3"/>
    <w:rsid w:val="002432CC"/>
    <w:rsid w:val="00243AD8"/>
    <w:rsid w:val="00245606"/>
    <w:rsid w:val="0024627B"/>
    <w:rsid w:val="00246CE5"/>
    <w:rsid w:val="00252989"/>
    <w:rsid w:val="00256459"/>
    <w:rsid w:val="00257328"/>
    <w:rsid w:val="00260555"/>
    <w:rsid w:val="00264747"/>
    <w:rsid w:val="00270D33"/>
    <w:rsid w:val="00275F95"/>
    <w:rsid w:val="0027643B"/>
    <w:rsid w:val="00280C48"/>
    <w:rsid w:val="00287864"/>
    <w:rsid w:val="002A5FD3"/>
    <w:rsid w:val="002B7E44"/>
    <w:rsid w:val="002C1D8F"/>
    <w:rsid w:val="002C27A2"/>
    <w:rsid w:val="002D1E38"/>
    <w:rsid w:val="002F0A87"/>
    <w:rsid w:val="002F1A32"/>
    <w:rsid w:val="002F4A37"/>
    <w:rsid w:val="003059A9"/>
    <w:rsid w:val="003070CC"/>
    <w:rsid w:val="00312584"/>
    <w:rsid w:val="003208C2"/>
    <w:rsid w:val="003229C2"/>
    <w:rsid w:val="003270B0"/>
    <w:rsid w:val="003363B9"/>
    <w:rsid w:val="0035260A"/>
    <w:rsid w:val="0035297F"/>
    <w:rsid w:val="00352BB2"/>
    <w:rsid w:val="00354469"/>
    <w:rsid w:val="003564FD"/>
    <w:rsid w:val="00365EB3"/>
    <w:rsid w:val="00371E85"/>
    <w:rsid w:val="00373101"/>
    <w:rsid w:val="00376144"/>
    <w:rsid w:val="00376E89"/>
    <w:rsid w:val="00385252"/>
    <w:rsid w:val="003860F9"/>
    <w:rsid w:val="00386C76"/>
    <w:rsid w:val="00395BBE"/>
    <w:rsid w:val="003A0151"/>
    <w:rsid w:val="003A3C2D"/>
    <w:rsid w:val="003A3F51"/>
    <w:rsid w:val="003A6A49"/>
    <w:rsid w:val="003B0303"/>
    <w:rsid w:val="003B0EA7"/>
    <w:rsid w:val="003B78A5"/>
    <w:rsid w:val="003D34E7"/>
    <w:rsid w:val="003D436E"/>
    <w:rsid w:val="003E0327"/>
    <w:rsid w:val="003E2245"/>
    <w:rsid w:val="003F11F5"/>
    <w:rsid w:val="003F2A88"/>
    <w:rsid w:val="003F472F"/>
    <w:rsid w:val="003F5334"/>
    <w:rsid w:val="003F6C16"/>
    <w:rsid w:val="00406A8D"/>
    <w:rsid w:val="004076D2"/>
    <w:rsid w:val="00407D87"/>
    <w:rsid w:val="0041280E"/>
    <w:rsid w:val="004167D1"/>
    <w:rsid w:val="00421C22"/>
    <w:rsid w:val="00421D25"/>
    <w:rsid w:val="00422859"/>
    <w:rsid w:val="00427368"/>
    <w:rsid w:val="004304A3"/>
    <w:rsid w:val="004312C8"/>
    <w:rsid w:val="0043210E"/>
    <w:rsid w:val="00433D13"/>
    <w:rsid w:val="00434EA7"/>
    <w:rsid w:val="00436625"/>
    <w:rsid w:val="00441B18"/>
    <w:rsid w:val="00442454"/>
    <w:rsid w:val="00442AE0"/>
    <w:rsid w:val="0044690B"/>
    <w:rsid w:val="0044695B"/>
    <w:rsid w:val="004477A6"/>
    <w:rsid w:val="004532EE"/>
    <w:rsid w:val="00453AAD"/>
    <w:rsid w:val="004550EE"/>
    <w:rsid w:val="00455D53"/>
    <w:rsid w:val="004626F1"/>
    <w:rsid w:val="00463381"/>
    <w:rsid w:val="00465635"/>
    <w:rsid w:val="00467181"/>
    <w:rsid w:val="00471A28"/>
    <w:rsid w:val="00475589"/>
    <w:rsid w:val="0048018C"/>
    <w:rsid w:val="00491B31"/>
    <w:rsid w:val="0049418E"/>
    <w:rsid w:val="00496B3E"/>
    <w:rsid w:val="00497C1D"/>
    <w:rsid w:val="004A0F12"/>
    <w:rsid w:val="004A31CB"/>
    <w:rsid w:val="004B4146"/>
    <w:rsid w:val="004C067C"/>
    <w:rsid w:val="004C1BDE"/>
    <w:rsid w:val="004C2B5C"/>
    <w:rsid w:val="004C5E9C"/>
    <w:rsid w:val="004D0031"/>
    <w:rsid w:val="004D04A7"/>
    <w:rsid w:val="004D22BB"/>
    <w:rsid w:val="004D2FC5"/>
    <w:rsid w:val="004D3029"/>
    <w:rsid w:val="004E49FF"/>
    <w:rsid w:val="004E6D56"/>
    <w:rsid w:val="004F05C2"/>
    <w:rsid w:val="004F1B8B"/>
    <w:rsid w:val="004F30B0"/>
    <w:rsid w:val="004F3D73"/>
    <w:rsid w:val="004F75B6"/>
    <w:rsid w:val="0050059E"/>
    <w:rsid w:val="00504263"/>
    <w:rsid w:val="00515D77"/>
    <w:rsid w:val="0051688F"/>
    <w:rsid w:val="0052098C"/>
    <w:rsid w:val="00520E55"/>
    <w:rsid w:val="00523827"/>
    <w:rsid w:val="00530382"/>
    <w:rsid w:val="00536612"/>
    <w:rsid w:val="0053748B"/>
    <w:rsid w:val="00537CFA"/>
    <w:rsid w:val="0054247A"/>
    <w:rsid w:val="00544F27"/>
    <w:rsid w:val="0055508C"/>
    <w:rsid w:val="00555392"/>
    <w:rsid w:val="005557F3"/>
    <w:rsid w:val="005558BB"/>
    <w:rsid w:val="00555DA7"/>
    <w:rsid w:val="00556A83"/>
    <w:rsid w:val="00562631"/>
    <w:rsid w:val="005645B1"/>
    <w:rsid w:val="0056641C"/>
    <w:rsid w:val="005676CC"/>
    <w:rsid w:val="00576D13"/>
    <w:rsid w:val="00584FEA"/>
    <w:rsid w:val="005873D4"/>
    <w:rsid w:val="005978F9"/>
    <w:rsid w:val="005A379E"/>
    <w:rsid w:val="005A425C"/>
    <w:rsid w:val="005A63E7"/>
    <w:rsid w:val="005A6D55"/>
    <w:rsid w:val="005B0643"/>
    <w:rsid w:val="005B3705"/>
    <w:rsid w:val="005B55D1"/>
    <w:rsid w:val="005B61DE"/>
    <w:rsid w:val="005B75D6"/>
    <w:rsid w:val="005C08E0"/>
    <w:rsid w:val="005C19FE"/>
    <w:rsid w:val="005D2822"/>
    <w:rsid w:val="005D61A7"/>
    <w:rsid w:val="005E3335"/>
    <w:rsid w:val="005F08E1"/>
    <w:rsid w:val="005F1225"/>
    <w:rsid w:val="005F2294"/>
    <w:rsid w:val="005F36B2"/>
    <w:rsid w:val="00601DB1"/>
    <w:rsid w:val="00602332"/>
    <w:rsid w:val="0060261D"/>
    <w:rsid w:val="00604681"/>
    <w:rsid w:val="0060585C"/>
    <w:rsid w:val="0060626B"/>
    <w:rsid w:val="00606903"/>
    <w:rsid w:val="00610A4F"/>
    <w:rsid w:val="00612723"/>
    <w:rsid w:val="00612EA1"/>
    <w:rsid w:val="00623A4A"/>
    <w:rsid w:val="00630CD9"/>
    <w:rsid w:val="00631696"/>
    <w:rsid w:val="00647274"/>
    <w:rsid w:val="00652F12"/>
    <w:rsid w:val="0065385E"/>
    <w:rsid w:val="00661706"/>
    <w:rsid w:val="00664057"/>
    <w:rsid w:val="006668DE"/>
    <w:rsid w:val="00666F5A"/>
    <w:rsid w:val="0067422F"/>
    <w:rsid w:val="00674987"/>
    <w:rsid w:val="00682B1F"/>
    <w:rsid w:val="006838DF"/>
    <w:rsid w:val="00685A73"/>
    <w:rsid w:val="00687428"/>
    <w:rsid w:val="00687EB3"/>
    <w:rsid w:val="00696760"/>
    <w:rsid w:val="006968B3"/>
    <w:rsid w:val="00696A03"/>
    <w:rsid w:val="00697064"/>
    <w:rsid w:val="006A631F"/>
    <w:rsid w:val="006B021B"/>
    <w:rsid w:val="006B1DCB"/>
    <w:rsid w:val="006B477E"/>
    <w:rsid w:val="006C081E"/>
    <w:rsid w:val="006C2470"/>
    <w:rsid w:val="006D0336"/>
    <w:rsid w:val="006D5143"/>
    <w:rsid w:val="006E33CD"/>
    <w:rsid w:val="006E70A6"/>
    <w:rsid w:val="006E7D71"/>
    <w:rsid w:val="006F080E"/>
    <w:rsid w:val="006F525F"/>
    <w:rsid w:val="00702C59"/>
    <w:rsid w:val="00705E63"/>
    <w:rsid w:val="00706418"/>
    <w:rsid w:val="00711291"/>
    <w:rsid w:val="007237ED"/>
    <w:rsid w:val="00726AA4"/>
    <w:rsid w:val="007313EF"/>
    <w:rsid w:val="00735671"/>
    <w:rsid w:val="00741903"/>
    <w:rsid w:val="00754892"/>
    <w:rsid w:val="00757EC9"/>
    <w:rsid w:val="0076602A"/>
    <w:rsid w:val="007717EF"/>
    <w:rsid w:val="00771935"/>
    <w:rsid w:val="00772ABA"/>
    <w:rsid w:val="007737FF"/>
    <w:rsid w:val="00773DC4"/>
    <w:rsid w:val="0077500D"/>
    <w:rsid w:val="0078257F"/>
    <w:rsid w:val="007838F4"/>
    <w:rsid w:val="0078783B"/>
    <w:rsid w:val="00787D16"/>
    <w:rsid w:val="007933AD"/>
    <w:rsid w:val="00796FE0"/>
    <w:rsid w:val="007A7F6E"/>
    <w:rsid w:val="007B2681"/>
    <w:rsid w:val="007B3562"/>
    <w:rsid w:val="007B47E5"/>
    <w:rsid w:val="007B497C"/>
    <w:rsid w:val="007B4DD0"/>
    <w:rsid w:val="007B59CD"/>
    <w:rsid w:val="007C2776"/>
    <w:rsid w:val="007C6A4A"/>
    <w:rsid w:val="007D35C5"/>
    <w:rsid w:val="007D7408"/>
    <w:rsid w:val="007D7967"/>
    <w:rsid w:val="007E3BFD"/>
    <w:rsid w:val="007E5672"/>
    <w:rsid w:val="007F046B"/>
    <w:rsid w:val="007F0F91"/>
    <w:rsid w:val="007F1330"/>
    <w:rsid w:val="007F1DB8"/>
    <w:rsid w:val="007F4851"/>
    <w:rsid w:val="007F6A2A"/>
    <w:rsid w:val="008017D1"/>
    <w:rsid w:val="00801C6D"/>
    <w:rsid w:val="00802EA7"/>
    <w:rsid w:val="00805D1F"/>
    <w:rsid w:val="00816FC2"/>
    <w:rsid w:val="008269A1"/>
    <w:rsid w:val="00826B91"/>
    <w:rsid w:val="0084077F"/>
    <w:rsid w:val="00845C28"/>
    <w:rsid w:val="008471D4"/>
    <w:rsid w:val="008519E4"/>
    <w:rsid w:val="0085581A"/>
    <w:rsid w:val="00856E3B"/>
    <w:rsid w:val="00864034"/>
    <w:rsid w:val="00866DA6"/>
    <w:rsid w:val="00872804"/>
    <w:rsid w:val="008737B7"/>
    <w:rsid w:val="00874455"/>
    <w:rsid w:val="00874E2D"/>
    <w:rsid w:val="00875AD5"/>
    <w:rsid w:val="008808FD"/>
    <w:rsid w:val="0088468A"/>
    <w:rsid w:val="00885D7C"/>
    <w:rsid w:val="008866D6"/>
    <w:rsid w:val="00886C65"/>
    <w:rsid w:val="00890364"/>
    <w:rsid w:val="00890C70"/>
    <w:rsid w:val="00893480"/>
    <w:rsid w:val="008940BA"/>
    <w:rsid w:val="00895629"/>
    <w:rsid w:val="008A0F6F"/>
    <w:rsid w:val="008A45B3"/>
    <w:rsid w:val="008A6C57"/>
    <w:rsid w:val="008A77EB"/>
    <w:rsid w:val="008B22CD"/>
    <w:rsid w:val="008B609F"/>
    <w:rsid w:val="008C169B"/>
    <w:rsid w:val="008C33A8"/>
    <w:rsid w:val="008C3458"/>
    <w:rsid w:val="008C7D28"/>
    <w:rsid w:val="008D15AD"/>
    <w:rsid w:val="008D2742"/>
    <w:rsid w:val="008D27DD"/>
    <w:rsid w:val="008D43BC"/>
    <w:rsid w:val="008D6671"/>
    <w:rsid w:val="008E2D30"/>
    <w:rsid w:val="008F11FC"/>
    <w:rsid w:val="008F2CDE"/>
    <w:rsid w:val="008F341C"/>
    <w:rsid w:val="008F6E77"/>
    <w:rsid w:val="008F7C37"/>
    <w:rsid w:val="00902057"/>
    <w:rsid w:val="0090230D"/>
    <w:rsid w:val="00906408"/>
    <w:rsid w:val="009074C0"/>
    <w:rsid w:val="009128C5"/>
    <w:rsid w:val="00921335"/>
    <w:rsid w:val="00930CDF"/>
    <w:rsid w:val="009344E6"/>
    <w:rsid w:val="00935779"/>
    <w:rsid w:val="009411F5"/>
    <w:rsid w:val="009413EC"/>
    <w:rsid w:val="009425AB"/>
    <w:rsid w:val="00952282"/>
    <w:rsid w:val="009525EC"/>
    <w:rsid w:val="00953090"/>
    <w:rsid w:val="009619A8"/>
    <w:rsid w:val="00962D3C"/>
    <w:rsid w:val="0096323C"/>
    <w:rsid w:val="00963521"/>
    <w:rsid w:val="0096508B"/>
    <w:rsid w:val="009673E5"/>
    <w:rsid w:val="009744AE"/>
    <w:rsid w:val="00975AC7"/>
    <w:rsid w:val="00976C3C"/>
    <w:rsid w:val="00977388"/>
    <w:rsid w:val="009860E7"/>
    <w:rsid w:val="009904B1"/>
    <w:rsid w:val="00995BE3"/>
    <w:rsid w:val="00997040"/>
    <w:rsid w:val="00997C0A"/>
    <w:rsid w:val="009A05B5"/>
    <w:rsid w:val="009A08DC"/>
    <w:rsid w:val="009A108F"/>
    <w:rsid w:val="009A2F1D"/>
    <w:rsid w:val="009A56DB"/>
    <w:rsid w:val="009A7410"/>
    <w:rsid w:val="009A7FB9"/>
    <w:rsid w:val="009B1C05"/>
    <w:rsid w:val="009B26EA"/>
    <w:rsid w:val="009B778B"/>
    <w:rsid w:val="009C0D66"/>
    <w:rsid w:val="009C1DA1"/>
    <w:rsid w:val="009C443B"/>
    <w:rsid w:val="009C45D6"/>
    <w:rsid w:val="009C465F"/>
    <w:rsid w:val="009F4275"/>
    <w:rsid w:val="009F68EE"/>
    <w:rsid w:val="00A04280"/>
    <w:rsid w:val="00A07E30"/>
    <w:rsid w:val="00A10A71"/>
    <w:rsid w:val="00A131D5"/>
    <w:rsid w:val="00A216A7"/>
    <w:rsid w:val="00A216F8"/>
    <w:rsid w:val="00A21EBC"/>
    <w:rsid w:val="00A3092A"/>
    <w:rsid w:val="00A343DF"/>
    <w:rsid w:val="00A423F2"/>
    <w:rsid w:val="00A43E94"/>
    <w:rsid w:val="00A44EC8"/>
    <w:rsid w:val="00A451C0"/>
    <w:rsid w:val="00A47579"/>
    <w:rsid w:val="00A500D3"/>
    <w:rsid w:val="00A50669"/>
    <w:rsid w:val="00A54AC7"/>
    <w:rsid w:val="00A57E15"/>
    <w:rsid w:val="00A6105F"/>
    <w:rsid w:val="00A63569"/>
    <w:rsid w:val="00A64136"/>
    <w:rsid w:val="00A654C6"/>
    <w:rsid w:val="00A740DE"/>
    <w:rsid w:val="00A779FA"/>
    <w:rsid w:val="00A825D4"/>
    <w:rsid w:val="00A85B42"/>
    <w:rsid w:val="00A9209F"/>
    <w:rsid w:val="00A957D2"/>
    <w:rsid w:val="00A970CA"/>
    <w:rsid w:val="00A97786"/>
    <w:rsid w:val="00A97FEB"/>
    <w:rsid w:val="00AA24AF"/>
    <w:rsid w:val="00AA26DB"/>
    <w:rsid w:val="00AA68E9"/>
    <w:rsid w:val="00AA70D0"/>
    <w:rsid w:val="00AA7600"/>
    <w:rsid w:val="00AB125F"/>
    <w:rsid w:val="00AB4D82"/>
    <w:rsid w:val="00AB6FD4"/>
    <w:rsid w:val="00AC0D64"/>
    <w:rsid w:val="00AC2607"/>
    <w:rsid w:val="00AC449B"/>
    <w:rsid w:val="00AC56E6"/>
    <w:rsid w:val="00AC5D00"/>
    <w:rsid w:val="00AC7B89"/>
    <w:rsid w:val="00AE2163"/>
    <w:rsid w:val="00AE5F0B"/>
    <w:rsid w:val="00AE7F82"/>
    <w:rsid w:val="00AF0170"/>
    <w:rsid w:val="00AF3A60"/>
    <w:rsid w:val="00AF3E2B"/>
    <w:rsid w:val="00AF4DC6"/>
    <w:rsid w:val="00AF7DFC"/>
    <w:rsid w:val="00B02492"/>
    <w:rsid w:val="00B02B13"/>
    <w:rsid w:val="00B2137E"/>
    <w:rsid w:val="00B240E5"/>
    <w:rsid w:val="00B2451D"/>
    <w:rsid w:val="00B27B20"/>
    <w:rsid w:val="00B3389D"/>
    <w:rsid w:val="00B353F8"/>
    <w:rsid w:val="00B35D5D"/>
    <w:rsid w:val="00B376F2"/>
    <w:rsid w:val="00B37C2C"/>
    <w:rsid w:val="00B419EC"/>
    <w:rsid w:val="00B4243C"/>
    <w:rsid w:val="00B479A9"/>
    <w:rsid w:val="00B51F11"/>
    <w:rsid w:val="00B55953"/>
    <w:rsid w:val="00B60FEE"/>
    <w:rsid w:val="00B61F20"/>
    <w:rsid w:val="00B70267"/>
    <w:rsid w:val="00B7087F"/>
    <w:rsid w:val="00B70FCB"/>
    <w:rsid w:val="00B7576C"/>
    <w:rsid w:val="00B812A6"/>
    <w:rsid w:val="00B82640"/>
    <w:rsid w:val="00B87B8F"/>
    <w:rsid w:val="00B90355"/>
    <w:rsid w:val="00B93044"/>
    <w:rsid w:val="00B9420C"/>
    <w:rsid w:val="00B971C4"/>
    <w:rsid w:val="00BA3502"/>
    <w:rsid w:val="00BA77A8"/>
    <w:rsid w:val="00BB27FB"/>
    <w:rsid w:val="00BB40CD"/>
    <w:rsid w:val="00BB65B2"/>
    <w:rsid w:val="00BC1DCA"/>
    <w:rsid w:val="00BC2776"/>
    <w:rsid w:val="00BC6CD4"/>
    <w:rsid w:val="00BD094C"/>
    <w:rsid w:val="00BD5901"/>
    <w:rsid w:val="00BE03DC"/>
    <w:rsid w:val="00BE1225"/>
    <w:rsid w:val="00BE56CB"/>
    <w:rsid w:val="00BF34AA"/>
    <w:rsid w:val="00C0016A"/>
    <w:rsid w:val="00C02E0F"/>
    <w:rsid w:val="00C0337E"/>
    <w:rsid w:val="00C03A7F"/>
    <w:rsid w:val="00C06948"/>
    <w:rsid w:val="00C07743"/>
    <w:rsid w:val="00C11E34"/>
    <w:rsid w:val="00C141EF"/>
    <w:rsid w:val="00C169E4"/>
    <w:rsid w:val="00C21FC4"/>
    <w:rsid w:val="00C26EA9"/>
    <w:rsid w:val="00C32F4B"/>
    <w:rsid w:val="00C4428C"/>
    <w:rsid w:val="00C508EC"/>
    <w:rsid w:val="00C520B7"/>
    <w:rsid w:val="00C62B61"/>
    <w:rsid w:val="00C6710F"/>
    <w:rsid w:val="00C714D1"/>
    <w:rsid w:val="00C72615"/>
    <w:rsid w:val="00C81019"/>
    <w:rsid w:val="00C82B29"/>
    <w:rsid w:val="00C84157"/>
    <w:rsid w:val="00C84177"/>
    <w:rsid w:val="00C91328"/>
    <w:rsid w:val="00C9457D"/>
    <w:rsid w:val="00C96553"/>
    <w:rsid w:val="00CA191F"/>
    <w:rsid w:val="00CB0ECA"/>
    <w:rsid w:val="00CB4FAC"/>
    <w:rsid w:val="00CB4FD1"/>
    <w:rsid w:val="00CC1DEE"/>
    <w:rsid w:val="00CC54E6"/>
    <w:rsid w:val="00CD420B"/>
    <w:rsid w:val="00CD4BF4"/>
    <w:rsid w:val="00CD5F98"/>
    <w:rsid w:val="00CE063A"/>
    <w:rsid w:val="00CE1308"/>
    <w:rsid w:val="00CE29AE"/>
    <w:rsid w:val="00CE47A9"/>
    <w:rsid w:val="00CF1429"/>
    <w:rsid w:val="00CF1B9F"/>
    <w:rsid w:val="00CF3E94"/>
    <w:rsid w:val="00D13953"/>
    <w:rsid w:val="00D2079A"/>
    <w:rsid w:val="00D20D06"/>
    <w:rsid w:val="00D2375D"/>
    <w:rsid w:val="00D254CC"/>
    <w:rsid w:val="00D31936"/>
    <w:rsid w:val="00D32D9F"/>
    <w:rsid w:val="00D35C08"/>
    <w:rsid w:val="00D437E4"/>
    <w:rsid w:val="00D46F31"/>
    <w:rsid w:val="00D47E0C"/>
    <w:rsid w:val="00D531B2"/>
    <w:rsid w:val="00D54320"/>
    <w:rsid w:val="00D56AC4"/>
    <w:rsid w:val="00D6413C"/>
    <w:rsid w:val="00D648BC"/>
    <w:rsid w:val="00D7180B"/>
    <w:rsid w:val="00D72EAF"/>
    <w:rsid w:val="00D86069"/>
    <w:rsid w:val="00D93DAA"/>
    <w:rsid w:val="00D95D5E"/>
    <w:rsid w:val="00D96FF4"/>
    <w:rsid w:val="00DA2CDD"/>
    <w:rsid w:val="00DB79FF"/>
    <w:rsid w:val="00DC1B0B"/>
    <w:rsid w:val="00DC3F3C"/>
    <w:rsid w:val="00DC67C0"/>
    <w:rsid w:val="00DC6A2A"/>
    <w:rsid w:val="00DC7813"/>
    <w:rsid w:val="00DD4859"/>
    <w:rsid w:val="00DD6F81"/>
    <w:rsid w:val="00DE30A8"/>
    <w:rsid w:val="00DE5771"/>
    <w:rsid w:val="00DE7306"/>
    <w:rsid w:val="00DF1F58"/>
    <w:rsid w:val="00DF4CDB"/>
    <w:rsid w:val="00DF4DBC"/>
    <w:rsid w:val="00DF5C14"/>
    <w:rsid w:val="00DF79E4"/>
    <w:rsid w:val="00E057B2"/>
    <w:rsid w:val="00E12B1F"/>
    <w:rsid w:val="00E12F32"/>
    <w:rsid w:val="00E17771"/>
    <w:rsid w:val="00E201CB"/>
    <w:rsid w:val="00E231EA"/>
    <w:rsid w:val="00E31DC2"/>
    <w:rsid w:val="00E32EFD"/>
    <w:rsid w:val="00E3378B"/>
    <w:rsid w:val="00E37389"/>
    <w:rsid w:val="00E408F6"/>
    <w:rsid w:val="00E42383"/>
    <w:rsid w:val="00E50829"/>
    <w:rsid w:val="00E51AAF"/>
    <w:rsid w:val="00E520CD"/>
    <w:rsid w:val="00E52C67"/>
    <w:rsid w:val="00E53F77"/>
    <w:rsid w:val="00E56EF1"/>
    <w:rsid w:val="00E71798"/>
    <w:rsid w:val="00E73F76"/>
    <w:rsid w:val="00E82319"/>
    <w:rsid w:val="00E824AE"/>
    <w:rsid w:val="00E92904"/>
    <w:rsid w:val="00EA451D"/>
    <w:rsid w:val="00EB1DF4"/>
    <w:rsid w:val="00EB53EB"/>
    <w:rsid w:val="00EC320A"/>
    <w:rsid w:val="00ED0084"/>
    <w:rsid w:val="00ED471D"/>
    <w:rsid w:val="00ED67DA"/>
    <w:rsid w:val="00EE3B6D"/>
    <w:rsid w:val="00EE6A75"/>
    <w:rsid w:val="00EE6F4C"/>
    <w:rsid w:val="00EF6850"/>
    <w:rsid w:val="00F01C0F"/>
    <w:rsid w:val="00F05DE8"/>
    <w:rsid w:val="00F06FA3"/>
    <w:rsid w:val="00F075D3"/>
    <w:rsid w:val="00F127C0"/>
    <w:rsid w:val="00F142CE"/>
    <w:rsid w:val="00F16CF3"/>
    <w:rsid w:val="00F17255"/>
    <w:rsid w:val="00F22B15"/>
    <w:rsid w:val="00F351FA"/>
    <w:rsid w:val="00F379FA"/>
    <w:rsid w:val="00F50B27"/>
    <w:rsid w:val="00F51E61"/>
    <w:rsid w:val="00F55D54"/>
    <w:rsid w:val="00F604A6"/>
    <w:rsid w:val="00F6148C"/>
    <w:rsid w:val="00F63A27"/>
    <w:rsid w:val="00F70DC7"/>
    <w:rsid w:val="00F7204E"/>
    <w:rsid w:val="00F77591"/>
    <w:rsid w:val="00F80853"/>
    <w:rsid w:val="00F90CCE"/>
    <w:rsid w:val="00F91557"/>
    <w:rsid w:val="00F928D9"/>
    <w:rsid w:val="00F92BE6"/>
    <w:rsid w:val="00F94855"/>
    <w:rsid w:val="00FA02C4"/>
    <w:rsid w:val="00FA24E3"/>
    <w:rsid w:val="00FA2F4B"/>
    <w:rsid w:val="00FA5CCE"/>
    <w:rsid w:val="00FB0F55"/>
    <w:rsid w:val="00FC3D8A"/>
    <w:rsid w:val="00FC3E45"/>
    <w:rsid w:val="00FC4A85"/>
    <w:rsid w:val="00FD390E"/>
    <w:rsid w:val="00FD4C0B"/>
    <w:rsid w:val="00FD610B"/>
    <w:rsid w:val="00FE0501"/>
    <w:rsid w:val="00FE27B9"/>
    <w:rsid w:val="00FE594D"/>
    <w:rsid w:val="00FF3913"/>
    <w:rsid w:val="00FF4014"/>
    <w:rsid w:val="00FF45FC"/>
    <w:rsid w:val="00FF5072"/>
    <w:rsid w:val="00FF7516"/>
    <w:rsid w:val="01AF6980"/>
    <w:rsid w:val="01B1A5D2"/>
    <w:rsid w:val="01CA8812"/>
    <w:rsid w:val="03766EA0"/>
    <w:rsid w:val="04A5CBC4"/>
    <w:rsid w:val="04D5FEE6"/>
    <w:rsid w:val="04F5CC39"/>
    <w:rsid w:val="06297072"/>
    <w:rsid w:val="0633175D"/>
    <w:rsid w:val="06AE0F62"/>
    <w:rsid w:val="06B49A52"/>
    <w:rsid w:val="06FACD7B"/>
    <w:rsid w:val="079F3B9B"/>
    <w:rsid w:val="07EBFD49"/>
    <w:rsid w:val="07EF3255"/>
    <w:rsid w:val="081D521F"/>
    <w:rsid w:val="08FF25DA"/>
    <w:rsid w:val="095C6805"/>
    <w:rsid w:val="09794872"/>
    <w:rsid w:val="0A27A349"/>
    <w:rsid w:val="0A4FE41F"/>
    <w:rsid w:val="0A596AFD"/>
    <w:rsid w:val="0AB30243"/>
    <w:rsid w:val="0BC513C7"/>
    <w:rsid w:val="0BD6EC91"/>
    <w:rsid w:val="0C3014CF"/>
    <w:rsid w:val="0C4E4997"/>
    <w:rsid w:val="0C67AA5B"/>
    <w:rsid w:val="0C7FE0D8"/>
    <w:rsid w:val="0C83DCE7"/>
    <w:rsid w:val="0C8BC0C3"/>
    <w:rsid w:val="0CD7A890"/>
    <w:rsid w:val="0CF3809D"/>
    <w:rsid w:val="0D61D1A6"/>
    <w:rsid w:val="0D72BCF2"/>
    <w:rsid w:val="0EC4B1AE"/>
    <w:rsid w:val="0EE357B5"/>
    <w:rsid w:val="0F0250FB"/>
    <w:rsid w:val="0F0972A1"/>
    <w:rsid w:val="0F0B6DFA"/>
    <w:rsid w:val="100F426A"/>
    <w:rsid w:val="10677C8E"/>
    <w:rsid w:val="107F2816"/>
    <w:rsid w:val="10AECA2A"/>
    <w:rsid w:val="10BF4446"/>
    <w:rsid w:val="111E08C0"/>
    <w:rsid w:val="116D6AD0"/>
    <w:rsid w:val="11EB1672"/>
    <w:rsid w:val="120A4287"/>
    <w:rsid w:val="13093B31"/>
    <w:rsid w:val="138A9BA5"/>
    <w:rsid w:val="1394B4F1"/>
    <w:rsid w:val="13EFAB10"/>
    <w:rsid w:val="143F0C87"/>
    <w:rsid w:val="14AC8A1C"/>
    <w:rsid w:val="14FE7F71"/>
    <w:rsid w:val="155F16AD"/>
    <w:rsid w:val="15716ECB"/>
    <w:rsid w:val="15B88CB2"/>
    <w:rsid w:val="15F7F38D"/>
    <w:rsid w:val="16A41877"/>
    <w:rsid w:val="174D1363"/>
    <w:rsid w:val="1786CD2A"/>
    <w:rsid w:val="178A9B53"/>
    <w:rsid w:val="1884BF31"/>
    <w:rsid w:val="18C9B872"/>
    <w:rsid w:val="18DBDE75"/>
    <w:rsid w:val="18E8E3C4"/>
    <w:rsid w:val="19878709"/>
    <w:rsid w:val="198FEDB2"/>
    <w:rsid w:val="1998B655"/>
    <w:rsid w:val="19C971E4"/>
    <w:rsid w:val="19F53677"/>
    <w:rsid w:val="1A2CDE7E"/>
    <w:rsid w:val="1A432B2F"/>
    <w:rsid w:val="1A814F8E"/>
    <w:rsid w:val="1C94EAD1"/>
    <w:rsid w:val="1CC060ED"/>
    <w:rsid w:val="1CE457B5"/>
    <w:rsid w:val="1D647F40"/>
    <w:rsid w:val="1D849EF1"/>
    <w:rsid w:val="1E0B8F24"/>
    <w:rsid w:val="1FA2ED4F"/>
    <w:rsid w:val="2007F7D9"/>
    <w:rsid w:val="20334CBE"/>
    <w:rsid w:val="20481062"/>
    <w:rsid w:val="21640C6A"/>
    <w:rsid w:val="2189434A"/>
    <w:rsid w:val="22502895"/>
    <w:rsid w:val="231CF24D"/>
    <w:rsid w:val="23B0C533"/>
    <w:rsid w:val="253BE1B7"/>
    <w:rsid w:val="259C4ACD"/>
    <w:rsid w:val="25DACF53"/>
    <w:rsid w:val="2657FABB"/>
    <w:rsid w:val="268373C9"/>
    <w:rsid w:val="26BE5C24"/>
    <w:rsid w:val="273749F4"/>
    <w:rsid w:val="27B272D5"/>
    <w:rsid w:val="281F442A"/>
    <w:rsid w:val="2833B12E"/>
    <w:rsid w:val="28B74DEE"/>
    <w:rsid w:val="28C001E8"/>
    <w:rsid w:val="2964D4AA"/>
    <w:rsid w:val="29663CA3"/>
    <w:rsid w:val="2ABDC35C"/>
    <w:rsid w:val="2AC074FA"/>
    <w:rsid w:val="2B529806"/>
    <w:rsid w:val="2BEC6981"/>
    <w:rsid w:val="2BF730F0"/>
    <w:rsid w:val="2C8142DF"/>
    <w:rsid w:val="2C90FD92"/>
    <w:rsid w:val="2CCE4FB4"/>
    <w:rsid w:val="2D68EA67"/>
    <w:rsid w:val="2D98DD41"/>
    <w:rsid w:val="2E21A7A8"/>
    <w:rsid w:val="2E7ACE0C"/>
    <w:rsid w:val="2F17B82A"/>
    <w:rsid w:val="2F4507A9"/>
    <w:rsid w:val="2FA0F716"/>
    <w:rsid w:val="2FA9C83F"/>
    <w:rsid w:val="2FCE609C"/>
    <w:rsid w:val="3028F24C"/>
    <w:rsid w:val="3046B400"/>
    <w:rsid w:val="311DB15E"/>
    <w:rsid w:val="3188E2AA"/>
    <w:rsid w:val="31C9FB2B"/>
    <w:rsid w:val="33016E73"/>
    <w:rsid w:val="33859F1F"/>
    <w:rsid w:val="33CE0DC7"/>
    <w:rsid w:val="340657AA"/>
    <w:rsid w:val="349E07B5"/>
    <w:rsid w:val="34EDC388"/>
    <w:rsid w:val="3556E71F"/>
    <w:rsid w:val="3610BD93"/>
    <w:rsid w:val="361ADBC5"/>
    <w:rsid w:val="3693D31A"/>
    <w:rsid w:val="36F394F5"/>
    <w:rsid w:val="37104A79"/>
    <w:rsid w:val="3794B104"/>
    <w:rsid w:val="37D302DC"/>
    <w:rsid w:val="3816961E"/>
    <w:rsid w:val="3832765F"/>
    <w:rsid w:val="389C26F1"/>
    <w:rsid w:val="38A57213"/>
    <w:rsid w:val="39388055"/>
    <w:rsid w:val="3C5E8289"/>
    <w:rsid w:val="3C8B1407"/>
    <w:rsid w:val="3CEA0741"/>
    <w:rsid w:val="3D76BF9D"/>
    <w:rsid w:val="3D969BA7"/>
    <w:rsid w:val="3DB877A1"/>
    <w:rsid w:val="3E74B568"/>
    <w:rsid w:val="3E8EC6C7"/>
    <w:rsid w:val="3F54D78E"/>
    <w:rsid w:val="3FD6F4F1"/>
    <w:rsid w:val="41A01529"/>
    <w:rsid w:val="41FCFB75"/>
    <w:rsid w:val="422074DE"/>
    <w:rsid w:val="43A2B355"/>
    <w:rsid w:val="44667559"/>
    <w:rsid w:val="44F8DD25"/>
    <w:rsid w:val="450D5B69"/>
    <w:rsid w:val="459F2378"/>
    <w:rsid w:val="45FA799C"/>
    <w:rsid w:val="45FFD643"/>
    <w:rsid w:val="4610EBEB"/>
    <w:rsid w:val="46436070"/>
    <w:rsid w:val="46C3A001"/>
    <w:rsid w:val="470FF043"/>
    <w:rsid w:val="472E6080"/>
    <w:rsid w:val="4732A878"/>
    <w:rsid w:val="489857B2"/>
    <w:rsid w:val="48E66D28"/>
    <w:rsid w:val="49262654"/>
    <w:rsid w:val="49436158"/>
    <w:rsid w:val="4990F8F3"/>
    <w:rsid w:val="4A5B095C"/>
    <w:rsid w:val="4A6A2EFD"/>
    <w:rsid w:val="4B14ADBC"/>
    <w:rsid w:val="4B8F1F1B"/>
    <w:rsid w:val="4BBCBDFA"/>
    <w:rsid w:val="4BD7EAA9"/>
    <w:rsid w:val="4C05FF5E"/>
    <w:rsid w:val="4C8E3267"/>
    <w:rsid w:val="4D81A79F"/>
    <w:rsid w:val="4E906A0E"/>
    <w:rsid w:val="4EAF3A39"/>
    <w:rsid w:val="4ED6926F"/>
    <w:rsid w:val="4F51BD35"/>
    <w:rsid w:val="4F709F2D"/>
    <w:rsid w:val="4FE77E7D"/>
    <w:rsid w:val="50A178CC"/>
    <w:rsid w:val="51841938"/>
    <w:rsid w:val="52859406"/>
    <w:rsid w:val="529C724A"/>
    <w:rsid w:val="531D4411"/>
    <w:rsid w:val="53365E3A"/>
    <w:rsid w:val="533D40A4"/>
    <w:rsid w:val="53EC35B0"/>
    <w:rsid w:val="53F4BAE6"/>
    <w:rsid w:val="545F6456"/>
    <w:rsid w:val="5484A72B"/>
    <w:rsid w:val="54B7E501"/>
    <w:rsid w:val="54D22E9B"/>
    <w:rsid w:val="558BCA2D"/>
    <w:rsid w:val="56201825"/>
    <w:rsid w:val="56477F3D"/>
    <w:rsid w:val="5667C0DC"/>
    <w:rsid w:val="567E069F"/>
    <w:rsid w:val="5738A831"/>
    <w:rsid w:val="57590529"/>
    <w:rsid w:val="58407107"/>
    <w:rsid w:val="58E6997B"/>
    <w:rsid w:val="58F06BFB"/>
    <w:rsid w:val="5970CFC9"/>
    <w:rsid w:val="59867EF7"/>
    <w:rsid w:val="59CDA7F9"/>
    <w:rsid w:val="5A2BC02B"/>
    <w:rsid w:val="5AB0DE40"/>
    <w:rsid w:val="5ACC5063"/>
    <w:rsid w:val="5ACDD7CC"/>
    <w:rsid w:val="5B145964"/>
    <w:rsid w:val="5B716F95"/>
    <w:rsid w:val="5C0A65F8"/>
    <w:rsid w:val="5CACD928"/>
    <w:rsid w:val="5CCBF5D2"/>
    <w:rsid w:val="5D142BBD"/>
    <w:rsid w:val="5D2D02CC"/>
    <w:rsid w:val="5D94A4AD"/>
    <w:rsid w:val="5DFE806A"/>
    <w:rsid w:val="5E4E2FCD"/>
    <w:rsid w:val="5EF2C007"/>
    <w:rsid w:val="5F4578E3"/>
    <w:rsid w:val="5F5B9210"/>
    <w:rsid w:val="5F7A311A"/>
    <w:rsid w:val="5FFE97A5"/>
    <w:rsid w:val="609F23B2"/>
    <w:rsid w:val="60C8A035"/>
    <w:rsid w:val="60E6BF12"/>
    <w:rsid w:val="613014F8"/>
    <w:rsid w:val="61BE29B7"/>
    <w:rsid w:val="6255594B"/>
    <w:rsid w:val="62BE39EB"/>
    <w:rsid w:val="6343614A"/>
    <w:rsid w:val="6363F405"/>
    <w:rsid w:val="63AEEBA7"/>
    <w:rsid w:val="63B97A14"/>
    <w:rsid w:val="641E5FD4"/>
    <w:rsid w:val="642DA5BE"/>
    <w:rsid w:val="643AE1DF"/>
    <w:rsid w:val="64D0B045"/>
    <w:rsid w:val="64D1825E"/>
    <w:rsid w:val="65BAE8D0"/>
    <w:rsid w:val="65BCF491"/>
    <w:rsid w:val="661AA2D7"/>
    <w:rsid w:val="664FDE7B"/>
    <w:rsid w:val="66DB26CC"/>
    <w:rsid w:val="6807226A"/>
    <w:rsid w:val="682ED305"/>
    <w:rsid w:val="682F8BC6"/>
    <w:rsid w:val="6836A888"/>
    <w:rsid w:val="685BD04D"/>
    <w:rsid w:val="68F1988D"/>
    <w:rsid w:val="6A51F0A5"/>
    <w:rsid w:val="6AC903B9"/>
    <w:rsid w:val="6B13B3FD"/>
    <w:rsid w:val="6B16637F"/>
    <w:rsid w:val="6BE9425C"/>
    <w:rsid w:val="6C9B0077"/>
    <w:rsid w:val="6D4D64E9"/>
    <w:rsid w:val="6D60FCC1"/>
    <w:rsid w:val="6DC593D7"/>
    <w:rsid w:val="6DDD34F3"/>
    <w:rsid w:val="6E1878EF"/>
    <w:rsid w:val="6E3B402F"/>
    <w:rsid w:val="6E5F3BF5"/>
    <w:rsid w:val="6E71F735"/>
    <w:rsid w:val="6EB6DAB1"/>
    <w:rsid w:val="6ECB8CCC"/>
    <w:rsid w:val="6F90522A"/>
    <w:rsid w:val="6FEFEFAE"/>
    <w:rsid w:val="7036B691"/>
    <w:rsid w:val="70506BDF"/>
    <w:rsid w:val="7069DDCF"/>
    <w:rsid w:val="7137F54E"/>
    <w:rsid w:val="71F54465"/>
    <w:rsid w:val="7291C98C"/>
    <w:rsid w:val="72B20FF3"/>
    <w:rsid w:val="72EF9C25"/>
    <w:rsid w:val="732FB211"/>
    <w:rsid w:val="73D78B64"/>
    <w:rsid w:val="73F107C4"/>
    <w:rsid w:val="746513E2"/>
    <w:rsid w:val="74CD07F3"/>
    <w:rsid w:val="74FA989E"/>
    <w:rsid w:val="750F1E34"/>
    <w:rsid w:val="751A8EB6"/>
    <w:rsid w:val="755B3754"/>
    <w:rsid w:val="7577A8AB"/>
    <w:rsid w:val="75DCBB18"/>
    <w:rsid w:val="75EDDDC5"/>
    <w:rsid w:val="7612BD0D"/>
    <w:rsid w:val="765F3132"/>
    <w:rsid w:val="767BE564"/>
    <w:rsid w:val="76BBB154"/>
    <w:rsid w:val="782403E8"/>
    <w:rsid w:val="78A7358E"/>
    <w:rsid w:val="792004D2"/>
    <w:rsid w:val="794B8CBF"/>
    <w:rsid w:val="799395C0"/>
    <w:rsid w:val="79CD62B1"/>
    <w:rsid w:val="79F74E25"/>
    <w:rsid w:val="79FE2773"/>
    <w:rsid w:val="7A6BC137"/>
    <w:rsid w:val="7AF237AE"/>
    <w:rsid w:val="7CAD1A86"/>
    <w:rsid w:val="7D499E6A"/>
    <w:rsid w:val="7DEFE3C6"/>
    <w:rsid w:val="7E44F34D"/>
    <w:rsid w:val="7E8A9A4C"/>
    <w:rsid w:val="7F3B0F52"/>
    <w:rsid w:val="7F413720"/>
    <w:rsid w:val="7F558000"/>
    <w:rsid w:val="7FA2A47C"/>
    <w:rsid w:val="7FAC8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C5FF7"/>
  <w15:docId w15:val="{51317F8D-5EF9-4EDA-BAA3-00AD3E1F18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82552"/>
  </w:style>
  <w:style w:type="paragraph" w:styleId="Heading1">
    <w:name w:val="heading 1"/>
    <w:basedOn w:val="Normal"/>
    <w:next w:val="Normal"/>
    <w:link w:val="Heading1Char"/>
    <w:uiPriority w:val="9"/>
    <w:qFormat/>
    <w:rsid w:val="00264747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747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QTable" w:customStyle="1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color="DDDDDD" w:sz="4" w:space="0"/>
        <w:left w:val="single" w:color="DDDDDD" w:sz="4" w:space="0"/>
        <w:bottom w:val="single" w:color="DDDDDD" w:sz="4" w:space="0"/>
        <w:right w:val="single" w:color="DDDDDD" w:sz="4" w:space="0"/>
        <w:insideV w:val="single" w:color="DDDDDD" w:sz="4" w:space="0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styleId="QQuestionTable" w:customStyle="1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color="BFBFBF" w:sz="4" w:space="0"/>
        </w:tcBorders>
        <w:vAlign w:val="center"/>
      </w:tcPr>
    </w:tblStylePr>
    <w:tblStylePr w:type="firstCol">
      <w:tblPr/>
      <w:tcPr>
        <w:tcBorders>
          <w:right w:val="single" w:color="BFBFBF" w:sz="4" w:space="0"/>
        </w:tcBorders>
      </w:tcPr>
    </w:tblStylePr>
  </w:style>
  <w:style w:type="table" w:styleId="QQuestionTable0" w:customStyle="1">
    <w:name w:val="QQuestion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color="BFBFBF" w:sz="4" w:space="0"/>
        </w:tcBorders>
        <w:vAlign w:val="center"/>
      </w:tcPr>
    </w:tblStylePr>
    <w:tblStylePr w:type="lastCol">
      <w:tblPr/>
      <w:tcPr>
        <w:tcBorders>
          <w:left w:val="single" w:color="BFBFBF" w:sz="4" w:space="0"/>
        </w:tcBorders>
        <w:shd w:val="clear" w:color="auto" w:fill="auto"/>
      </w:tcPr>
    </w:tblStylePr>
  </w:style>
  <w:style w:type="table" w:styleId="QQuestionTableBipolar" w:customStyle="1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color="BFBFBF" w:sz="4" w:space="0"/>
        </w:tcBorders>
        <w:vAlign w:val="center"/>
      </w:tcPr>
    </w:tblStylePr>
    <w:tblStylePr w:type="firstCol">
      <w:tblPr/>
      <w:tcPr>
        <w:tcBorders>
          <w:right w:val="single" w:color="BFBFBF" w:sz="4" w:space="0"/>
        </w:tcBorders>
        <w:shd w:val="clear" w:color="auto" w:fill="auto"/>
      </w:tcPr>
    </w:tblStylePr>
    <w:tblStylePr w:type="lastCol">
      <w:tblPr/>
      <w:tcPr>
        <w:tcBorders>
          <w:left w:val="single" w:color="BFBFBF" w:sz="4" w:space="0"/>
        </w:tcBorders>
        <w:shd w:val="clear" w:color="auto" w:fill="auto"/>
      </w:tcPr>
    </w:tblStylePr>
  </w:style>
  <w:style w:type="table" w:styleId="QTextTable" w:customStyle="1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color="BFBFBF" w:sz="4" w:space="0"/>
        <w:insideV w:val="single" w:color="BFBFBF" w:sz="4" w:space="0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color="BFBFBF" w:sz="4" w:space="0"/>
        </w:tcBorders>
        <w:vAlign w:val="center"/>
      </w:tcPr>
    </w:tblStylePr>
    <w:tblStylePr w:type="firstCol">
      <w:tblPr/>
      <w:tcPr>
        <w:tcBorders>
          <w:right w:val="single" w:color="BFBFBF" w:sz="4" w:space="0"/>
        </w:tcBorders>
      </w:tcPr>
    </w:tblStylePr>
  </w:style>
  <w:style w:type="table" w:styleId="QTextTable0" w:customStyle="1">
    <w:name w:val="QText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color="BFBFBF" w:sz="4" w:space="0"/>
        <w:insideV w:val="single" w:color="BFBFBF" w:sz="4" w:space="0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color="BFBFBF" w:sz="4" w:space="0"/>
        </w:tcBorders>
        <w:vAlign w:val="center"/>
      </w:tcPr>
    </w:tblStylePr>
    <w:tblStylePr w:type="lastCol">
      <w:tblPr/>
      <w:tcPr>
        <w:tcBorders>
          <w:left w:val="single" w:color="BFBFBF" w:sz="4" w:space="0"/>
        </w:tcBorders>
      </w:tcPr>
    </w:tblStylePr>
  </w:style>
  <w:style w:type="table" w:styleId="QVerticalGraphicSliderTable" w:customStyle="1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styleId="QVerticalGraphicSliderTable0" w:customStyle="1">
    <w:name w:val="QVerticalGraphicSliderTable0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styleId="QHorizontalGraphicSliderTable" w:customStyle="1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styleId="QStarSliderTable" w:customStyle="1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styleId="QStandardSliderTable" w:customStyle="1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color="CCCCCC" w:sz="4" w:space="0"/>
        <w:bottom w:val="single" w:color="CCCCCC" w:sz="4" w:space="0"/>
        <w:insideH w:val="single" w:color="CCCCCC" w:sz="4" w:space="0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color="CCCCCC" w:sz="4" w:space="0"/>
        </w:tcBorders>
      </w:tcPr>
    </w:tblStylePr>
  </w:style>
  <w:style w:type="table" w:styleId="QStandardSliderTable0" w:customStyle="1">
    <w:name w:val="QStandardSliderTable0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color="CCCCCC" w:sz="4" w:space="0"/>
        <w:bottom w:val="single" w:color="CCCCCC" w:sz="4" w:space="0"/>
        <w:insideH w:val="single" w:color="CCCCCC" w:sz="4" w:space="0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color="CCCCCC" w:sz="4" w:space="0"/>
        </w:tcBorders>
      </w:tcPr>
    </w:tblStylePr>
  </w:style>
  <w:style w:type="table" w:styleId="QSliderLabelsTable" w:customStyle="1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rSlider" w:customStyle="1">
    <w:name w:val="BarSlider"/>
    <w:basedOn w:val="Normal"/>
    <w:qFormat/>
    <w:pPr>
      <w:pBdr>
        <w:top w:val="single" w:color="499FD1" w:sz="160" w:space="0"/>
      </w:pBdr>
      <w:spacing w:before="80" w:line="240" w:lineRule="auto"/>
    </w:pPr>
  </w:style>
  <w:style w:type="paragraph" w:styleId="QSummary" w:customStyle="1">
    <w:name w:val="QSummary"/>
    <w:basedOn w:val="Normal"/>
    <w:qFormat/>
    <w:rsid w:val="006A7B37"/>
    <w:rPr>
      <w:b/>
    </w:rPr>
  </w:style>
  <w:style w:type="table" w:styleId="QQuestionIconTable" w:customStyle="1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styleId="QLabel" w:customStyle="1">
    <w:name w:val="QLabel"/>
    <w:basedOn w:val="Normal"/>
    <w:qFormat/>
    <w:rsid w:val="006A7B37"/>
    <w:pPr>
      <w:pBdr>
        <w:left w:val="single" w:color="D9D9D9" w:themeColor="background1" w:themeShade="D9" w:sz="4" w:space="4"/>
        <w:right w:val="single" w:color="D9D9D9" w:themeColor="background1" w:themeShade="D9" w:sz="4" w:space="4"/>
      </w:pBdr>
      <w:shd w:val="clear" w:color="auto" w:fill="D9D9D9" w:themeFill="background1" w:themeFillShade="D9"/>
    </w:pPr>
    <w:rPr>
      <w:b/>
      <w:sz w:val="32"/>
    </w:rPr>
  </w:style>
  <w:style w:type="table" w:styleId="QBar" w:customStyle="1">
    <w:name w:val="QBar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styleId="QBar0" w:customStyle="1">
    <w:name w:val="QBar0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styleId="QCompositeTable" w:customStyle="1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nl-NL" w:eastAsia="nl-NL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="0" w:leftChars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styleId="WhiteText" w:customStyle="1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styleId="WhiteCompositeLabel" w:customStyle="1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hAnsi="Calibri" w:eastAsia="Times New Roman" w:cs="Times New Roman"/>
      <w:b/>
      <w:color w:val="FFFFFF"/>
    </w:rPr>
  </w:style>
  <w:style w:type="paragraph" w:styleId="CompositeLabel" w:customStyle="1">
    <w:name w:val="CompositeLabel"/>
    <w:next w:val="Normal"/>
    <w:rsid w:val="008D421C"/>
    <w:pPr>
      <w:spacing w:before="43" w:after="43" w:line="240" w:lineRule="auto"/>
      <w:jc w:val="center"/>
    </w:pPr>
    <w:rPr>
      <w:rFonts w:ascii="Calibri" w:hAnsi="Calibri" w:eastAsia="Times New Roman" w:cs="Times New Roman"/>
      <w:b/>
    </w:rPr>
  </w:style>
  <w:style w:type="numbering" w:styleId="Multipunch" w:customStyle="1">
    <w:name w:val="Multi punch"/>
    <w:rsid w:val="00DB3BC1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styleId="Singlepunch" w:customStyle="1">
    <w:name w:val="Single punch"/>
    <w:rsid w:val="00785425"/>
    <w:pPr>
      <w:numPr>
        <w:numId w:val="4"/>
      </w:numPr>
    </w:pPr>
  </w:style>
  <w:style w:type="paragraph" w:styleId="QDisplayLogic" w:customStyle="1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styleId="QSkipLogic" w:customStyle="1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styleId="SingleLineText" w:customStyle="1">
    <w:name w:val="SingleLineText"/>
    <w:next w:val="Normal"/>
    <w:rsid w:val="00B826E1"/>
    <w:pPr>
      <w:spacing w:line="240" w:lineRule="auto"/>
    </w:pPr>
  </w:style>
  <w:style w:type="paragraph" w:styleId="QDynamicChoices" w:customStyle="1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styleId="QReusableChoices" w:customStyle="1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styleId="H1" w:customStyle="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styleId="H2" w:customStyle="1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styleId="H3" w:customStyle="1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styleId="BlockStartLabel" w:customStyle="1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styleId="BlockEndLabel" w:customStyle="1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styleId="BlockSeparator" w:customStyle="1">
    <w:name w:val="BlockSeparator"/>
    <w:basedOn w:val="Normal"/>
    <w:qFormat/>
    <w:pPr>
      <w:pBdr>
        <w:bottom w:val="single" w:color="CCCCCC" w:sz="8" w:space="0"/>
      </w:pBdr>
      <w:spacing w:line="120" w:lineRule="auto"/>
      <w:jc w:val="center"/>
    </w:pPr>
    <w:rPr>
      <w:b/>
      <w:color w:val="CCCCCC"/>
    </w:rPr>
  </w:style>
  <w:style w:type="paragraph" w:styleId="QuestionSeparator" w:customStyle="1">
    <w:name w:val="QuestionSeparator"/>
    <w:basedOn w:val="Normal"/>
    <w:qFormat/>
    <w:pPr>
      <w:pBdr>
        <w:top w:val="dashed" w:color="CCCCCC" w:sz="8" w:space="0"/>
      </w:pBdr>
      <w:spacing w:before="120" w:after="120" w:line="120" w:lineRule="auto"/>
    </w:pPr>
  </w:style>
  <w:style w:type="paragraph" w:styleId="Dropdown" w:customStyle="1">
    <w:name w:val="Dropdown"/>
    <w:basedOn w:val="Normal"/>
    <w:qFormat/>
    <w:pPr>
      <w:pBdr>
        <w:top w:val="single" w:color="CCCCCC" w:sz="4" w:space="4"/>
        <w:left w:val="single" w:color="CCCCCC" w:sz="4" w:space="4"/>
        <w:bottom w:val="single" w:color="CCCCCC" w:sz="4" w:space="4"/>
        <w:right w:val="single" w:color="CCCCCC" w:sz="4" w:space="4"/>
      </w:pBdr>
      <w:spacing w:before="120" w:after="120" w:line="240" w:lineRule="auto"/>
    </w:pPr>
  </w:style>
  <w:style w:type="paragraph" w:styleId="TextEntryLine" w:customStyle="1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E1135"/>
  </w:style>
  <w:style w:type="paragraph" w:styleId="SFGreen" w:customStyle="1">
    <w:name w:val="SFGreen"/>
    <w:basedOn w:val="Normal"/>
    <w:qFormat/>
    <w:rsid w:val="0013AA00"/>
    <w:pPr>
      <w:pBdr>
        <w:top w:val="single" w:color="D1D9BD" w:sz="4" w:space="4"/>
        <w:left w:val="single" w:color="D1D9BD" w:sz="4" w:space="4"/>
        <w:bottom w:val="single" w:color="D1D9BD" w:sz="4" w:space="4"/>
        <w:right w:val="single" w:color="D1D9BD" w:sz="4" w:space="4"/>
      </w:pBdr>
      <w:shd w:val="clear" w:color="auto" w:fill="EDF2E3"/>
    </w:pPr>
    <w:rPr>
      <w:b/>
      <w:color w:val="809163"/>
    </w:rPr>
  </w:style>
  <w:style w:type="paragraph" w:styleId="SFBlue" w:customStyle="1">
    <w:name w:val="SFBlue"/>
    <w:basedOn w:val="Normal"/>
    <w:qFormat/>
    <w:rsid w:val="0013AB00"/>
    <w:pPr>
      <w:pBdr>
        <w:top w:val="single" w:color="C3CDDB" w:sz="4" w:space="4"/>
        <w:left w:val="single" w:color="C3CDDB" w:sz="4" w:space="4"/>
        <w:bottom w:val="single" w:color="C3CDDB" w:sz="4" w:space="4"/>
        <w:right w:val="single" w:color="C3CDDB" w:sz="4" w:space="4"/>
      </w:pBdr>
      <w:shd w:val="clear" w:color="auto" w:fill="E6ECF5"/>
    </w:pPr>
    <w:rPr>
      <w:b/>
      <w:color w:val="426092"/>
    </w:rPr>
  </w:style>
  <w:style w:type="paragraph" w:styleId="SFPurple" w:customStyle="1">
    <w:name w:val="SFPurple"/>
    <w:basedOn w:val="Normal"/>
    <w:qFormat/>
    <w:rsid w:val="0013AC00"/>
    <w:pPr>
      <w:pBdr>
        <w:top w:val="single" w:color="D1C0D1" w:sz="4" w:space="4"/>
        <w:left w:val="single" w:color="D1C0D1" w:sz="4" w:space="4"/>
        <w:bottom w:val="single" w:color="D1C0D1" w:sz="4" w:space="4"/>
        <w:right w:val="single" w:color="D1C0D1" w:sz="4" w:space="4"/>
      </w:pBdr>
      <w:shd w:val="clear" w:color="auto" w:fill="F2E3F2"/>
    </w:pPr>
    <w:rPr>
      <w:b/>
      <w:color w:val="916391"/>
    </w:rPr>
  </w:style>
  <w:style w:type="paragraph" w:styleId="SFGray" w:customStyle="1">
    <w:name w:val="SFGray"/>
    <w:basedOn w:val="Normal"/>
    <w:qFormat/>
    <w:rsid w:val="0013AD00"/>
    <w:pPr>
      <w:pBdr>
        <w:top w:val="single" w:color="CFCFCF" w:sz="4" w:space="4"/>
        <w:left w:val="single" w:color="CFCFCF" w:sz="4" w:space="4"/>
        <w:bottom w:val="single" w:color="CFCFCF" w:sz="4" w:space="4"/>
        <w:right w:val="single" w:color="CFCFCF" w:sz="4" w:space="4"/>
      </w:pBdr>
      <w:shd w:val="clear" w:color="auto" w:fill="F2F2F2"/>
    </w:pPr>
    <w:rPr>
      <w:b/>
      <w:color w:val="555555"/>
    </w:rPr>
  </w:style>
  <w:style w:type="paragraph" w:styleId="SFRed" w:customStyle="1">
    <w:name w:val="SFRed"/>
    <w:basedOn w:val="Normal"/>
    <w:qFormat/>
    <w:rsid w:val="0013AE00"/>
    <w:pPr>
      <w:pBdr>
        <w:top w:val="single" w:color="700606" w:sz="4" w:space="4"/>
        <w:left w:val="single" w:color="700606" w:sz="4" w:space="4"/>
        <w:bottom w:val="single" w:color="700606" w:sz="4" w:space="4"/>
        <w:right w:val="single" w:color="700606" w:sz="4" w:space="4"/>
      </w:pBdr>
      <w:shd w:val="clear" w:color="auto" w:fill="8C0707"/>
    </w:pPr>
    <w:rPr>
      <w:b/>
      <w:color w:val="FFFFFF"/>
    </w:rPr>
  </w:style>
  <w:style w:type="paragraph" w:styleId="QPlaceholderAlert" w:customStyle="1">
    <w:name w:val="QPlaceholderAlert"/>
    <w:basedOn w:val="Normal"/>
    <w:qFormat/>
    <w:rPr>
      <w:color w:val="FF0000"/>
    </w:rPr>
  </w:style>
  <w:style w:type="paragraph" w:styleId="Revision">
    <w:name w:val="Revision"/>
    <w:hidden/>
    <w:uiPriority w:val="99"/>
    <w:semiHidden/>
    <w:rsid w:val="00A740DE"/>
    <w:pPr>
      <w:spacing w:line="240" w:lineRule="auto"/>
    </w:pPr>
  </w:style>
  <w:style w:type="character" w:styleId="Heading2Char" w:customStyle="1">
    <w:name w:val="Heading 2 Char"/>
    <w:basedOn w:val="DefaultParagraphFont"/>
    <w:link w:val="Heading2"/>
    <w:uiPriority w:val="9"/>
    <w:rsid w:val="00264747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264747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normaltextrun" w:customStyle="1">
    <w:name w:val="normaltextrun"/>
    <w:basedOn w:val="DefaultParagraphFont"/>
    <w:rsid w:val="00A216A7"/>
  </w:style>
  <w:style w:type="paragraph" w:styleId="Default" w:customStyle="1">
    <w:name w:val="Default"/>
    <w:rsid w:val="004A0F12"/>
    <w:pPr>
      <w:autoSpaceDE w:val="0"/>
      <w:autoSpaceDN w:val="0"/>
      <w:adjustRightInd w:val="0"/>
      <w:spacing w:line="240" w:lineRule="auto"/>
    </w:pPr>
    <w:rPr>
      <w:rFonts w:ascii="Arial" w:hAnsi="Arial" w:cs="Arial" w:eastAsiaTheme="minorHAnsi"/>
      <w:color w:val="000000"/>
      <w:sz w:val="24"/>
      <w:szCs w:val="24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3EC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9413EC"/>
    <w:rPr>
      <w:color w:val="5A5A5A" w:themeColor="text1" w:themeTint="A5"/>
      <w:spacing w:val="15"/>
    </w:rPr>
  </w:style>
  <w:style w:type="paragraph" w:styleId="CommentText">
    <w:name w:val="annotation text"/>
    <w:basedOn w:val="Normal"/>
    <w:link w:val="CommentTextChar"/>
    <w:uiPriority w:val="99"/>
    <w:unhideWhenUsed/>
    <w:rsid w:val="00F06FA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06F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microsoft.com/office/2011/relationships/people" Target="peop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EC485592D36743897F444D1ECE4019" ma:contentTypeVersion="2" ma:contentTypeDescription="Een nieuw document maken." ma:contentTypeScope="" ma:versionID="b3ee625befb84dfbe11448e780199bca">
  <xsd:schema xmlns:xsd="http://www.w3.org/2001/XMLSchema" xmlns:xs="http://www.w3.org/2001/XMLSchema" xmlns:p="http://schemas.microsoft.com/office/2006/metadata/properties" xmlns:ns2="3ed837c2-68fb-4502-900f-0c8f0fa768d1" targetNamespace="http://schemas.microsoft.com/office/2006/metadata/properties" ma:root="true" ma:fieldsID="74ee15202b6ba87cd1400f5a9a3f1d62" ns2:_="">
    <xsd:import namespace="3ed837c2-68fb-4502-900f-0c8f0fa768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837c2-68fb-4502-900f-0c8f0fa7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6D736-81BC-41EA-AB89-2C699BAD9FB5}"/>
</file>

<file path=customXml/itemProps2.xml><?xml version="1.0" encoding="utf-8"?>
<ds:datastoreItem xmlns:ds="http://schemas.openxmlformats.org/officeDocument/2006/customXml" ds:itemID="{45FF891A-B653-4428-8DE7-6E8A5C5DFD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38C65A-F3DF-44DF-A054-E03913F14C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DE8D5C-0D65-4D60-8709-5533CF0F16C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Qualtrics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Burgerpeiling</dc:title>
  <dc:subject/>
  <dc:creator>Qualtrics</dc:creator>
  <keywords/>
  <dc:description/>
  <lastModifiedBy>Mark Gremmen</lastModifiedBy>
  <revision>652</revision>
  <dcterms:created xsi:type="dcterms:W3CDTF">2022-05-29T20:13:00.0000000Z</dcterms:created>
  <dcterms:modified xsi:type="dcterms:W3CDTF">2022-10-25T12:23:26.4406367Z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0x01010048EC485592D36743897F444D1ECE4019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