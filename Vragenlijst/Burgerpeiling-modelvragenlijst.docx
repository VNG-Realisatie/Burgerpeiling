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936D" w14:textId="4A750998" w:rsidR="00D93DAA" w:rsidRPr="00264747" w:rsidRDefault="001059C7" w:rsidP="00264747">
      <w:pPr>
        <w:pStyle w:val="Kop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5C7C2360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</w:t>
      </w:r>
    </w:p>
    <w:p w14:paraId="7C468A4C" w14:textId="5B01365C" w:rsidR="00D93DAA" w:rsidRPr="00107A94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laatste update</w:t>
      </w:r>
      <w:r w:rsidR="50A178CC"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 xml:space="preserve"> </w:t>
      </w:r>
      <w:r w:rsidR="00975AC7"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2</w:t>
      </w:r>
      <w:r w:rsidR="21DDA46C"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5 oktober</w:t>
      </w:r>
      <w:r w:rsidR="00C2469E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 xml:space="preserve"> 2022</w:t>
      </w:r>
    </w:p>
    <w:p w14:paraId="08130C69" w14:textId="77777777" w:rsidR="000D2441" w:rsidRPr="00107A94" w:rsidRDefault="000D2441">
      <w:pPr>
        <w:rPr>
          <w:rFonts w:ascii="Calibri Light" w:hAnsi="Calibri Light" w:cs="Calibri Light"/>
          <w:lang w:val="nl-NL"/>
        </w:rPr>
      </w:pPr>
    </w:p>
    <w:p w14:paraId="39346D50" w14:textId="77777777" w:rsidR="00D93DAA" w:rsidRPr="00107A94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673A3D92" w14:textId="0C156BF5" w:rsidR="006C2470" w:rsidRPr="00107A94" w:rsidRDefault="006C2470">
      <w:pPr>
        <w:pStyle w:val="BlockStartLabel"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lang w:val="nl-NL"/>
        </w:rPr>
        <w:t>Start of Block: Burgerpeiling</w:t>
      </w:r>
    </w:p>
    <w:p w14:paraId="2B525887" w14:textId="40C88244" w:rsidR="00D93DAA" w:rsidRPr="00107A94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lang w:val="nl-NL"/>
        </w:rPr>
        <w:t xml:space="preserve">Start of Block: </w:t>
      </w:r>
      <w:r w:rsidR="00246CE5" w:rsidRPr="00107A94">
        <w:rPr>
          <w:rFonts w:ascii="Calibri Light" w:hAnsi="Calibri Light" w:cs="Calibri Light"/>
          <w:lang w:val="nl-NL"/>
        </w:rPr>
        <w:t>Introduction</w:t>
      </w:r>
    </w:p>
    <w:p w14:paraId="111AEAF1" w14:textId="77777777" w:rsidR="00D93DAA" w:rsidRPr="00107A94" w:rsidRDefault="00D93DAA">
      <w:pPr>
        <w:rPr>
          <w:rFonts w:ascii="Calibri Light" w:hAnsi="Calibri Light" w:cs="Calibri Light"/>
          <w:lang w:val="nl-NL"/>
        </w:rPr>
      </w:pPr>
    </w:p>
    <w:p w14:paraId="1608CD85" w14:textId="77777777" w:rsidR="009D0330" w:rsidRPr="009D0330" w:rsidRDefault="001059C7" w:rsidP="009D0330">
      <w:pPr>
        <w:pStyle w:val="Default"/>
        <w:rPr>
          <w:ins w:id="0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  <w:r w:rsidRPr="0053748B">
        <w:rPr>
          <w:rStyle w:val="Ondertitel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</w:p>
    <w:p w14:paraId="3931011C" w14:textId="77777777" w:rsidR="009D0330" w:rsidRPr="009D0330" w:rsidRDefault="009D0330" w:rsidP="009D0330">
      <w:pPr>
        <w:pStyle w:val="Default"/>
        <w:rPr>
          <w:ins w:id="1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  <w:ins w:id="2" w:author="Mark Gremmen" w:date="2025-05-21T09:53:00Z" w16du:dateUtc="2025-05-21T07:53:00Z">
        <w:r w:rsidRPr="009D0330">
          <w:rPr>
            <w:rFonts w:ascii="Calibri Light" w:hAnsi="Calibri Light" w:cs="Calibri Light"/>
            <w:bCs/>
            <w:sz w:val="22"/>
            <w:szCs w:val="22"/>
          </w:rPr>
          <w:t>Goed dat u mee wilt doen aan dit onderzoek!</w:t>
        </w:r>
      </w:ins>
    </w:p>
    <w:p w14:paraId="280453A8" w14:textId="77777777" w:rsidR="009D0330" w:rsidRPr="009D0330" w:rsidRDefault="009D0330" w:rsidP="009D0330">
      <w:pPr>
        <w:pStyle w:val="Default"/>
        <w:rPr>
          <w:ins w:id="3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</w:p>
    <w:p w14:paraId="490A2E9F" w14:textId="77777777" w:rsidR="009D0330" w:rsidRPr="009D0330" w:rsidRDefault="009D0330" w:rsidP="009D0330">
      <w:pPr>
        <w:pStyle w:val="Default"/>
        <w:rPr>
          <w:ins w:id="4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  <w:ins w:id="5" w:author="Mark Gremmen" w:date="2025-05-21T09:53:00Z" w16du:dateUtc="2025-05-21T07:53:00Z">
        <w:r w:rsidRPr="009D0330">
          <w:rPr>
            <w:rFonts w:ascii="Calibri Light" w:hAnsi="Calibri Light" w:cs="Calibri Light"/>
            <w:bCs/>
            <w:sz w:val="22"/>
            <w:szCs w:val="22"/>
          </w:rPr>
          <w:t>In deze vragenlijst gaat het over hoe u woont en leeft in uw gemeente. Wat vindt u van uw buurt? En wat vindt u van het werk van de gemeente, bijvoorbeeld op het gebied van zorg of samenwerking met inwoners?</w:t>
        </w:r>
      </w:ins>
    </w:p>
    <w:p w14:paraId="26AB5464" w14:textId="77777777" w:rsidR="009D0330" w:rsidRPr="009D0330" w:rsidRDefault="009D0330" w:rsidP="009D0330">
      <w:pPr>
        <w:pStyle w:val="Default"/>
        <w:rPr>
          <w:ins w:id="6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</w:p>
    <w:p w14:paraId="15D156E0" w14:textId="77777777" w:rsidR="009D0330" w:rsidRPr="009D0330" w:rsidRDefault="009D0330" w:rsidP="009D0330">
      <w:pPr>
        <w:pStyle w:val="Default"/>
        <w:rPr>
          <w:ins w:id="7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  <w:ins w:id="8" w:author="Mark Gremmen" w:date="2025-05-21T09:53:00Z" w16du:dateUtc="2025-05-21T07:53:00Z">
        <w:r w:rsidRPr="009D0330">
          <w:rPr>
            <w:rFonts w:ascii="Calibri Light" w:hAnsi="Calibri Light" w:cs="Calibri Light"/>
            <w:bCs/>
            <w:sz w:val="22"/>
            <w:szCs w:val="22"/>
          </w:rPr>
          <w:t>Wij vragen u om de vragenlijst zelf in te vullen. Kies bij elke vraag het antwoord dat het beste bij uw mening of situatie past.</w:t>
        </w:r>
      </w:ins>
    </w:p>
    <w:p w14:paraId="1AFE7AFC" w14:textId="77777777" w:rsidR="009D0330" w:rsidRPr="009D0330" w:rsidRDefault="009D0330" w:rsidP="009D0330">
      <w:pPr>
        <w:pStyle w:val="Default"/>
        <w:rPr>
          <w:ins w:id="9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</w:p>
    <w:p w14:paraId="11EDCE78" w14:textId="2FC0E473" w:rsidR="004A0F12" w:rsidRPr="00241FD5" w:rsidDel="009D0330" w:rsidRDefault="009D0330" w:rsidP="009D0330">
      <w:pPr>
        <w:pStyle w:val="Default"/>
        <w:rPr>
          <w:del w:id="10" w:author="Mark Gremmen" w:date="2025-05-21T09:53:00Z" w16du:dateUtc="2025-05-21T07:53:00Z"/>
          <w:rFonts w:ascii="Calibri" w:hAnsi="Calibri" w:cs="Calibri"/>
          <w:bCs/>
          <w:sz w:val="20"/>
          <w:szCs w:val="20"/>
        </w:rPr>
      </w:pPr>
      <w:ins w:id="11" w:author="Mark Gremmen" w:date="2025-05-21T09:53:00Z" w16du:dateUtc="2025-05-21T07:53:00Z">
        <w:r w:rsidRPr="009D0330">
          <w:rPr>
            <w:rFonts w:ascii="Calibri Light" w:hAnsi="Calibri Light" w:cs="Calibri Light"/>
            <w:bCs/>
            <w:sz w:val="22"/>
            <w:szCs w:val="22"/>
          </w:rPr>
          <w:t>Het invullen duurt ongeveer 20 minuten.</w:t>
        </w:r>
      </w:ins>
      <w:del w:id="12" w:author="Mark Gremmen" w:date="2025-05-21T09:53:00Z" w16du:dateUtc="2025-05-21T07:53:00Z">
        <w:r w:rsidR="004F3D73" w:rsidDel="009D0330">
          <w:rPr>
            <w:rFonts w:ascii="Calibri Light" w:hAnsi="Calibri Light" w:cs="Calibri Light"/>
            <w:bCs/>
            <w:sz w:val="22"/>
            <w:szCs w:val="22"/>
          </w:rPr>
          <w:delText>F</w:delText>
        </w:r>
        <w:r w:rsidR="004A0F12" w:rsidRPr="009C443B" w:rsidDel="009D0330">
          <w:rPr>
            <w:rFonts w:ascii="Calibri Light" w:hAnsi="Calibri Light" w:cs="Calibri Light"/>
            <w:bCs/>
            <w:sz w:val="22"/>
            <w:szCs w:val="22"/>
          </w:rPr>
          <w:delText xml:space="preserve">ijn dat u de vragenlijst wilt </w:delText>
        </w:r>
        <w:r w:rsidR="00D2375D" w:rsidDel="009D0330">
          <w:rPr>
            <w:rFonts w:ascii="Calibri Light" w:hAnsi="Calibri Light" w:cs="Calibri Light"/>
            <w:bCs/>
            <w:sz w:val="22"/>
            <w:szCs w:val="22"/>
          </w:rPr>
          <w:delText>in</w:delText>
        </w:r>
        <w:r w:rsidR="004A0F12" w:rsidRPr="009C443B" w:rsidDel="009D0330">
          <w:rPr>
            <w:rFonts w:ascii="Calibri Light" w:hAnsi="Calibri Light" w:cs="Calibri Light"/>
            <w:bCs/>
            <w:sz w:val="22"/>
            <w:szCs w:val="22"/>
          </w:rPr>
          <w:delText>vullen!</w:delText>
        </w:r>
      </w:del>
    </w:p>
    <w:p w14:paraId="792EC2A3" w14:textId="25AECC9A" w:rsidR="004A0F12" w:rsidDel="009D0330" w:rsidRDefault="004A0F12" w:rsidP="009D0330">
      <w:pPr>
        <w:pStyle w:val="Default"/>
        <w:rPr>
          <w:del w:id="13" w:author="Mark Gremmen" w:date="2025-05-21T09:53:00Z" w16du:dateUtc="2025-05-21T07:53:00Z"/>
          <w:rFonts w:ascii="Calibri Light" w:hAnsi="Calibri Light" w:cs="Calibri Light"/>
        </w:rPr>
      </w:pPr>
    </w:p>
    <w:p w14:paraId="63CFA028" w14:textId="19F1DDF3" w:rsidR="001241C4" w:rsidDel="009D0330" w:rsidRDefault="001059C7" w:rsidP="009D0330">
      <w:pPr>
        <w:pStyle w:val="Default"/>
        <w:rPr>
          <w:del w:id="14" w:author="Mark Gremmen" w:date="2025-05-21T09:53:00Z" w16du:dateUtc="2025-05-21T07:53:00Z"/>
          <w:rFonts w:ascii="Calibri Light" w:hAnsi="Calibri Light" w:cs="Calibri Light"/>
        </w:rPr>
      </w:pPr>
      <w:del w:id="15" w:author="Mark Gremmen" w:date="2025-05-21T09:53:00Z" w16du:dateUtc="2025-05-21T07:53:00Z">
        <w:r w:rsidRPr="43A2B355" w:rsidDel="009D0330">
          <w:rPr>
            <w:rFonts w:ascii="Calibri Light" w:hAnsi="Calibri Light" w:cs="Calibri Light"/>
          </w:rPr>
          <w:delText xml:space="preserve">De vragen </w:delText>
        </w:r>
        <w:r w:rsidR="004A0F12" w:rsidDel="009D0330">
          <w:rPr>
            <w:rFonts w:ascii="Calibri Light" w:hAnsi="Calibri Light" w:cs="Calibri Light"/>
          </w:rPr>
          <w:delText xml:space="preserve">in de Burgerpeiling </w:delText>
        </w:r>
        <w:r w:rsidRPr="43A2B355" w:rsidDel="009D0330">
          <w:rPr>
            <w:rFonts w:ascii="Calibri Light" w:hAnsi="Calibri Light" w:cs="Calibri Light"/>
          </w:rPr>
          <w:delText>gaan over uw situatie binnen de gemeente waarin u woont.</w:delText>
        </w:r>
        <w:r w:rsidRPr="00D35C08" w:rsidDel="009D0330">
          <w:br/>
        </w:r>
        <w:r w:rsidRPr="78A7358E" w:rsidDel="009D0330">
          <w:rPr>
            <w:rFonts w:ascii="Calibri Light" w:hAnsi="Calibri Light" w:cs="Calibri Light"/>
          </w:rPr>
          <w:delText xml:space="preserve"> </w:delText>
        </w:r>
        <w:r w:rsidR="009C443B" w:rsidDel="009D0330">
          <w:rPr>
            <w:rFonts w:ascii="Calibri Light" w:hAnsi="Calibri Light" w:cs="Calibri Light"/>
          </w:rPr>
          <w:delText xml:space="preserve">Wij </w:delText>
        </w:r>
        <w:r w:rsidRPr="143F0C87" w:rsidDel="009D0330">
          <w:rPr>
            <w:rFonts w:ascii="Calibri Light" w:hAnsi="Calibri Light" w:cs="Calibri Light"/>
          </w:rPr>
          <w:delText xml:space="preserve">zijn geïnteresseerd in </w:delText>
        </w:r>
        <w:r w:rsidRPr="43A2B355" w:rsidDel="009D0330">
          <w:rPr>
            <w:rFonts w:ascii="Calibri Light" w:hAnsi="Calibri Light" w:cs="Calibri Light"/>
          </w:rPr>
          <w:delText xml:space="preserve">uw </w:delText>
        </w:r>
        <w:r w:rsidR="00906408" w:rsidDel="009D0330">
          <w:rPr>
            <w:rFonts w:ascii="Calibri Light" w:hAnsi="Calibri Light" w:cs="Calibri Light"/>
          </w:rPr>
          <w:delText xml:space="preserve">mening </w:delText>
        </w:r>
        <w:r w:rsidR="00110552" w:rsidDel="009D0330">
          <w:rPr>
            <w:rFonts w:ascii="Calibri Light" w:hAnsi="Calibri Light" w:cs="Calibri Light"/>
          </w:rPr>
          <w:delText>over</w:delText>
        </w:r>
        <w:r w:rsidRPr="43A2B355" w:rsidDel="009D0330">
          <w:rPr>
            <w:rFonts w:ascii="Calibri Light" w:hAnsi="Calibri Light" w:cs="Calibri Light"/>
          </w:rPr>
          <w:delText xml:space="preserve"> uw </w:delText>
        </w:r>
        <w:r w:rsidR="00CE1308" w:rsidDel="009D0330">
          <w:rPr>
            <w:rFonts w:ascii="Calibri Light" w:hAnsi="Calibri Light" w:cs="Calibri Light"/>
          </w:rPr>
          <w:delText>buurt</w:delText>
        </w:r>
        <w:r w:rsidRPr="43A2B355" w:rsidDel="009D0330">
          <w:rPr>
            <w:rFonts w:ascii="Calibri Light" w:hAnsi="Calibri Light" w:cs="Calibri Light"/>
          </w:rPr>
          <w:delText xml:space="preserve">, en de </w:delText>
        </w:r>
        <w:r w:rsidR="00395BBE" w:rsidRPr="43A2B355" w:rsidDel="009D0330">
          <w:rPr>
            <w:rFonts w:ascii="Calibri Light" w:hAnsi="Calibri Light" w:cs="Calibri Light"/>
          </w:rPr>
          <w:delText>i</w:delText>
        </w:r>
        <w:r w:rsidR="00395BBE" w:rsidDel="009D0330">
          <w:rPr>
            <w:rFonts w:ascii="Calibri Light" w:hAnsi="Calibri Light" w:cs="Calibri Light"/>
          </w:rPr>
          <w:delText>nzet</w:delText>
        </w:r>
        <w:r w:rsidR="00395BBE" w:rsidRPr="43A2B355" w:rsidDel="009D0330">
          <w:rPr>
            <w:rFonts w:ascii="Calibri Light" w:hAnsi="Calibri Light" w:cs="Calibri Light"/>
          </w:rPr>
          <w:delText xml:space="preserve"> </w:delText>
        </w:r>
        <w:r w:rsidRPr="43A2B355" w:rsidDel="009D0330">
          <w:rPr>
            <w:rFonts w:ascii="Calibri Light" w:hAnsi="Calibri Light" w:cs="Calibri Light"/>
          </w:rPr>
          <w:delText xml:space="preserve">van </w:delText>
        </w:r>
        <w:r w:rsidR="000A2CDB" w:rsidDel="009D0330">
          <w:rPr>
            <w:rFonts w:ascii="Calibri Light" w:hAnsi="Calibri Light" w:cs="Calibri Light"/>
          </w:rPr>
          <w:delText>de</w:delText>
        </w:r>
        <w:r w:rsidRPr="43A2B355" w:rsidDel="009D0330">
          <w:rPr>
            <w:rFonts w:ascii="Calibri Light" w:hAnsi="Calibri Light" w:cs="Calibri Light"/>
          </w:rPr>
          <w:delText xml:space="preserve"> gemeente op </w:delText>
        </w:r>
        <w:r w:rsidR="00E73F76" w:rsidDel="009D0330">
          <w:rPr>
            <w:rFonts w:ascii="Calibri Light" w:hAnsi="Calibri Light" w:cs="Calibri Light"/>
          </w:rPr>
          <w:delText xml:space="preserve">onderwerpen als </w:delText>
        </w:r>
        <w:r w:rsidR="00647274" w:rsidDel="009D0330">
          <w:rPr>
            <w:rFonts w:ascii="Calibri Light" w:hAnsi="Calibri Light" w:cs="Calibri Light"/>
          </w:rPr>
          <w:delText>de</w:delText>
        </w:r>
        <w:r w:rsidR="00E73F76" w:rsidDel="009D0330">
          <w:rPr>
            <w:rFonts w:ascii="Calibri Light" w:hAnsi="Calibri Light" w:cs="Calibri Light"/>
          </w:rPr>
          <w:delText xml:space="preserve"> samenwerk</w:delText>
        </w:r>
        <w:r w:rsidR="00647274" w:rsidDel="009D0330">
          <w:rPr>
            <w:rFonts w:ascii="Calibri Light" w:hAnsi="Calibri Light" w:cs="Calibri Light"/>
          </w:rPr>
          <w:delText>ing</w:delText>
        </w:r>
        <w:r w:rsidR="00E73F76" w:rsidDel="009D0330">
          <w:rPr>
            <w:rFonts w:ascii="Calibri Light" w:hAnsi="Calibri Light" w:cs="Calibri Light"/>
          </w:rPr>
          <w:delText xml:space="preserve"> met inwoners </w:delText>
        </w:r>
        <w:r w:rsidRPr="43A2B355" w:rsidDel="009D0330">
          <w:rPr>
            <w:rFonts w:ascii="Calibri Light" w:hAnsi="Calibri Light" w:cs="Calibri Light"/>
          </w:rPr>
          <w:delText>en zorg.</w:delText>
        </w:r>
        <w:r w:rsidRPr="00D35C08" w:rsidDel="009D0330">
          <w:br/>
        </w:r>
        <w:r w:rsidRPr="43A2B355" w:rsidDel="009D0330">
          <w:rPr>
            <w:rFonts w:ascii="Calibri Light" w:hAnsi="Calibri Light" w:cs="Calibri Light"/>
          </w:rPr>
          <w:delText xml:space="preserve"> </w:delText>
        </w:r>
        <w:r w:rsidRPr="00D35C08" w:rsidDel="009D0330">
          <w:br/>
        </w:r>
        <w:r w:rsidRPr="43A2B355" w:rsidDel="009D0330">
          <w:rPr>
            <w:rFonts w:ascii="Calibri Light" w:hAnsi="Calibri Light" w:cs="Calibri Light"/>
          </w:rPr>
          <w:delText xml:space="preserve">Wij </w:delText>
        </w:r>
        <w:r w:rsidR="00ED471D" w:rsidRPr="43A2B355" w:rsidDel="009D0330">
          <w:rPr>
            <w:rFonts w:ascii="Calibri Light" w:hAnsi="Calibri Light" w:cs="Calibri Light"/>
          </w:rPr>
          <w:delText xml:space="preserve">vragen </w:delText>
        </w:r>
        <w:r w:rsidRPr="43A2B355" w:rsidDel="009D0330">
          <w:rPr>
            <w:rFonts w:ascii="Calibri Light" w:hAnsi="Calibri Light" w:cs="Calibri Light"/>
          </w:rPr>
          <w:delText xml:space="preserve">u deze vragenlijst zoveel mogelijk </w:delText>
        </w:r>
        <w:r w:rsidR="009C465F" w:rsidRPr="43A2B355" w:rsidDel="009D0330">
          <w:rPr>
            <w:rFonts w:ascii="Calibri Light" w:hAnsi="Calibri Light" w:cs="Calibri Light"/>
          </w:rPr>
          <w:delText xml:space="preserve">voor u zelf </w:delText>
        </w:r>
        <w:r w:rsidRPr="43A2B355" w:rsidDel="009D0330">
          <w:rPr>
            <w:rFonts w:ascii="Calibri Light" w:hAnsi="Calibri Light" w:cs="Calibri Light"/>
          </w:rPr>
          <w:delText>in te vullen.</w:delText>
        </w:r>
        <w:r w:rsidR="001241C4" w:rsidRPr="43A2B355" w:rsidDel="009D0330">
          <w:rPr>
            <w:rFonts w:ascii="Calibri Light" w:hAnsi="Calibri Light" w:cs="Calibri Light"/>
          </w:rPr>
          <w:delText xml:space="preserve"> Kies</w:delText>
        </w:r>
        <w:r w:rsidR="00661706" w:rsidRPr="43A2B355" w:rsidDel="009D0330">
          <w:rPr>
            <w:rFonts w:ascii="Calibri Light" w:hAnsi="Calibri Light" w:cs="Calibri Light"/>
          </w:rPr>
          <w:delText xml:space="preserve"> </w:delText>
        </w:r>
        <w:r w:rsidR="0077500D" w:rsidDel="009D0330">
          <w:rPr>
            <w:rFonts w:ascii="Calibri Light" w:hAnsi="Calibri Light" w:cs="Calibri Light"/>
          </w:rPr>
          <w:delText xml:space="preserve">iedere keer </w:delText>
        </w:r>
        <w:r w:rsidR="001241C4" w:rsidRPr="43A2B355" w:rsidDel="009D0330">
          <w:rPr>
            <w:rFonts w:ascii="Calibri Light" w:hAnsi="Calibri Light" w:cs="Calibri Light"/>
          </w:rPr>
          <w:delText xml:space="preserve">het antwoord dat het </w:delText>
        </w:r>
        <w:r w:rsidR="00395BBE" w:rsidDel="009D0330">
          <w:rPr>
            <w:rFonts w:ascii="Calibri Light" w:hAnsi="Calibri Light" w:cs="Calibri Light"/>
          </w:rPr>
          <w:delText>best op uw situatie of mening aansluit.</w:delText>
        </w:r>
      </w:del>
    </w:p>
    <w:p w14:paraId="50B3E65B" w14:textId="444F81BD" w:rsidR="00D93DAA" w:rsidRPr="009A2F1D" w:rsidDel="009D0330" w:rsidRDefault="001059C7" w:rsidP="009D0330">
      <w:pPr>
        <w:pStyle w:val="Default"/>
        <w:rPr>
          <w:del w:id="16" w:author="Mark Gremmen" w:date="2025-05-21T09:53:00Z" w16du:dateUtc="2025-05-21T07:53:00Z"/>
          <w:rFonts w:ascii="Calibri Light" w:hAnsi="Calibri Light" w:cs="Calibri Light"/>
        </w:rPr>
      </w:pPr>
      <w:del w:id="17" w:author="Mark Gremmen" w:date="2025-05-21T09:53:00Z" w16du:dateUtc="2025-05-21T07:53:00Z">
        <w:r w:rsidRPr="009A2F1D" w:rsidDel="009D0330">
          <w:rPr>
            <w:rFonts w:ascii="Calibri Light" w:hAnsi="Calibri Light" w:cs="Calibri Light"/>
          </w:rPr>
          <w:br/>
          <w:delText xml:space="preserve">Het invullen </w:delText>
        </w:r>
        <w:r w:rsidR="00705E63" w:rsidDel="009D0330">
          <w:rPr>
            <w:rFonts w:ascii="Calibri Light" w:hAnsi="Calibri Light" w:cs="Calibri Light"/>
          </w:rPr>
          <w:delText>duurt</w:delText>
        </w:r>
        <w:r w:rsidRPr="009A2F1D" w:rsidDel="009D0330">
          <w:rPr>
            <w:rFonts w:ascii="Calibri Light" w:hAnsi="Calibri Light" w:cs="Calibri Light"/>
          </w:rPr>
          <w:delText xml:space="preserve"> ongeveer </w:delText>
        </w:r>
        <w:r w:rsidR="00442AE0" w:rsidDel="009D0330">
          <w:rPr>
            <w:rFonts w:ascii="Calibri Light" w:hAnsi="Calibri Light" w:cs="Calibri Light"/>
          </w:rPr>
          <w:delText>20</w:delText>
        </w:r>
        <w:r w:rsidRPr="009A2F1D" w:rsidDel="009D0330">
          <w:rPr>
            <w:rFonts w:ascii="Calibri Light" w:hAnsi="Calibri Light" w:cs="Calibri Light"/>
          </w:rPr>
          <w:delText xml:space="preserve"> minuten.</w:delText>
        </w:r>
      </w:del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Start of Block: Woon- en leefomgeving</w:t>
      </w:r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00F78B5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Kop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33A8D8CD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5C8B017B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2469E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C2469E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7A148FE5" w:rsidR="007237ED" w:rsidRPr="009A2F1D" w:rsidRDefault="009D0330">
            <w:pPr>
              <w:keepNext/>
              <w:rPr>
                <w:rFonts w:ascii="Calibri Light" w:hAnsi="Calibri Light" w:cs="Calibri Light"/>
                <w:lang w:val="nl-NL"/>
              </w:rPr>
            </w:pPr>
            <w:ins w:id="18" w:author="Mark Gremmen" w:date="2025-05-21T09:55:00Z" w16du:dateUtc="2025-05-21T07:55:00Z">
              <w:r w:rsidRPr="009D0330">
                <w:rPr>
                  <w:rFonts w:ascii="Calibri Light" w:hAnsi="Calibri Light" w:cs="Calibri Light"/>
                  <w:lang w:val="nl-NL"/>
                </w:rPr>
                <w:t>Mijn huis past bij mijn situatie en wensen.</w:t>
              </w:r>
            </w:ins>
            <w:del w:id="19" w:author="Mark Gremmen" w:date="2025-05-21T09:55:00Z" w16du:dateUtc="2025-05-21T07:55:00Z">
              <w:r w:rsidR="3C5E8289" w:rsidRPr="5CACD928" w:rsidDel="009D0330">
                <w:rPr>
                  <w:rFonts w:ascii="Calibri Light" w:hAnsi="Calibri Light" w:cs="Calibri Light"/>
                  <w:lang w:val="nl-NL"/>
                </w:rPr>
                <w:delText>Ik woon in een huis dat</w:delText>
              </w:r>
              <w:r w:rsidR="138A9BA5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 past </w:delText>
              </w:r>
              <w:r w:rsidR="3C5E8289" w:rsidRPr="5CACD928" w:rsidDel="009D0330">
                <w:rPr>
                  <w:rFonts w:ascii="Calibri Light" w:hAnsi="Calibri Light" w:cs="Calibri Light"/>
                  <w:lang w:val="nl-NL"/>
                </w:rPr>
                <w:delText>bij mij</w:delText>
              </w:r>
              <w:r w:rsidR="56201825" w:rsidRPr="5CACD928" w:rsidDel="009D0330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3C5E8289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 situatie </w:delText>
              </w:r>
              <w:r w:rsidR="56201825" w:rsidRPr="5CACD928" w:rsidDel="009D0330">
                <w:rPr>
                  <w:rFonts w:ascii="Calibri Light" w:hAnsi="Calibri Light" w:cs="Calibri Light"/>
                  <w:lang w:val="nl-NL"/>
                </w:rPr>
                <w:delText>en wensen</w:delText>
              </w:r>
              <w:r w:rsidR="14FE7F71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091"/>
        <w:gridCol w:w="1255"/>
        <w:gridCol w:w="1121"/>
        <w:gridCol w:w="1232"/>
        <w:gridCol w:w="1199"/>
        <w:gridCol w:w="1256"/>
        <w:gridCol w:w="1206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2469E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60980EF4" w:rsidR="00D93DAA" w:rsidRPr="009A2F1D" w:rsidRDefault="009D0330">
            <w:pPr>
              <w:keepNext/>
              <w:rPr>
                <w:rFonts w:ascii="Calibri Light" w:hAnsi="Calibri Light" w:cs="Calibri Light"/>
                <w:lang w:val="nl-NL"/>
              </w:rPr>
            </w:pPr>
            <w:ins w:id="20" w:author="Mark Gremmen" w:date="2025-05-21T09:55:00Z" w16du:dateUtc="2025-05-21T07:55:00Z">
              <w:r w:rsidRPr="009D0330">
                <w:rPr>
                  <w:rFonts w:ascii="Calibri Light" w:hAnsi="Calibri Light" w:cs="Calibri Light"/>
                  <w:lang w:val="nl-NL"/>
                </w:rPr>
                <w:t>Mensen helpen elkaar in de buurt</w:t>
              </w:r>
            </w:ins>
            <w:del w:id="21" w:author="Mark Gremmen" w:date="2025-05-21T09:55:00Z" w16du:dateUtc="2025-05-21T07:55:00Z">
              <w:r w:rsidR="661AA2D7" w:rsidRPr="5CACD928" w:rsidDel="009D0330">
                <w:rPr>
                  <w:rFonts w:ascii="Calibri Light" w:hAnsi="Calibri Light" w:cs="Calibri Light"/>
                  <w:lang w:val="nl-NL"/>
                </w:rPr>
                <w:delText>Buurtbewoners staan</w:delText>
              </w:r>
              <w:r w:rsidR="3046B400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="001059C7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voor elkaar klaar </w:delText>
              </w:r>
            </w:del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D0330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59FDADD7" w:rsidR="00D93DAA" w:rsidRPr="00D6413C" w:rsidRDefault="009D0330">
            <w:pPr>
              <w:keepNext/>
              <w:rPr>
                <w:rFonts w:ascii="Calibri Light" w:hAnsi="Calibri Light" w:cs="Calibri Light"/>
                <w:lang w:val="nl-NL"/>
              </w:rPr>
            </w:pPr>
            <w:ins w:id="22" w:author="Mark Gremmen" w:date="2025-05-21T09:55:00Z" w16du:dateUtc="2025-05-21T07:55:00Z">
              <w:r w:rsidRPr="009D0330">
                <w:rPr>
                  <w:rFonts w:ascii="Calibri Light" w:hAnsi="Calibri Light" w:cs="Calibri Light"/>
                  <w:lang w:val="nl-NL"/>
                </w:rPr>
                <w:t>Ik vertrouw de mensen in mijn buurt</w:t>
              </w:r>
            </w:ins>
            <w:del w:id="23" w:author="Mark Gremmen" w:date="2025-05-21T09:55:00Z" w16du:dateUtc="2025-05-21T07:55:00Z">
              <w:r w:rsidR="00D6413C" w:rsidRPr="00D6413C" w:rsidDel="009D0330">
                <w:rPr>
                  <w:rFonts w:ascii="Calibri Light" w:hAnsi="Calibri Light" w:cs="Calibri Light"/>
                  <w:lang w:val="nl-NL"/>
                </w:rPr>
                <w:delText>Buurtbewoners zijn</w:delText>
              </w:r>
              <w:r w:rsidR="001059C7" w:rsidRPr="00D6413C" w:rsidDel="009D0330">
                <w:rPr>
                  <w:rFonts w:ascii="Calibri Light" w:hAnsi="Calibri Light" w:cs="Calibri Light"/>
                  <w:lang w:val="nl-NL"/>
                </w:rPr>
                <w:delText xml:space="preserve"> te vertrouwen </w:delText>
              </w:r>
            </w:del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bij </w:t>
      </w:r>
      <w:r w:rsidR="009C0D66">
        <w:rPr>
          <w:rFonts w:ascii="Calibri Light" w:hAnsi="Calibri Light" w:cs="Calibri Light"/>
        </w:rPr>
        <w:t>(</w:t>
      </w:r>
      <w:r w:rsidRPr="009A2F1D">
        <w:rPr>
          <w:rFonts w:ascii="Calibri Light" w:hAnsi="Calibri Light" w:cs="Calibri Light"/>
        </w:rPr>
        <w:t>bijna</w:t>
      </w:r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iedereen </w:t>
      </w:r>
    </w:p>
    <w:p w14:paraId="47353143" w14:textId="0EFE119C" w:rsidR="00D93DAA" w:rsidRPr="00DF4DBC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2EBFF5A9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</w:t>
      </w:r>
      <w:ins w:id="24" w:author="Mark Gremmen" w:date="2025-05-21T09:56:00Z" w16du:dateUtc="2025-05-21T07:56:00Z">
        <w:r w:rsidR="009D0330" w:rsidRPr="009D0330">
          <w:rPr>
            <w:rFonts w:ascii="Calibri Light" w:hAnsi="Calibri Light" w:cs="Calibri Light"/>
            <w:lang w:val="nl-NL"/>
          </w:rPr>
          <w:t>anderen</w:t>
        </w:r>
      </w:ins>
      <w:del w:id="25" w:author="Mark Gremmen" w:date="2025-05-21T09:56:00Z" w16du:dateUtc="2025-05-21T07:56:00Z">
        <w:r w:rsidRPr="009A2F1D" w:rsidDel="009D0330">
          <w:rPr>
            <w:rFonts w:ascii="Calibri Light" w:hAnsi="Calibri Light" w:cs="Calibri Light"/>
            <w:lang w:val="nl-NL"/>
          </w:rPr>
          <w:delText>sommigen</w:delText>
        </w:r>
      </w:del>
      <w:r w:rsidRPr="009A2F1D">
        <w:rPr>
          <w:rFonts w:ascii="Calibri Light" w:hAnsi="Calibri Light" w:cs="Calibri Light"/>
          <w:lang w:val="nl-NL"/>
        </w:rPr>
        <w:t xml:space="preserve"> niet </w:t>
      </w:r>
    </w:p>
    <w:p w14:paraId="17C5058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73258932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bij </w:t>
      </w:r>
      <w:r w:rsidR="009C0D66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niemand </w:t>
      </w:r>
    </w:p>
    <w:p w14:paraId="1CCE0057" w14:textId="44394E48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  <w:r w:rsidRPr="78A7358E">
        <w:rPr>
          <w:rFonts w:ascii="Calibri Light" w:hAnsi="Calibri Light" w:cs="Calibri Light"/>
        </w:rPr>
        <w:t>/ geen mening</w:t>
      </w:r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4626F1">
        <w:rPr>
          <w:rFonts w:ascii="Calibri Light" w:hAnsi="Calibri Light" w:cs="Calibri Light"/>
        </w:rPr>
        <w:t xml:space="preserve">) </w:t>
      </w:r>
      <w:r w:rsidR="001059C7" w:rsidRPr="5CACD928">
        <w:rPr>
          <w:rFonts w:ascii="Calibri Light" w:hAnsi="Calibri Light" w:cs="Calibri Light"/>
        </w:rPr>
        <w:t xml:space="preserve">altijd </w:t>
      </w:r>
    </w:p>
    <w:p w14:paraId="618D9D94" w14:textId="193AE182" w:rsidR="00D93DAA" w:rsidRPr="009A2F1D" w:rsidRDefault="533D40A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r w:rsidR="4A5B095C" w:rsidRPr="04D5FEE6">
        <w:rPr>
          <w:rFonts w:ascii="Calibri Light" w:hAnsi="Calibri Light" w:cs="Calibri Light"/>
        </w:rPr>
        <w:t>meestal wel</w:t>
      </w:r>
    </w:p>
    <w:p w14:paraId="10E3252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soms wel, soms niet </w:t>
      </w:r>
    </w:p>
    <w:p w14:paraId="7514788B" w14:textId="4E38011B" w:rsidR="00D93DAA" w:rsidRPr="009A2F1D" w:rsidRDefault="00D6413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 xml:space="preserve">meestal niet </w:t>
      </w:r>
    </w:p>
    <w:p w14:paraId="2D615B9E" w14:textId="020D2A92" w:rsidR="00D93DAA" w:rsidRPr="009A2F1D" w:rsidRDefault="00D6413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4C7D147E" w:rsidR="000B6C9E" w:rsidRDefault="72B20FF3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0965366A">
        <w:rPr>
          <w:rFonts w:ascii="Calibri Light" w:hAnsi="Calibri Light" w:cs="Calibri Light"/>
          <w:lang w:val="nl-NL"/>
        </w:rPr>
        <w:t xml:space="preserve"> </w:t>
      </w:r>
      <w:r w:rsidRPr="0965366A">
        <w:rPr>
          <w:rFonts w:ascii="Calibri Light" w:hAnsi="Calibri Light" w:cs="Calibri Light"/>
          <w:lang w:val="nl-NL"/>
        </w:rPr>
        <w:t xml:space="preserve">Hoeveel overlast </w:t>
      </w:r>
      <w:del w:id="26" w:author="Mark Gremmen" w:date="2025-05-21T09:57:00Z" w16du:dateUtc="2025-05-21T07:57:00Z">
        <w:r w:rsidR="455166FD" w:rsidRPr="0965366A" w:rsidDel="009D0330">
          <w:rPr>
            <w:rFonts w:ascii="Calibri Light" w:hAnsi="Calibri Light" w:cs="Calibri Light"/>
            <w:lang w:val="nl-NL"/>
          </w:rPr>
          <w:delText>ervaart</w:delText>
        </w:r>
        <w:r w:rsidRPr="0965366A" w:rsidDel="009D0330">
          <w:rPr>
            <w:rFonts w:ascii="Calibri Light" w:hAnsi="Calibri Light" w:cs="Calibri Light"/>
            <w:lang w:val="nl-NL"/>
          </w:rPr>
          <w:delText xml:space="preserve"> </w:delText>
        </w:r>
      </w:del>
      <w:ins w:id="27" w:author="Mark Gremmen" w:date="2025-05-21T09:57:00Z" w16du:dateUtc="2025-05-21T07:57:00Z">
        <w:r w:rsidR="009D0330">
          <w:rPr>
            <w:rFonts w:ascii="Calibri Light" w:hAnsi="Calibri Light" w:cs="Calibri Light"/>
            <w:lang w:val="nl-NL"/>
          </w:rPr>
          <w:t>heeft</w:t>
        </w:r>
        <w:r w:rsidR="009D0330" w:rsidRPr="0965366A">
          <w:rPr>
            <w:rFonts w:ascii="Calibri Light" w:hAnsi="Calibri Light" w:cs="Calibri Light"/>
            <w:lang w:val="nl-NL"/>
          </w:rPr>
          <w:t xml:space="preserve"> </w:t>
        </w:r>
      </w:ins>
      <w:r w:rsidRPr="0965366A">
        <w:rPr>
          <w:rFonts w:ascii="Calibri Light" w:hAnsi="Calibri Light" w:cs="Calibri Light"/>
          <w:lang w:val="nl-NL"/>
        </w:rPr>
        <w:t>u van buurtbewoners?</w:t>
      </w:r>
      <w:r w:rsidR="00CB4FAC" w:rsidRPr="0965366A">
        <w:rPr>
          <w:rFonts w:ascii="Calibri Light" w:hAnsi="Calibri Light" w:cs="Calibri Light"/>
          <w:lang w:val="nl-NL"/>
        </w:rPr>
        <w:t xml:space="preserve"> </w:t>
      </w:r>
    </w:p>
    <w:p w14:paraId="18BADC08" w14:textId="67DF6052" w:rsidR="00773DC4" w:rsidRPr="009A2F1D" w:rsidRDefault="001410BA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 xml:space="preserve">Denk aan </w:t>
      </w:r>
      <w:r w:rsidR="008B609F" w:rsidRPr="5EF2C007">
        <w:rPr>
          <w:rFonts w:ascii="Calibri Light" w:hAnsi="Calibri Light" w:cs="Calibri Light"/>
          <w:lang w:val="nl-NL"/>
        </w:rPr>
        <w:t>overlast van geluid</w:t>
      </w:r>
      <w:r w:rsidR="00E12B1F" w:rsidRPr="5EF2C007">
        <w:rPr>
          <w:rFonts w:ascii="Calibri Light" w:hAnsi="Calibri Light" w:cs="Calibri Light"/>
          <w:lang w:val="nl-NL"/>
        </w:rPr>
        <w:t>, rook of geur</w:t>
      </w:r>
      <w:r w:rsidR="00890364" w:rsidRPr="5EF2C007">
        <w:rPr>
          <w:rFonts w:ascii="Calibri Light" w:hAnsi="Calibri Light" w:cs="Calibri Light"/>
          <w:lang w:val="nl-NL"/>
        </w:rPr>
        <w:t xml:space="preserve"> of </w:t>
      </w:r>
      <w:r w:rsidR="00576D13" w:rsidRPr="5EF2C007">
        <w:rPr>
          <w:rFonts w:ascii="Calibri Light" w:hAnsi="Calibri Light" w:cs="Calibri Light"/>
          <w:lang w:val="nl-NL"/>
        </w:rPr>
        <w:t xml:space="preserve">van </w:t>
      </w:r>
      <w:r w:rsidR="004532EE" w:rsidRPr="5EF2C007">
        <w:rPr>
          <w:rFonts w:ascii="Calibri Light" w:hAnsi="Calibri Light" w:cs="Calibri Light"/>
          <w:lang w:val="nl-NL"/>
        </w:rPr>
        <w:t xml:space="preserve">andere </w:t>
      </w:r>
      <w:r w:rsidR="00890364" w:rsidRPr="5EF2C007">
        <w:rPr>
          <w:rFonts w:ascii="Calibri Light" w:hAnsi="Calibri Light" w:cs="Calibri Light"/>
          <w:lang w:val="nl-NL"/>
        </w:rPr>
        <w:t xml:space="preserve">activiteiten in en om het huis van </w:t>
      </w:r>
      <w:r w:rsidR="004D3029" w:rsidRPr="5EF2C007">
        <w:rPr>
          <w:rFonts w:ascii="Calibri Light" w:hAnsi="Calibri Light" w:cs="Calibri Light"/>
          <w:lang w:val="nl-NL"/>
        </w:rPr>
        <w:t>buren.</w:t>
      </w:r>
    </w:p>
    <w:p w14:paraId="0992356B" w14:textId="06D85AC0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</w:t>
      </w:r>
    </w:p>
    <w:p w14:paraId="491812C7" w14:textId="21FFD93D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</w:t>
      </w:r>
    </w:p>
    <w:p w14:paraId="3B952C04" w14:textId="460C3E05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</w:t>
      </w:r>
    </w:p>
    <w:p w14:paraId="64C6797B" w14:textId="3BDFFC00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</w:t>
      </w:r>
    </w:p>
    <w:p w14:paraId="2D2F5055" w14:textId="65F96384" w:rsidR="00D93DAA" w:rsidRPr="009A2F1D" w:rsidRDefault="00FD610B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60626B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r w:rsidR="004550EE">
        <w:rPr>
          <w:rFonts w:ascii="Calibri Light" w:hAnsi="Calibri Light" w:cs="Calibri Light"/>
        </w:rPr>
        <w:t>geen</w:t>
      </w:r>
    </w:p>
    <w:p w14:paraId="0B298EE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7F3E2468" w14:textId="2B6BB80A" w:rsidR="00EE6F4C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r w:rsidR="72B20FF3" w:rsidRPr="3DB877A1">
        <w:rPr>
          <w:rFonts w:ascii="Calibri Light" w:hAnsi="Calibri Light" w:cs="Calibri Light"/>
        </w:rPr>
        <w:t xml:space="preserve">vaak </w:t>
      </w:r>
    </w:p>
    <w:p w14:paraId="742B1F18" w14:textId="7444DFAA" w:rsidR="00D93DAA" w:rsidRPr="009A2F1D" w:rsidRDefault="008744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1145741F" w:rsidR="00D93DAA" w:rsidRPr="009A2F1D" w:rsidRDefault="008744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soms</w:t>
      </w:r>
      <w:r w:rsidRPr="3DB877A1">
        <w:rPr>
          <w:rFonts w:ascii="Calibri Light" w:hAnsi="Calibri Light" w:cs="Calibri Light"/>
        </w:rPr>
        <w:t xml:space="preserve"> </w:t>
      </w:r>
    </w:p>
    <w:p w14:paraId="127A6A96" w14:textId="67BD58CB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Pr="3DB877A1">
        <w:rPr>
          <w:rFonts w:ascii="Calibri Light" w:hAnsi="Calibri Light" w:cs="Calibri Light"/>
        </w:rPr>
        <w:t>) 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 xml:space="preserve">t </w:t>
      </w:r>
    </w:p>
    <w:p w14:paraId="7D57BD14" w14:textId="77777777" w:rsidR="00D93DAA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51C7CCF3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neutraal</w:t>
            </w:r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442AE0" w:rsidRPr="00C2469E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7F1ABEA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C2469E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6BA7F641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9A2F1D" w14:paraId="306F7EA1" w14:textId="77777777" w:rsidTr="0965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2469E" w14:paraId="6B5D97AD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1A3016B5" w:rsidR="00F06FA3" w:rsidRPr="00975AC7" w:rsidRDefault="69FAFC74" w:rsidP="00F06FA3">
            <w:pPr>
              <w:pStyle w:val="Tekstopmerking"/>
              <w:rPr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Het groen in mijn buurt is goed onderhouden (denk aan perken en parken)</w:t>
            </w:r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72763B50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0C94CA2" w:rsidR="00D93DAA" w:rsidRPr="009A2F1D" w:rsidRDefault="623BC6A4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S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>traten</w:t>
            </w:r>
            <w:r w:rsidR="5E5D531A" w:rsidRPr="0965366A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5A2719D8" w:rsidRPr="0965366A">
              <w:rPr>
                <w:rFonts w:ascii="Calibri Light" w:hAnsi="Calibri Light" w:cs="Calibri Light"/>
                <w:lang w:val="nl-NL"/>
              </w:rPr>
              <w:t>stoepen</w:t>
            </w:r>
            <w:r w:rsidR="742EF154"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8C169B" w:rsidRPr="00C2469E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17E0512C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r w:rsidR="00606903">
              <w:rPr>
                <w:rFonts w:ascii="Calibri Light" w:hAnsi="Calibri Light" w:cs="Calibri Light"/>
                <w:lang w:val="nl-NL"/>
              </w:rPr>
              <w:t>genoeg</w:t>
            </w:r>
            <w:r w:rsidR="0060690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C2469E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1396B5D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21FC4">
              <w:rPr>
                <w:rFonts w:ascii="Calibri Light" w:hAnsi="Calibri Light" w:cs="Calibri Light"/>
                <w:lang w:val="nl-NL"/>
              </w:rPr>
              <w:t>genoeg</w:t>
            </w:r>
            <w:r w:rsidR="00C21FC4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658DF">
              <w:rPr>
                <w:rFonts w:ascii="Calibri Light" w:hAnsi="Calibri Light" w:cs="Calibri Light"/>
                <w:lang w:val="nl-NL"/>
              </w:rPr>
              <w:t xml:space="preserve">voor auto’s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059CD668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</w:t>
      </w:r>
      <w:r w:rsidR="006F525F">
        <w:rPr>
          <w:rFonts w:ascii="Calibri Light" w:hAnsi="Calibri Light" w:cs="Calibri Light"/>
          <w:lang w:val="nl-NL"/>
        </w:rPr>
        <w:t xml:space="preserve">de </w:t>
      </w:r>
      <w:r w:rsidR="00D54320">
        <w:rPr>
          <w:rFonts w:ascii="Calibri Light" w:hAnsi="Calibri Light" w:cs="Calibri Light"/>
          <w:lang w:val="nl-NL"/>
        </w:rPr>
        <w:t>volgende voorzieningen</w:t>
      </w:r>
      <w:r w:rsidR="008F6E77">
        <w:rPr>
          <w:rFonts w:ascii="Calibri Light" w:hAnsi="Calibri Light" w:cs="Calibri Light"/>
          <w:lang w:val="nl-NL"/>
        </w:rPr>
        <w:t xml:space="preserve"> in uw buurt</w:t>
      </w:r>
      <w:r w:rsidR="006F525F">
        <w:rPr>
          <w:rFonts w:ascii="Calibri Light" w:hAnsi="Calibri Light" w:cs="Calibri Light"/>
          <w:lang w:val="nl-NL"/>
        </w:rPr>
        <w:t>…?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zeer tevreden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tevreden</w:t>
            </w:r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niet tevreden / niet ontevreden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ontevreden</w:t>
            </w:r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zeer ontevreden</w:t>
            </w:r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8A6C57" w:rsidRPr="00867A51" w14:paraId="16AD796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C2469E" w14:paraId="3AB5A936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C2469E" w14:paraId="1D0AE7A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Speelvoorzieningen (kinderen tot 12 jaar)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Sportvoorzieningen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C2469E" w14:paraId="095CEAE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Openbaar vervoer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4339BD0D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r w:rsidR="00407D87" w:rsidRPr="5EF2C007">
        <w:rPr>
          <w:rFonts w:ascii="Calibri Light" w:hAnsi="Calibri Light" w:cs="Calibri Light"/>
          <w:lang w:val="nl-NL"/>
        </w:rPr>
        <w:t>[OPTIONEEL]</w:t>
      </w:r>
      <w:r w:rsidR="00D93DAA" w:rsidRPr="5EF2C007">
        <w:rPr>
          <w:rFonts w:ascii="Calibri Light" w:hAnsi="Calibri Light" w:cs="Calibri Light"/>
          <w:lang w:val="nl-NL"/>
        </w:rPr>
        <w:t>Is uw buurt de afgelopen jaren vooruitgegaan, achteruitgegaan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191680A7" w:rsidR="00D93DAA" w:rsidRPr="00F50B27" w:rsidRDefault="00491B31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0F5253D9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D44656B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687B398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12FF3F0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 xml:space="preserve"> gaan over het </w:t>
      </w:r>
      <w:r w:rsidR="00E51AAF" w:rsidRPr="0965366A">
        <w:rPr>
          <w:rFonts w:ascii="Calibri Light" w:hAnsi="Calibri Light" w:cs="Calibri Light"/>
          <w:lang w:val="nl-NL"/>
        </w:rPr>
        <w:t>samenwerk</w:t>
      </w:r>
      <w:r w:rsidR="006B1DCB" w:rsidRPr="0965366A">
        <w:rPr>
          <w:rFonts w:ascii="Calibri Light" w:hAnsi="Calibri Light" w:cs="Calibri Light"/>
          <w:lang w:val="nl-NL"/>
        </w:rPr>
        <w:t>en</w:t>
      </w:r>
      <w:r w:rsidR="00E51AAF" w:rsidRPr="0965366A">
        <w:rPr>
          <w:rFonts w:ascii="Calibri Light" w:hAnsi="Calibri Light" w:cs="Calibri Light"/>
          <w:lang w:val="nl-NL"/>
        </w:rPr>
        <w:t xml:space="preserve"> met </w:t>
      </w:r>
      <w:r w:rsidRPr="0965366A">
        <w:rPr>
          <w:rFonts w:ascii="Calibri Light" w:hAnsi="Calibri Light" w:cs="Calibri Light"/>
          <w:lang w:val="nl-NL"/>
        </w:rPr>
        <w:t xml:space="preserve">buurtbewoners en </w:t>
      </w:r>
      <w:r w:rsidR="003208C2" w:rsidRPr="0965366A">
        <w:rPr>
          <w:rFonts w:ascii="Calibri Light" w:hAnsi="Calibri Light" w:cs="Calibri Light"/>
          <w:lang w:val="nl-NL"/>
        </w:rPr>
        <w:t>vrijwilligers</w:t>
      </w:r>
      <w:r w:rsidRPr="0965366A">
        <w:rPr>
          <w:rFonts w:ascii="Calibri Light" w:hAnsi="Calibri Light" w:cs="Calibri Light"/>
          <w:lang w:val="nl-NL"/>
        </w:rPr>
        <w:t xml:space="preserve">organisaties bij de </w:t>
      </w:r>
      <w:r w:rsidR="00AF4DC6" w:rsidRPr="0965366A">
        <w:rPr>
          <w:rFonts w:ascii="Calibri Light" w:hAnsi="Calibri Light" w:cs="Calibri Light"/>
          <w:lang w:val="nl-NL"/>
        </w:rPr>
        <w:t>inzet voor</w:t>
      </w:r>
      <w:r w:rsidRPr="0965366A">
        <w:rPr>
          <w:rFonts w:ascii="Calibri Light" w:hAnsi="Calibri Light" w:cs="Calibri Light"/>
          <w:lang w:val="nl-NL"/>
        </w:rPr>
        <w:t xml:space="preserve"> de buurt.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="00875AD5" w:rsidRPr="0965366A">
        <w:rPr>
          <w:rFonts w:ascii="Calibri Light" w:hAnsi="Calibri Light" w:cs="Calibri Light"/>
          <w:lang w:val="nl-NL"/>
        </w:rPr>
        <w:t xml:space="preserve">In hoeverre bent u het </w:t>
      </w:r>
      <w:r w:rsidR="001222BA" w:rsidRPr="0965366A">
        <w:rPr>
          <w:rFonts w:ascii="Calibri Light" w:hAnsi="Calibri Light" w:cs="Calibri Light"/>
          <w:lang w:val="nl-NL"/>
        </w:rPr>
        <w:t xml:space="preserve">eens </w:t>
      </w:r>
      <w:r w:rsidR="00875AD5" w:rsidRPr="0965366A">
        <w:rPr>
          <w:rFonts w:ascii="Calibri Light" w:hAnsi="Calibri Light" w:cs="Calibri Light"/>
          <w:lang w:val="nl-NL"/>
        </w:rPr>
        <w:t xml:space="preserve">met 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2BE85A42" w:rsidR="00D93DAA" w:rsidRPr="009A2F1D" w:rsidRDefault="001059C7">
      <w:pPr>
        <w:keepNext/>
        <w:rPr>
          <w:rFonts w:ascii="Calibri Light" w:hAnsi="Calibri Light" w:cs="Calibri Light"/>
        </w:rPr>
      </w:pPr>
      <w:r w:rsidRPr="00107A94">
        <w:rPr>
          <w:rFonts w:ascii="Calibri Light" w:hAnsi="Calibri Light" w:cs="Calibri Light"/>
          <w:b/>
          <w:bCs/>
          <w:highlight w:val="red"/>
        </w:rPr>
        <w:lastRenderedPageBreak/>
        <w:t>wl12</w:t>
      </w:r>
      <w:r w:rsidRPr="0965366A">
        <w:rPr>
          <w:rFonts w:ascii="Calibri Light" w:hAnsi="Calibri Light" w:cs="Calibri Light"/>
        </w:rPr>
        <w:t xml:space="preserve"> 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6B1DCB" w:rsidRPr="00C2469E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02EC9EBB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C2469E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5451A2C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C2469E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7C7B2D84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28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28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050FC6E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af en toe</w:t>
      </w:r>
    </w:p>
    <w:p w14:paraId="14E5F1E0" w14:textId="1666DB55" w:rsidR="00D93DAA" w:rsidRPr="009A2F1D" w:rsidRDefault="33CE0D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(</w:t>
      </w:r>
      <w:r w:rsidR="53EC35B0" w:rsidRPr="5EF2C007">
        <w:rPr>
          <w:rFonts w:ascii="Calibri Light" w:hAnsi="Calibri Light" w:cs="Calibri Light"/>
        </w:rPr>
        <w:t>bijna</w:t>
      </w:r>
      <w:r w:rsidRPr="5EF2C007">
        <w:rPr>
          <w:rFonts w:ascii="Calibri Light" w:hAnsi="Calibri Light" w:cs="Calibri Light"/>
        </w:rPr>
        <w:t xml:space="preserve">) nooit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80F793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14:paraId="18DF6FD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4ED2FF9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</w:t>
      </w:r>
    </w:p>
    <w:p w14:paraId="0FA45EA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Kop2Char"/>
          <w:lang w:val="nl-NL"/>
        </w:rPr>
      </w:pPr>
      <w:r>
        <w:rPr>
          <w:rStyle w:val="Kop2Char"/>
          <w:lang w:val="nl-NL"/>
        </w:rPr>
        <w:br w:type="page"/>
      </w:r>
    </w:p>
    <w:p w14:paraId="34A8037B" w14:textId="2078C6E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600EFAB">
        <w:rPr>
          <w:rStyle w:val="Kop2Char"/>
          <w:lang w:val="nl-NL"/>
        </w:rPr>
        <w:lastRenderedPageBreak/>
        <w:t>Relatie inwoner-gemeente</w:t>
      </w:r>
      <w:r w:rsidRPr="00107A94">
        <w:rPr>
          <w:lang w:val="nl-NL"/>
        </w:rPr>
        <w:br/>
      </w:r>
      <w:r w:rsidRPr="0600EFAB">
        <w:rPr>
          <w:rFonts w:ascii="Calibri Light" w:hAnsi="Calibri Light" w:cs="Calibri Light"/>
          <w:lang w:val="nl-NL"/>
        </w:rPr>
        <w:t xml:space="preserve"> </w:t>
      </w:r>
      <w:r w:rsidRPr="00107A94">
        <w:rPr>
          <w:lang w:val="nl-NL"/>
        </w:rPr>
        <w:br/>
      </w:r>
      <w:r w:rsidRPr="0600EFAB">
        <w:rPr>
          <w:rFonts w:ascii="Calibri Light" w:hAnsi="Calibri Light" w:cs="Calibri Light"/>
          <w:lang w:val="nl-NL"/>
        </w:rPr>
        <w:t xml:space="preserve">De volgende vragen en </w:t>
      </w:r>
      <w:r w:rsidR="00497C1D" w:rsidRPr="0600EFAB">
        <w:rPr>
          <w:rFonts w:ascii="Calibri Light" w:hAnsi="Calibri Light" w:cs="Calibri Light"/>
          <w:lang w:val="nl-NL"/>
        </w:rPr>
        <w:t>uitspraken</w:t>
      </w:r>
      <w:r w:rsidRPr="0600EFAB">
        <w:rPr>
          <w:rFonts w:ascii="Calibri Light" w:hAnsi="Calibri Light" w:cs="Calibri Light"/>
          <w:lang w:val="nl-NL"/>
        </w:rPr>
        <w:t xml:space="preserve"> gaan over het </w:t>
      </w:r>
      <w:r w:rsidR="7BDAA8F0" w:rsidRPr="0600EFAB">
        <w:rPr>
          <w:rFonts w:ascii="Calibri Light" w:hAnsi="Calibri Light" w:cs="Calibri Light"/>
          <w:lang w:val="nl-NL"/>
        </w:rPr>
        <w:t>doen en laten</w:t>
      </w:r>
      <w:r w:rsidRPr="0600EFAB">
        <w:rPr>
          <w:rFonts w:ascii="Calibri Light" w:hAnsi="Calibri Light" w:cs="Calibri Light"/>
          <w:lang w:val="nl-NL"/>
        </w:rPr>
        <w:t xml:space="preserve">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  </w:t>
      </w:r>
    </w:p>
    <w:p w14:paraId="1B19D7B0" w14:textId="0F880911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  </w:t>
      </w:r>
    </w:p>
    <w:p w14:paraId="49743CF3" w14:textId="2D537E34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  </w:t>
      </w:r>
    </w:p>
    <w:p w14:paraId="0B531118" w14:textId="385BF1C5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  </w:t>
      </w:r>
    </w:p>
    <w:p w14:paraId="0CC37EE4" w14:textId="7B339DDA" w:rsidR="00D93DAA" w:rsidRPr="009A2F1D" w:rsidRDefault="3C8B140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(bijna) geen</w:t>
      </w:r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6E2CCEF4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Doet wat ze zegt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C2469E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77404BF4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29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29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33FDFEA5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0474458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4C7AF6B3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47BCA18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2A8DA1C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Relatie inwoner-gemeente</w:t>
      </w:r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Gemeentelijke dienstverlening</w:t>
      </w:r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Kop2Char"/>
          <w:lang w:val="nl-NL"/>
        </w:rPr>
      </w:pPr>
      <w:r>
        <w:rPr>
          <w:rStyle w:val="Kop2Char"/>
          <w:lang w:val="nl-NL"/>
        </w:rPr>
        <w:br w:type="page"/>
      </w:r>
    </w:p>
    <w:p w14:paraId="01F1249A" w14:textId="2E6DD292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Style w:val="Kop2Char"/>
          <w:lang w:val="nl-NL"/>
        </w:rPr>
        <w:lastRenderedPageBreak/>
        <w:t>Gemeentelijke dienstverlening</w:t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 </w:t>
      </w:r>
      <w:r w:rsidRPr="00107A94">
        <w:rPr>
          <w:lang w:val="nl-NL"/>
        </w:rPr>
        <w:br/>
      </w:r>
      <w:r w:rsidR="008F7C37" w:rsidRPr="0965366A">
        <w:rPr>
          <w:rFonts w:ascii="Calibri Light" w:hAnsi="Calibri Light" w:cs="Calibri Light"/>
          <w:lang w:val="nl-NL"/>
        </w:rPr>
        <w:t xml:space="preserve">Alles wat </w:t>
      </w:r>
      <w:r w:rsidR="00F17255" w:rsidRPr="0965366A">
        <w:rPr>
          <w:rFonts w:ascii="Calibri Light" w:hAnsi="Calibri Light" w:cs="Calibri Light"/>
          <w:lang w:val="nl-NL"/>
        </w:rPr>
        <w:t>u</w:t>
      </w:r>
      <w:r w:rsidR="008F7C37" w:rsidRPr="0965366A">
        <w:rPr>
          <w:rFonts w:ascii="Calibri Light" w:hAnsi="Calibri Light" w:cs="Calibri Light"/>
          <w:lang w:val="nl-NL"/>
        </w:rPr>
        <w:t xml:space="preserve"> als inwoner van de gemeente ziet</w:t>
      </w:r>
      <w:r w:rsidR="004C067C" w:rsidRPr="0965366A">
        <w:rPr>
          <w:rFonts w:ascii="Calibri Light" w:hAnsi="Calibri Light" w:cs="Calibri Light"/>
          <w:lang w:val="nl-NL"/>
        </w:rPr>
        <w:t xml:space="preserve"> of ervaart</w:t>
      </w:r>
      <w:r w:rsidR="008F7C37" w:rsidRPr="0965366A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 w:rsidRPr="0965366A">
        <w:rPr>
          <w:rFonts w:ascii="Calibri Light" w:hAnsi="Calibri Light" w:cs="Calibri Light"/>
          <w:lang w:val="nl-NL"/>
        </w:rPr>
        <w:t xml:space="preserve"> </w:t>
      </w:r>
      <w:r w:rsidR="00275F95" w:rsidRPr="0965366A">
        <w:rPr>
          <w:rFonts w:ascii="Calibri Light" w:hAnsi="Calibri Light" w:cs="Calibri Light"/>
          <w:lang w:val="nl-NL"/>
        </w:rPr>
        <w:t xml:space="preserve">ondersteuning </w:t>
      </w:r>
      <w:r w:rsidR="00BE03DC" w:rsidRPr="0965366A">
        <w:rPr>
          <w:rFonts w:ascii="Calibri Light" w:hAnsi="Calibri Light" w:cs="Calibri Light"/>
          <w:lang w:val="nl-NL"/>
        </w:rPr>
        <w:t>aan een balie</w:t>
      </w:r>
      <w:r w:rsidR="008F7C37" w:rsidRPr="0965366A">
        <w:rPr>
          <w:rFonts w:ascii="Calibri Light" w:hAnsi="Calibri Light" w:cs="Calibri Light"/>
          <w:lang w:val="nl-NL"/>
        </w:rPr>
        <w:t xml:space="preserve">, maar ook alle </w:t>
      </w:r>
      <w:r w:rsidR="00F80853" w:rsidRPr="0965366A">
        <w:rPr>
          <w:rFonts w:ascii="Calibri Light" w:hAnsi="Calibri Light" w:cs="Calibri Light"/>
          <w:lang w:val="nl-NL"/>
        </w:rPr>
        <w:t>inzet van de gemeente</w:t>
      </w:r>
      <w:r w:rsidR="008F7C37" w:rsidRPr="0965366A">
        <w:rPr>
          <w:rFonts w:ascii="Calibri Light" w:hAnsi="Calibri Light" w:cs="Calibri Light"/>
          <w:lang w:val="nl-NL"/>
        </w:rPr>
        <w:t xml:space="preserve"> op het </w:t>
      </w:r>
      <w:r w:rsidR="00F80853" w:rsidRPr="0965366A">
        <w:rPr>
          <w:rFonts w:ascii="Calibri Light" w:hAnsi="Calibri Light" w:cs="Calibri Light"/>
          <w:lang w:val="nl-NL"/>
        </w:rPr>
        <w:t>gebied</w:t>
      </w:r>
      <w:r w:rsidR="008F7C37" w:rsidRPr="0965366A">
        <w:rPr>
          <w:rFonts w:ascii="Calibri Light" w:hAnsi="Calibri Light" w:cs="Calibri Light"/>
          <w:lang w:val="nl-NL"/>
        </w:rPr>
        <w:t xml:space="preserve"> van zorg, en samenwerking</w:t>
      </w:r>
      <w:r w:rsidR="1658F855" w:rsidRPr="0965366A">
        <w:rPr>
          <w:rFonts w:ascii="Calibri Light" w:hAnsi="Calibri Light" w:cs="Calibri Light"/>
          <w:lang w:val="nl-NL"/>
        </w:rPr>
        <w:t xml:space="preserve"> met inwoners</w:t>
      </w:r>
      <w:r w:rsidR="0052098C" w:rsidRPr="0965366A">
        <w:rPr>
          <w:rFonts w:ascii="Calibri Light" w:hAnsi="Calibri Light" w:cs="Calibri Light"/>
          <w:lang w:val="nl-NL"/>
        </w:rPr>
        <w:t xml:space="preserve"> </w:t>
      </w:r>
      <w:r w:rsidR="005645B1" w:rsidRPr="0965366A">
        <w:rPr>
          <w:rFonts w:ascii="Calibri Light" w:hAnsi="Calibri Light" w:cs="Calibri Light"/>
          <w:lang w:val="nl-NL"/>
        </w:rPr>
        <w:t xml:space="preserve">in </w:t>
      </w:r>
      <w:r w:rsidR="0052098C" w:rsidRPr="0965366A">
        <w:rPr>
          <w:rFonts w:ascii="Calibri Light" w:hAnsi="Calibri Light" w:cs="Calibri Light"/>
          <w:lang w:val="nl-NL"/>
        </w:rPr>
        <w:t>buurten en wijken.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78BF638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600EFAB">
        <w:rPr>
          <w:rFonts w:ascii="Calibri Light" w:hAnsi="Calibri Light" w:cs="Calibri Light"/>
          <w:b/>
          <w:bCs/>
          <w:lang w:val="nl-NL"/>
        </w:rPr>
        <w:t>dv01</w:t>
      </w:r>
      <w:r w:rsidRPr="0600EFAB">
        <w:rPr>
          <w:rFonts w:ascii="Calibri Light" w:hAnsi="Calibri Light" w:cs="Calibri Light"/>
          <w:lang w:val="nl-NL"/>
        </w:rPr>
        <w:t xml:space="preserve"> Wat vindt u -over het algemeen- van de dienstverlening van uw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0600EFAB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3F461DB4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t>dv06</w:t>
      </w:r>
      <w:r w:rsidRPr="0965366A">
        <w:rPr>
          <w:rFonts w:ascii="Calibri Light" w:hAnsi="Calibri Light" w:cs="Calibri Light"/>
          <w:lang w:val="nl-NL"/>
        </w:rPr>
        <w:t xml:space="preserve"> </w:t>
      </w:r>
      <w:r w:rsidR="72B20FF3" w:rsidRPr="0965366A">
        <w:rPr>
          <w:rFonts w:ascii="Calibri Light" w:hAnsi="Calibri Light" w:cs="Calibri Light"/>
          <w:lang w:val="nl-NL"/>
        </w:rPr>
        <w:t xml:space="preserve">Wat vindt u van de </w:t>
      </w:r>
      <w:r w:rsidR="0C8BC0C3" w:rsidRPr="0965366A">
        <w:rPr>
          <w:rFonts w:ascii="Calibri Light" w:hAnsi="Calibri Light" w:cs="Calibri Light"/>
          <w:lang w:val="nl-NL"/>
        </w:rPr>
        <w:t xml:space="preserve">digitale </w:t>
      </w:r>
      <w:r w:rsidR="72B20FF3" w:rsidRPr="0965366A">
        <w:rPr>
          <w:rFonts w:ascii="Calibri Light" w:hAnsi="Calibri Light" w:cs="Calibri Light"/>
          <w:lang w:val="nl-NL"/>
        </w:rPr>
        <w:t>dienstverlening van de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="72B20FF3" w:rsidRPr="0965366A">
        <w:rPr>
          <w:rFonts w:ascii="Calibri Light" w:hAnsi="Calibri Light" w:cs="Calibri Light"/>
          <w:lang w:val="nl-NL"/>
        </w:rPr>
        <w:t>Denk hierbij aan de website, digitaal infobalie/-loket, app en de diensten die u digitaal kunt aanvragen of</w:t>
      </w:r>
      <w:r w:rsidR="00A343DF" w:rsidRPr="0965366A">
        <w:rPr>
          <w:rFonts w:ascii="Calibri Light" w:hAnsi="Calibri Light" w:cs="Calibri Light"/>
          <w:lang w:val="nl-NL"/>
        </w:rPr>
        <w:t xml:space="preserve"> </w:t>
      </w:r>
      <w:r w:rsidR="41164C89" w:rsidRPr="0965366A">
        <w:rPr>
          <w:rFonts w:ascii="Calibri Light" w:hAnsi="Calibri Light" w:cs="Calibri Light"/>
          <w:lang w:val="nl-NL"/>
        </w:rPr>
        <w:t>regelen</w:t>
      </w:r>
      <w:r w:rsidR="72B20FF3" w:rsidRPr="0965366A">
        <w:rPr>
          <w:rFonts w:ascii="Calibri Light" w:hAnsi="Calibri Light" w:cs="Calibri Light"/>
          <w:lang w:val="nl-NL"/>
        </w:rPr>
        <w:t xml:space="preserve">. </w:t>
      </w:r>
      <w:r w:rsidRPr="00107A94">
        <w:rPr>
          <w:lang w:val="nl-NL"/>
        </w:rPr>
        <w:br/>
      </w:r>
      <w:r w:rsidRPr="00107A94">
        <w:rPr>
          <w:lang w:val="nl-NL"/>
        </w:rPr>
        <w:lastRenderedPageBreak/>
        <w:br/>
      </w:r>
      <w:r w:rsidR="72B20FF3" w:rsidRPr="096536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BB8166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CF3B07">
        <w:rPr>
          <w:rFonts w:ascii="Calibri Light" w:hAnsi="Calibri Light" w:cs="Calibri Light"/>
          <w:b/>
          <w:bCs/>
          <w:lang w:val="nl-NL"/>
        </w:rPr>
        <w:t>dv02</w:t>
      </w:r>
      <w:r w:rsidRPr="5ECF3B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5ECF3B07">
        <w:rPr>
          <w:rFonts w:ascii="Calibri Light" w:hAnsi="Calibri Light" w:cs="Calibri Light"/>
          <w:lang w:val="nl-NL"/>
        </w:rPr>
        <w:t xml:space="preserve">Denk hierbij aan het aanvragen van een product </w:t>
      </w:r>
      <w:r w:rsidR="00702C59" w:rsidRPr="5ECF3B07">
        <w:rPr>
          <w:rFonts w:ascii="Calibri Light" w:hAnsi="Calibri Light" w:cs="Calibri Light"/>
          <w:lang w:val="nl-NL"/>
        </w:rPr>
        <w:t xml:space="preserve">of </w:t>
      </w:r>
      <w:r w:rsidRPr="5ECF3B07">
        <w:rPr>
          <w:rFonts w:ascii="Calibri Light" w:hAnsi="Calibri Light" w:cs="Calibri Light"/>
          <w:lang w:val="nl-NL"/>
        </w:rPr>
        <w:t xml:space="preserve">dienst </w:t>
      </w:r>
      <w:r w:rsidR="003A3C2D" w:rsidRPr="5ECF3B07">
        <w:rPr>
          <w:rFonts w:ascii="Calibri Light" w:hAnsi="Calibri Light" w:cs="Calibri Light"/>
          <w:lang w:val="nl-NL"/>
        </w:rPr>
        <w:t>(</w:t>
      </w:r>
      <w:r w:rsidRPr="5ECF3B07">
        <w:rPr>
          <w:rFonts w:ascii="Calibri Light" w:hAnsi="Calibri Light" w:cs="Calibri Light"/>
          <w:lang w:val="nl-NL"/>
        </w:rPr>
        <w:t>zoals een paspoort of rijbewijs</w:t>
      </w:r>
      <w:r w:rsidR="003A3C2D" w:rsidRPr="5ECF3B07">
        <w:rPr>
          <w:rFonts w:ascii="Calibri Light" w:hAnsi="Calibri Light" w:cs="Calibri Light"/>
          <w:lang w:val="nl-NL"/>
        </w:rPr>
        <w:t>)</w:t>
      </w:r>
      <w:r w:rsidR="004F30B0" w:rsidRPr="5ECF3B07">
        <w:rPr>
          <w:rFonts w:ascii="Calibri Light" w:hAnsi="Calibri Light" w:cs="Calibri Light"/>
          <w:lang w:val="nl-NL"/>
        </w:rPr>
        <w:t>,</w:t>
      </w:r>
      <w:r w:rsidR="002C27A2" w:rsidRPr="5ECF3B07">
        <w:rPr>
          <w:rFonts w:ascii="Calibri Light" w:hAnsi="Calibri Light" w:cs="Calibri Light"/>
          <w:lang w:val="nl-NL"/>
        </w:rPr>
        <w:t xml:space="preserve"> </w:t>
      </w:r>
      <w:r w:rsidRPr="5ECF3B07">
        <w:rPr>
          <w:rFonts w:ascii="Calibri Light" w:hAnsi="Calibri Light" w:cs="Calibri Light"/>
          <w:lang w:val="nl-NL"/>
        </w:rPr>
        <w:t>ondersteuning</w:t>
      </w:r>
      <w:r w:rsidR="008C7D28" w:rsidRPr="5ECF3B07">
        <w:rPr>
          <w:rFonts w:ascii="Calibri Light" w:hAnsi="Calibri Light" w:cs="Calibri Light"/>
          <w:lang w:val="nl-NL"/>
        </w:rPr>
        <w:t xml:space="preserve">, </w:t>
      </w:r>
      <w:r w:rsidRPr="5ECF3B07">
        <w:rPr>
          <w:rFonts w:ascii="Calibri Light" w:hAnsi="Calibri Light" w:cs="Calibri Light"/>
          <w:lang w:val="nl-NL"/>
        </w:rPr>
        <w:t xml:space="preserve">het </w:t>
      </w:r>
      <w:r w:rsidR="008C7D28" w:rsidRPr="5ECF3B07">
        <w:rPr>
          <w:rFonts w:ascii="Calibri Light" w:hAnsi="Calibri Light" w:cs="Calibri Light"/>
          <w:lang w:val="nl-NL"/>
        </w:rPr>
        <w:t xml:space="preserve">stellen </w:t>
      </w:r>
      <w:r w:rsidRPr="5ECF3B07">
        <w:rPr>
          <w:rFonts w:ascii="Calibri Light" w:hAnsi="Calibri Light" w:cs="Calibri Light"/>
          <w:lang w:val="nl-NL"/>
        </w:rPr>
        <w:t>van een vraag</w:t>
      </w:r>
      <w:r w:rsidR="00F92BE6" w:rsidRPr="5ECF3B07">
        <w:rPr>
          <w:rFonts w:ascii="Calibri Light" w:hAnsi="Calibri Light" w:cs="Calibri Light"/>
          <w:lang w:val="nl-NL"/>
        </w:rPr>
        <w:t>,</w:t>
      </w:r>
      <w:r w:rsidRPr="5ECF3B07">
        <w:rPr>
          <w:rFonts w:ascii="Calibri Light" w:hAnsi="Calibri Light" w:cs="Calibri Light"/>
          <w:lang w:val="nl-NL"/>
        </w:rPr>
        <w:t xml:space="preserve"> of het </w:t>
      </w:r>
      <w:r w:rsidR="008C7D28" w:rsidRPr="5ECF3B07">
        <w:rPr>
          <w:rFonts w:ascii="Calibri Light" w:hAnsi="Calibri Light" w:cs="Calibri Light"/>
          <w:lang w:val="nl-NL"/>
        </w:rPr>
        <w:t xml:space="preserve">bespreken van een </w:t>
      </w:r>
      <w:r w:rsidRPr="5ECF3B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737057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="003F472F">
        <w:rPr>
          <w:rFonts w:ascii="Calibri Light" w:hAnsi="Calibri Light" w:cs="Calibri Light"/>
          <w:lang w:val="nl-NL"/>
        </w:rPr>
        <w:lastRenderedPageBreak/>
        <w:t>Als u</w:t>
      </w:r>
      <w:r w:rsidRPr="5CACD928">
        <w:rPr>
          <w:rFonts w:ascii="Calibri Light" w:hAnsi="Calibri Light" w:cs="Calibri Light"/>
          <w:lang w:val="nl-NL"/>
        </w:rPr>
        <w:t xml:space="preserve"> meerdere redenen </w:t>
      </w:r>
      <w:r w:rsidR="003F472F">
        <w:rPr>
          <w:rFonts w:ascii="Calibri Light" w:hAnsi="Calibri Light" w:cs="Calibri Light"/>
          <w:lang w:val="nl-NL"/>
        </w:rPr>
        <w:t xml:space="preserve">had </w:t>
      </w:r>
      <w:r w:rsidRPr="5CACD928">
        <w:rPr>
          <w:rFonts w:ascii="Calibri Light" w:hAnsi="Calibri Light" w:cs="Calibri Light"/>
          <w:lang w:val="nl-NL"/>
        </w:rPr>
        <w:t xml:space="preserve">voor contact </w:t>
      </w:r>
      <w:r w:rsidR="005E3335">
        <w:rPr>
          <w:rFonts w:ascii="Calibri Light" w:hAnsi="Calibri Light" w:cs="Calibri Light"/>
          <w:lang w:val="nl-NL"/>
        </w:rPr>
        <w:t xml:space="preserve">met de gemeente,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 en inkomen </w:t>
      </w:r>
    </w:p>
    <w:p w14:paraId="46F0B68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Gezondheid en zorg   </w:t>
      </w:r>
    </w:p>
    <w:p w14:paraId="1B97647D" w14:textId="3EEA5BF0" w:rsidR="00D93DAA" w:rsidRDefault="07EF32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CF3B07">
        <w:rPr>
          <w:rFonts w:ascii="Calibri Light" w:hAnsi="Calibri Light" w:cs="Calibri Light"/>
          <w:lang w:val="nl-NL"/>
        </w:rPr>
        <w:t xml:space="preserve">Familie </w:t>
      </w:r>
      <w:r w:rsidR="4A5B095C" w:rsidRPr="5ECF3B07">
        <w:rPr>
          <w:rFonts w:ascii="Calibri Light" w:hAnsi="Calibri Light" w:cs="Calibri Light"/>
          <w:lang w:val="nl-NL"/>
        </w:rPr>
        <w:t>en gezin (inclusief geboorte, huwelijk en relatie)</w:t>
      </w:r>
    </w:p>
    <w:p w14:paraId="1B122817" w14:textId="77777777" w:rsidR="00092B41" w:rsidRPr="009A2F1D" w:rsidRDefault="00092B41" w:rsidP="00092B41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Verhuizen</w:t>
      </w:r>
    </w:p>
    <w:p w14:paraId="25903B5A" w14:textId="77777777" w:rsidR="00092B41" w:rsidRPr="009A2F1D" w:rsidRDefault="00092B41" w:rsidP="00092B41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26EE3273" w14:textId="6BDC6CA3" w:rsidR="00092B41" w:rsidRPr="00D648BC" w:rsidRDefault="00092B41" w:rsidP="0965366A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Onderwijs en opleiding (inclusief kinderopvang)   </w:t>
      </w:r>
    </w:p>
    <w:p w14:paraId="780AA368" w14:textId="63D05C84" w:rsidR="00C0016A" w:rsidRPr="00C42613" w:rsidRDefault="001059C7" w:rsidP="00ED67DA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id-kaart)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1D6AB57C" w14:textId="7847BFF9" w:rsidR="00D93DAA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Ondernemen </w:t>
      </w:r>
    </w:p>
    <w:p w14:paraId="6B713069" w14:textId="748CA0E4" w:rsidR="0065385E" w:rsidRPr="0065385E" w:rsidRDefault="00602332" w:rsidP="0065385E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>, namelijk</w:t>
      </w:r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6022BEFE" w14:textId="0CBA3F8B" w:rsidR="006A631F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14:paraId="55EBD999" w14:textId="4ABF1D14" w:rsidR="00D93DAA" w:rsidRPr="00711291" w:rsidRDefault="4A5B095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20CB54EB" w:rsidR="00D93DAA" w:rsidRPr="009A2F1D" w:rsidRDefault="4A5B095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sociale media of berichten app</w:t>
      </w:r>
    </w:p>
    <w:p w14:paraId="177E083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(publieks)balie   </w:t>
      </w:r>
    </w:p>
    <w:p w14:paraId="0CD6420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telefoon   </w:t>
      </w:r>
    </w:p>
    <w:p w14:paraId="12AFC676" w14:textId="33858E3E" w:rsidR="00D93DAA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huisbezoek   </w:t>
      </w:r>
    </w:p>
    <w:p w14:paraId="58B78AD7" w14:textId="648660A2" w:rsidR="00C62B61" w:rsidRPr="007E5672" w:rsidRDefault="00B3389D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>wijk</w:t>
      </w:r>
      <w:r w:rsidR="007B497C">
        <w:rPr>
          <w:rFonts w:ascii="Calibri Light" w:hAnsi="Calibri Light" w:cs="Calibri Light"/>
          <w:lang w:val="nl-NL"/>
        </w:rPr>
        <w:t>- of buurt</w:t>
      </w:r>
      <w:r w:rsidRPr="5EF2C007">
        <w:rPr>
          <w:rFonts w:ascii="Calibri Light" w:hAnsi="Calibri Light" w:cs="Calibri Light"/>
          <w:lang w:val="nl-NL"/>
        </w:rPr>
        <w:t>team</w:t>
      </w:r>
    </w:p>
    <w:p w14:paraId="7C5D4E04" w14:textId="104CBCA5" w:rsidR="00D93DAA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 persoonlijk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4AC01F49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In hoeverre bent u het </w:t>
      </w:r>
      <w:r w:rsidR="001222BA" w:rsidRPr="0965366A">
        <w:rPr>
          <w:rFonts w:ascii="Calibri Light" w:hAnsi="Calibri Light" w:cs="Calibri Light"/>
          <w:lang w:val="nl-NL"/>
        </w:rPr>
        <w:t xml:space="preserve">eens </w:t>
      </w:r>
      <w:r w:rsidRPr="0965366A">
        <w:rPr>
          <w:rFonts w:ascii="Calibri Light" w:hAnsi="Calibri Light" w:cs="Calibri Light"/>
          <w:lang w:val="nl-NL"/>
        </w:rPr>
        <w:t xml:space="preserve">met 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="001059C7" w:rsidRPr="0965366A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2469E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8BD9C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5ECF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2469E" w14:paraId="15D8A584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39EAC28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67F499F7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68FBB5C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CF3B07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 w:rsidRPr="5ECF3B07">
              <w:rPr>
                <w:rFonts w:ascii="Calibri Light" w:hAnsi="Calibri Light" w:cs="Calibri Light"/>
                <w:lang w:val="nl-NL"/>
              </w:rPr>
              <w:t>duur</w:t>
            </w:r>
            <w:r w:rsidR="25CA87E0" w:rsidRPr="5ECF3B07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5ECF3B07">
              <w:rPr>
                <w:rFonts w:ascii="Calibri Light" w:hAnsi="Calibri Light" w:cs="Calibri Light"/>
                <w:lang w:val="nl-NL"/>
              </w:rPr>
              <w:t xml:space="preserve"> was </w:t>
            </w:r>
            <w:r w:rsidR="0F1B822E" w:rsidRPr="5ECF3B07">
              <w:rPr>
                <w:rFonts w:ascii="Calibri Light" w:hAnsi="Calibri Light" w:cs="Calibri Light"/>
                <w:lang w:val="nl-NL"/>
              </w:rPr>
              <w:t>redelijk</w:t>
            </w:r>
            <w:r w:rsidRPr="5ECF3B07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6C68B1FF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461C51B0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489A76BC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C90A12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>De volgende vrag</w:t>
      </w:r>
      <w:r w:rsidR="00530382" w:rsidRPr="0965366A">
        <w:rPr>
          <w:rFonts w:ascii="Calibri Light" w:hAnsi="Calibri Light" w:cs="Calibri Light"/>
          <w:lang w:val="nl-NL"/>
        </w:rPr>
        <w:t>en</w:t>
      </w:r>
      <w:r w:rsidRPr="0965366A">
        <w:rPr>
          <w:rFonts w:ascii="Calibri Light" w:hAnsi="Calibri Light" w:cs="Calibri Light"/>
          <w:lang w:val="nl-NL"/>
        </w:rPr>
        <w:t xml:space="preserve"> en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="00875AD5" w:rsidRPr="0965366A">
        <w:rPr>
          <w:rFonts w:ascii="Calibri Light" w:hAnsi="Calibri Light" w:cs="Calibri Light"/>
          <w:lang w:val="nl-NL"/>
        </w:rPr>
        <w:t xml:space="preserve">In hoeverre bent u het </w:t>
      </w:r>
      <w:r w:rsidR="001222BA" w:rsidRPr="0965366A">
        <w:rPr>
          <w:rFonts w:ascii="Calibri Light" w:hAnsi="Calibri Light" w:cs="Calibri Light"/>
          <w:lang w:val="nl-NL"/>
        </w:rPr>
        <w:t xml:space="preserve">eens </w:t>
      </w:r>
      <w:r w:rsidR="00875AD5" w:rsidRPr="0965366A">
        <w:rPr>
          <w:rFonts w:ascii="Calibri Light" w:hAnsi="Calibri Light" w:cs="Calibri Light"/>
          <w:lang w:val="nl-NL"/>
        </w:rPr>
        <w:t xml:space="preserve">met 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965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2469E" w14:paraId="5C293709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586BFE2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Ik kan de informatie</w:t>
            </w:r>
            <w:r w:rsidR="3A40ED7B" w:rsidRPr="0965366A">
              <w:rPr>
                <w:rFonts w:ascii="Calibri Light" w:hAnsi="Calibri Light" w:cs="Calibri Light"/>
                <w:lang w:val="nl-NL"/>
              </w:rPr>
              <w:t xml:space="preserve"> die ik nodig heb van de gemeente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 w:rsidRPr="0965366A">
              <w:rPr>
                <w:rFonts w:ascii="Calibri Light" w:hAnsi="Calibri Light" w:cs="Calibri Light"/>
                <w:lang w:val="nl-NL"/>
              </w:rPr>
              <w:t>m</w:t>
            </w:r>
            <w:r w:rsidR="1C392D8B" w:rsidRPr="0965366A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2469E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5FD94BF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r w:rsidR="00A21EBC">
              <w:rPr>
                <w:rFonts w:ascii="Calibri Light" w:hAnsi="Calibri Light" w:cs="Calibri Light"/>
                <w:lang w:val="nl-NL"/>
              </w:rPr>
              <w:t>duidelijke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1499FD53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0965366A">
        <w:rPr>
          <w:rFonts w:ascii="Calibri Light" w:hAnsi="Calibri Light" w:cs="Calibri Light"/>
          <w:lang w:val="nl-NL"/>
        </w:rPr>
        <w:t xml:space="preserve"> Wat vindt u van de communicatie en voorlichting vanuit de gemeente?</w:t>
      </w:r>
    </w:p>
    <w:p w14:paraId="0615C5E8" w14:textId="755776AF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3BF4CB2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Kop2Char"/>
          <w:lang w:val="nl-NL"/>
        </w:rPr>
      </w:pPr>
      <w:r>
        <w:rPr>
          <w:rStyle w:val="Kop2Char"/>
          <w:lang w:val="nl-NL"/>
        </w:rPr>
        <w:br w:type="page"/>
      </w:r>
    </w:p>
    <w:p w14:paraId="1BA2B3FB" w14:textId="1C75287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Style w:val="Kop2Char"/>
          <w:lang w:val="nl-NL"/>
        </w:rPr>
        <w:lastRenderedPageBreak/>
        <w:t>Welzijn en zorg</w:t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 </w:t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r w:rsidR="00AA68E9" w:rsidRPr="0965366A">
        <w:rPr>
          <w:rFonts w:ascii="Calibri Light" w:hAnsi="Calibri Light" w:cs="Calibri Light"/>
          <w:lang w:val="nl-NL"/>
        </w:rPr>
        <w:t xml:space="preserve">activiteiten die </w:t>
      </w:r>
      <w:r w:rsidR="00664057" w:rsidRPr="0965366A">
        <w:rPr>
          <w:rFonts w:ascii="Calibri Light" w:hAnsi="Calibri Light" w:cs="Calibri Light"/>
          <w:lang w:val="nl-NL"/>
        </w:rPr>
        <w:t>voor u belangrijk zijn</w:t>
      </w:r>
      <w:r w:rsidRPr="0965366A">
        <w:rPr>
          <w:rFonts w:ascii="Calibri Light" w:hAnsi="Calibri Light" w:cs="Calibri Light"/>
          <w:lang w:val="nl-NL"/>
        </w:rPr>
        <w:t>. Ook vragen we u naar vrijwilligerswerk, zorg aa</w:t>
      </w:r>
      <w:r w:rsidR="000B3509" w:rsidRPr="0965366A">
        <w:rPr>
          <w:rFonts w:ascii="Calibri Light" w:hAnsi="Calibri Light" w:cs="Calibri Light"/>
          <w:lang w:val="nl-NL"/>
        </w:rPr>
        <w:t>n mensen die hulp nodig hebben</w:t>
      </w:r>
      <w:r w:rsidRPr="0965366A">
        <w:rPr>
          <w:rFonts w:ascii="Calibri Light" w:hAnsi="Calibri Light" w:cs="Calibri Light"/>
          <w:lang w:val="nl-NL"/>
        </w:rPr>
        <w:t xml:space="preserve">, en </w:t>
      </w:r>
      <w:r w:rsidR="009C1DA1" w:rsidRPr="0965366A">
        <w:rPr>
          <w:rFonts w:ascii="Calibri Light" w:hAnsi="Calibri Light" w:cs="Calibri Light"/>
          <w:lang w:val="nl-NL"/>
        </w:rPr>
        <w:t xml:space="preserve">ondersteunende </w:t>
      </w:r>
      <w:r w:rsidRPr="0965366A">
        <w:rPr>
          <w:rFonts w:ascii="Calibri Light" w:hAnsi="Calibri Light" w:cs="Calibri Light"/>
          <w:lang w:val="nl-NL"/>
        </w:rPr>
        <w:t>voorzieningen</w:t>
      </w:r>
      <w:r w:rsidR="0244FCC9" w:rsidRPr="0965366A">
        <w:rPr>
          <w:rFonts w:ascii="Calibri Light" w:hAnsi="Calibri Light" w:cs="Calibri Light"/>
          <w:lang w:val="nl-NL"/>
        </w:rPr>
        <w:t>.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92A4EA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371728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367618F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01E46133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00562631">
        <w:rPr>
          <w:rFonts w:ascii="Calibri Light" w:eastAsia="Calibri Light" w:hAnsi="Calibri Light" w:cs="Calibri Light"/>
          <w:lang w:val="nl-NL"/>
        </w:rPr>
        <w:t>He</w:t>
      </w:r>
      <w:r w:rsidR="00E824AE">
        <w:rPr>
          <w:rFonts w:ascii="Calibri Light" w:eastAsia="Calibri Light" w:hAnsi="Calibri Light" w:cs="Calibri Light"/>
          <w:lang w:val="nl-NL"/>
        </w:rPr>
        <w:t xml:space="preserve">eft u het gevoel dat de zaken hieronder een negatieve invloed hebben op uw leven of u in de weg staan in uw leven? </w:t>
      </w:r>
      <w:r w:rsidR="04D5FEE6" w:rsidRPr="04D5FEE6">
        <w:rPr>
          <w:rFonts w:ascii="Calibri Light" w:eastAsia="Calibri Light" w:hAnsi="Calibri Light" w:cs="Calibri Light"/>
          <w:lang w:val="nl-NL"/>
        </w:rPr>
        <w:t>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2654051C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5098E5D1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25B45FAF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6A6697BD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7CD81ECC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zeg ik liever niet</w:t>
            </w:r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(algemene) lichamelijke gezondheid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fysiek functioneren (bewegen)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C2469E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3C79B008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2469E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27647E9D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2469E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12E56B2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2469E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064D679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anders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495CE55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met andere mensen?</w:t>
      </w:r>
    </w:p>
    <w:p w14:paraId="17C7B1B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62F9EF2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te weinig   </w:t>
      </w:r>
    </w:p>
    <w:p w14:paraId="6EF1E03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654E8BCE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r w:rsidR="00C141EF">
        <w:rPr>
          <w:rFonts w:ascii="Calibri Light" w:hAnsi="Calibri Light" w:cs="Calibri Light"/>
        </w:rPr>
        <w:t>bijna</w:t>
      </w:r>
      <w:r w:rsidR="007F6A2A">
        <w:rPr>
          <w:rFonts w:ascii="Calibri Light" w:hAnsi="Calibri Light" w:cs="Calibri Light"/>
        </w:rPr>
        <w:t>) niet</w:t>
      </w:r>
      <w:r w:rsidRPr="2FA0F716">
        <w:rPr>
          <w:rFonts w:ascii="Calibri Light" w:hAnsi="Calibri Light" w:cs="Calibri Light"/>
        </w:rPr>
        <w:t xml:space="preserve">  </w:t>
      </w:r>
    </w:p>
    <w:p w14:paraId="20F8ADBE" w14:textId="1156446A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soms</w:t>
      </w:r>
      <w:r w:rsidRPr="2FA0F716">
        <w:rPr>
          <w:rFonts w:ascii="Calibri Light" w:hAnsi="Calibri Light" w:cs="Calibri Light"/>
        </w:rPr>
        <w:t xml:space="preserve"> </w:t>
      </w:r>
    </w:p>
    <w:p w14:paraId="7F2E2245" w14:textId="358B6389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vaak</w:t>
      </w:r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r w:rsidRPr="2FA0F716">
        <w:rPr>
          <w:rFonts w:ascii="Calibri Light" w:hAnsi="Calibri Light" w:cs="Calibri Light"/>
        </w:rPr>
        <w:t xml:space="preserve">vaak </w:t>
      </w:r>
    </w:p>
    <w:p w14:paraId="2F25348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630D62A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6F23A265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4519F686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r w:rsidR="009673E5">
        <w:rPr>
          <w:rFonts w:ascii="Calibri Light" w:hAnsi="Calibri Light" w:cs="Calibri Light"/>
        </w:rPr>
        <w:t>keer</w:t>
      </w:r>
      <w:r w:rsidRPr="009A2F1D">
        <w:rPr>
          <w:rFonts w:ascii="Calibri Light" w:hAnsi="Calibri Light" w:cs="Calibri Light"/>
        </w:rPr>
        <w:t xml:space="preserve"> per 2 weken </w:t>
      </w:r>
    </w:p>
    <w:p w14:paraId="5243B1A2" w14:textId="10135A02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r w:rsidR="009673E5">
        <w:rPr>
          <w:rFonts w:ascii="Calibri Light" w:hAnsi="Calibri Light" w:cs="Calibri Light"/>
        </w:rPr>
        <w:t>keer</w:t>
      </w:r>
      <w:r w:rsidRPr="009A2F1D">
        <w:rPr>
          <w:rFonts w:ascii="Calibri Light" w:hAnsi="Calibri Light" w:cs="Calibri Light"/>
        </w:rPr>
        <w:t xml:space="preserve"> per maand </w:t>
      </w:r>
    </w:p>
    <w:p w14:paraId="19DAF51D" w14:textId="3363510A" w:rsidR="00D93DAA" w:rsidRPr="009A2F1D" w:rsidRDefault="00DE7306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6E37469E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r w:rsidR="007838F4">
        <w:rPr>
          <w:rFonts w:ascii="Calibri Light" w:hAnsi="Calibri Light" w:cs="Calibri Light"/>
        </w:rPr>
        <w:t>meer antwoorden mogelijk</w:t>
      </w:r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sportvereniging </w:t>
      </w:r>
    </w:p>
    <w:p w14:paraId="3B872E63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gezelligheidsvereniging </w:t>
      </w:r>
    </w:p>
    <w:p w14:paraId="4C0B5F36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religieuze of maatschappelijke vereniging  </w:t>
      </w:r>
    </w:p>
    <w:p w14:paraId="6B506CE3" w14:textId="599D06B2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overige (vrijetijds)vereniging   </w:t>
      </w:r>
    </w:p>
    <w:p w14:paraId="287D96DB" w14:textId="1AB8834C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</w:t>
      </w:r>
      <w:r w:rsidR="00DF1F58">
        <w:rPr>
          <w:rFonts w:ascii="Calibri Light" w:hAnsi="Calibri Light" w:cs="Calibri Light"/>
          <w:lang w:val="nl-NL"/>
        </w:rPr>
        <w:t>een</w:t>
      </w:r>
      <w:r w:rsidRPr="009A2F1D">
        <w:rPr>
          <w:rFonts w:ascii="Calibri Light" w:hAnsi="Calibri Light" w:cs="Calibri Light"/>
          <w:lang w:val="nl-NL"/>
        </w:rPr>
        <w:t xml:space="preserve"> vereniging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391AD30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8"/>
        <w:gridCol w:w="2330"/>
        <w:gridCol w:w="2326"/>
        <w:gridCol w:w="2336"/>
      </w:tblGrid>
      <w:tr w:rsidR="00D93DAA" w:rsidRPr="009A2F1D" w14:paraId="06593F00" w14:textId="77777777" w:rsidTr="0965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05D98377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vaak</w:t>
            </w:r>
          </w:p>
        </w:tc>
        <w:tc>
          <w:tcPr>
            <w:tcW w:w="2394" w:type="dxa"/>
          </w:tcPr>
          <w:p w14:paraId="6B4C8214" w14:textId="09818E64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af en toe</w:t>
            </w:r>
          </w:p>
        </w:tc>
        <w:tc>
          <w:tcPr>
            <w:tcW w:w="2394" w:type="dxa"/>
          </w:tcPr>
          <w:p w14:paraId="712728E8" w14:textId="43AA404E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F0346C9">
              <w:rPr>
                <w:rFonts w:ascii="Calibri Light" w:hAnsi="Calibri Light" w:cs="Calibri Light"/>
              </w:rPr>
              <w:t>(</w:t>
            </w:r>
            <w:r w:rsidR="00C141EF" w:rsidRPr="0F0346C9">
              <w:rPr>
                <w:rFonts w:ascii="Calibri Light" w:hAnsi="Calibri Light" w:cs="Calibri Light"/>
              </w:rPr>
              <w:t>bijna</w:t>
            </w:r>
            <w:r w:rsidRPr="0F0346C9">
              <w:rPr>
                <w:rFonts w:ascii="Calibri Light" w:hAnsi="Calibri Light" w:cs="Calibri Light"/>
              </w:rPr>
              <w:t>) noo</w:t>
            </w:r>
            <w:r w:rsidR="5411CDDF" w:rsidRPr="0F0346C9">
              <w:rPr>
                <w:rFonts w:ascii="Calibri Light" w:hAnsi="Calibri Light" w:cs="Calibri Light"/>
              </w:rPr>
              <w:t>i</w:t>
            </w:r>
            <w:r w:rsidRPr="0F0346C9">
              <w:rPr>
                <w:rFonts w:ascii="Calibri Light" w:hAnsi="Calibri Light" w:cs="Calibri Light"/>
              </w:rPr>
              <w:t>t</w:t>
            </w:r>
          </w:p>
        </w:tc>
      </w:tr>
      <w:tr w:rsidR="00D93DAA" w:rsidRPr="00C2469E" w14:paraId="6934A002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447EA96A" w:rsidR="00D93DAA" w:rsidRPr="009A2F1D" w:rsidRDefault="4C6C4C6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Z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>org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 xml:space="preserve">aan een familielid, vriend of kennis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hulp aan buren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C2469E" w14:paraId="360E34EC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6ABA0C8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 xml:space="preserve">aandacht voor buren in een </w:t>
            </w:r>
            <w:r w:rsidR="1C687FFC" w:rsidRPr="0965366A">
              <w:rPr>
                <w:rFonts w:ascii="Calibri Light" w:hAnsi="Calibri Light" w:cs="Calibri Light"/>
                <w:lang w:val="nl-NL"/>
              </w:rPr>
              <w:t>moeilijke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 situatie (eenzaam, </w:t>
            </w:r>
            <w:r w:rsidR="797AA689" w:rsidRPr="0965366A">
              <w:rPr>
                <w:rFonts w:ascii="Calibri Light" w:hAnsi="Calibri Light" w:cs="Calibri Light"/>
                <w:lang w:val="nl-NL"/>
              </w:rPr>
              <w:t>n</w:t>
            </w:r>
            <w:r w:rsidR="797AA689" w:rsidRPr="0965366A">
              <w:rPr>
                <w:lang w:val="nl-NL"/>
              </w:rPr>
              <w:t xml:space="preserve">iet </w:t>
            </w:r>
            <w:r w:rsidR="797AA689" w:rsidRPr="0965366A">
              <w:rPr>
                <w:rFonts w:ascii="Calibri Light" w:hAnsi="Calibri Light" w:cs="Calibri Light"/>
                <w:lang w:val="nl-NL"/>
              </w:rPr>
              <w:t>goed voor zichzelf</w:t>
            </w:r>
            <w:r w:rsidR="6FC256E2" w:rsidRPr="0965366A">
              <w:rPr>
                <w:rFonts w:ascii="Calibri Light" w:hAnsi="Calibri Light" w:cs="Calibri Light"/>
                <w:lang w:val="nl-NL"/>
              </w:rPr>
              <w:t xml:space="preserve"> of anderen</w:t>
            </w:r>
            <w:r w:rsidR="21338FF0" w:rsidRPr="0965366A">
              <w:rPr>
                <w:rFonts w:ascii="Calibri Light" w:hAnsi="Calibri Light" w:cs="Calibri Light"/>
                <w:lang w:val="nl-NL"/>
              </w:rPr>
              <w:t xml:space="preserve"> kunnen</w:t>
            </w:r>
            <w:r w:rsidR="797AA689" w:rsidRPr="0965366A">
              <w:rPr>
                <w:rFonts w:ascii="Calibri Light" w:hAnsi="Calibri Light" w:cs="Calibri Light"/>
                <w:lang w:val="nl-NL"/>
              </w:rPr>
              <w:t xml:space="preserve"> zorgen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vrijwilligerswerk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4596506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F0346C9">
        <w:rPr>
          <w:rFonts w:ascii="Calibri Light" w:hAnsi="Calibri Light" w:cs="Calibri Light"/>
          <w:b/>
          <w:bCs/>
          <w:lang w:val="nl-NL"/>
        </w:rPr>
        <w:t>zw07</w:t>
      </w:r>
      <w:r w:rsidRPr="0F0346C9">
        <w:rPr>
          <w:rFonts w:ascii="Calibri Light" w:hAnsi="Calibri Light" w:cs="Calibri Light"/>
          <w:lang w:val="nl-NL"/>
        </w:rPr>
        <w:t xml:space="preserve"> Wilt u vrijwilligerswerk (blijven) doen</w:t>
      </w:r>
      <w:r w:rsidR="009F68EE" w:rsidRPr="0F0346C9">
        <w:rPr>
          <w:rFonts w:ascii="Calibri Light" w:hAnsi="Calibri Light" w:cs="Calibri Light"/>
          <w:lang w:val="nl-NL"/>
        </w:rPr>
        <w:t>, zolang het kan</w:t>
      </w:r>
      <w:r w:rsidRPr="0F0346C9">
        <w:rPr>
          <w:rFonts w:ascii="Calibri Light" w:hAnsi="Calibri Light" w:cs="Calibri Light"/>
          <w:lang w:val="nl-NL"/>
        </w:rPr>
        <w:t>?</w:t>
      </w:r>
    </w:p>
    <w:p w14:paraId="2E4DE6E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  </w:t>
      </w:r>
    </w:p>
    <w:p w14:paraId="7D9F03C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  </w:t>
      </w:r>
    </w:p>
    <w:p w14:paraId="5860D26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0A5C8044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</w:t>
      </w:r>
      <w:r w:rsidR="007838F4">
        <w:rPr>
          <w:rFonts w:ascii="Calibri Light" w:hAnsi="Calibri Light" w:cs="Calibri Light"/>
          <w:lang w:val="nl-NL"/>
        </w:rPr>
        <w:t>meer antwoorden mogelijk</w:t>
      </w:r>
      <w:r w:rsidRPr="00741903">
        <w:rPr>
          <w:rFonts w:ascii="Calibri Light" w:hAnsi="Calibri Light" w:cs="Calibri Light"/>
          <w:lang w:val="nl-NL"/>
        </w:rPr>
        <w:t>)</w:t>
      </w:r>
    </w:p>
    <w:p w14:paraId="4FBAE10B" w14:textId="77777777" w:rsidR="003D436E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geen interesse/behoefte</w:t>
      </w:r>
    </w:p>
    <w:p w14:paraId="00835384" w14:textId="60CC72E7" w:rsidR="00D93DAA" w:rsidRPr="005557F3" w:rsidRDefault="003D436E" w:rsidP="0965366A">
      <w:pPr>
        <w:pStyle w:val="Lijstalinea"/>
        <w:keepNext/>
        <w:numPr>
          <w:ilvl w:val="0"/>
          <w:numId w:val="3"/>
        </w:numPr>
        <w:spacing w:line="240" w:lineRule="auto"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wil niet ergens aan vast zitten  </w:t>
      </w:r>
    </w:p>
    <w:p w14:paraId="492792FE" w14:textId="58F6AF44" w:rsidR="00D93DAA" w:rsidRPr="009A2F1D" w:rsidRDefault="00AF0170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te weinig </w:t>
      </w:r>
      <w:r w:rsidR="001059C7" w:rsidRPr="0965366A">
        <w:rPr>
          <w:rFonts w:ascii="Calibri Light" w:hAnsi="Calibri Light" w:cs="Calibri Light"/>
          <w:lang w:val="nl-NL"/>
        </w:rPr>
        <w:t>tijd</w:t>
      </w:r>
      <w:r w:rsidR="00287864" w:rsidRPr="0965366A">
        <w:rPr>
          <w:rFonts w:ascii="Calibri Light" w:hAnsi="Calibri Light" w:cs="Calibri Light"/>
          <w:lang w:val="nl-NL"/>
        </w:rPr>
        <w:t xml:space="preserve"> of </w:t>
      </w:r>
      <w:r w:rsidR="001059C7" w:rsidRPr="0965366A">
        <w:rPr>
          <w:rFonts w:ascii="Calibri Light" w:hAnsi="Calibri Light" w:cs="Calibri Light"/>
          <w:lang w:val="nl-NL"/>
        </w:rPr>
        <w:t>te druk (vanwege baan,</w:t>
      </w:r>
      <w:r w:rsidR="483EE9D8" w:rsidRPr="0965366A">
        <w:rPr>
          <w:rFonts w:ascii="Calibri Light" w:hAnsi="Calibri Light" w:cs="Calibri Light"/>
          <w:lang w:val="nl-NL"/>
        </w:rPr>
        <w:t xml:space="preserve"> </w:t>
      </w:r>
      <w:r w:rsidR="00895629" w:rsidRPr="0965366A">
        <w:rPr>
          <w:rFonts w:ascii="Calibri Light" w:hAnsi="Calibri Light" w:cs="Calibri Light"/>
          <w:lang w:val="nl-NL"/>
        </w:rPr>
        <w:t>gezin of familie</w:t>
      </w:r>
      <w:r w:rsidR="001059C7" w:rsidRPr="0965366A">
        <w:rPr>
          <w:rFonts w:ascii="Calibri Light" w:hAnsi="Calibri Light" w:cs="Calibri Light"/>
          <w:lang w:val="nl-NL"/>
        </w:rPr>
        <w:t xml:space="preserve">)  </w:t>
      </w:r>
    </w:p>
    <w:p w14:paraId="591F8111" w14:textId="77777777" w:rsidR="007933A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gezondheid</w:t>
      </w:r>
    </w:p>
    <w:p w14:paraId="2247213B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kan geen geschikt vrijwilligerswerk vinden   </w:t>
      </w:r>
    </w:p>
    <w:p w14:paraId="3D6C3523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9760A6" w14:textId="576E69CF" w:rsidR="00E37389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zw13</w:t>
      </w:r>
      <w:r w:rsidRPr="009A2F1D">
        <w:rPr>
          <w:rFonts w:ascii="Calibri Light" w:hAnsi="Calibri Light" w:cs="Calibri Light"/>
          <w:lang w:val="nl-NL"/>
        </w:rPr>
        <w:t xml:space="preserve"> [OPTIONEEL] </w:t>
      </w:r>
    </w:p>
    <w:p w14:paraId="04F72CD6" w14:textId="0DF7B7CF" w:rsidR="00D93DAA" w:rsidRPr="009A2F1D" w:rsidRDefault="00E37389">
      <w:pPr>
        <w:keepNext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nl-NL"/>
        </w:rPr>
        <w:t xml:space="preserve">Waar zou u uw </w:t>
      </w:r>
      <w:r w:rsidR="003270B0">
        <w:rPr>
          <w:rFonts w:ascii="Calibri Light" w:hAnsi="Calibri Light" w:cs="Calibri Light"/>
          <w:lang w:val="nl-NL"/>
        </w:rPr>
        <w:t xml:space="preserve">buren </w:t>
      </w:r>
      <w:r w:rsidR="00312584">
        <w:rPr>
          <w:rFonts w:ascii="Calibri Light" w:hAnsi="Calibri Light" w:cs="Calibri Light"/>
          <w:lang w:val="nl-NL"/>
        </w:rPr>
        <w:t>mee</w:t>
      </w:r>
      <w:r w:rsidR="003270B0">
        <w:rPr>
          <w:rFonts w:ascii="Calibri Light" w:hAnsi="Calibri Light" w:cs="Calibri Light"/>
          <w:lang w:val="nl-NL"/>
        </w:rPr>
        <w:t xml:space="preserve"> willen helpen</w:t>
      </w:r>
      <w:r w:rsidR="00442454">
        <w:rPr>
          <w:rFonts w:ascii="Calibri Light" w:hAnsi="Calibri Light" w:cs="Calibri Light"/>
          <w:lang w:val="nl-NL"/>
        </w:rPr>
        <w:t xml:space="preserve"> </w:t>
      </w:r>
      <w:r w:rsidR="00442454" w:rsidRPr="5CACD928">
        <w:rPr>
          <w:rFonts w:ascii="Calibri Light" w:hAnsi="Calibri Light" w:cs="Calibri Light"/>
          <w:lang w:val="nl-NL"/>
        </w:rPr>
        <w:t>als dat nodig is</w:t>
      </w:r>
      <w:r w:rsidR="003270B0">
        <w:rPr>
          <w:rFonts w:ascii="Calibri Light" w:hAnsi="Calibri Light" w:cs="Calibri Light"/>
          <w:lang w:val="nl-NL"/>
        </w:rPr>
        <w:t>?</w:t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</w:rPr>
        <w:t>(</w:t>
      </w:r>
      <w:r w:rsidR="007838F4">
        <w:rPr>
          <w:rFonts w:ascii="Calibri Light" w:hAnsi="Calibri Light" w:cs="Calibri Light"/>
        </w:rPr>
        <w:t>meer antwoorden mogelijk</w:t>
      </w:r>
      <w:r w:rsidR="001059C7" w:rsidRPr="009A2F1D">
        <w:rPr>
          <w:rFonts w:ascii="Calibri Light" w:hAnsi="Calibri Light" w:cs="Calibri Light"/>
        </w:rPr>
        <w:t>)</w:t>
      </w:r>
    </w:p>
    <w:p w14:paraId="197FC4D2" w14:textId="73533911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boodschappen </w:t>
      </w:r>
      <w:r w:rsidR="00252989">
        <w:rPr>
          <w:rFonts w:ascii="Calibri Light" w:hAnsi="Calibri Light" w:cs="Calibri Light"/>
        </w:rPr>
        <w:t>doen</w:t>
      </w:r>
    </w:p>
    <w:p w14:paraId="55AE63CD" w14:textId="5AC13C35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vervoer  </w:t>
      </w:r>
    </w:p>
    <w:p w14:paraId="1E3790EB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oogje in het zeil houden </w:t>
      </w:r>
    </w:p>
    <w:p w14:paraId="54BF56A5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schoonhouden of koken </w:t>
      </w:r>
    </w:p>
    <w:p w14:paraId="4B6BD886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422FA0FC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medicijnen </w:t>
      </w:r>
      <w:r w:rsidRPr="78A7358E">
        <w:rPr>
          <w:rFonts w:ascii="Calibri Light" w:hAnsi="Calibri Light" w:cs="Calibri Light"/>
        </w:rPr>
        <w:t>geven</w:t>
      </w:r>
      <w:r w:rsidRPr="009A2F1D">
        <w:rPr>
          <w:rFonts w:ascii="Calibri Light" w:hAnsi="Calibri Light" w:cs="Calibri Light"/>
        </w:rPr>
        <w:t xml:space="preserve"> of persoonlijke verzorging </w:t>
      </w:r>
    </w:p>
    <w:p w14:paraId="58562510" w14:textId="5B76757B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opvangen van kinderen </w:t>
      </w:r>
      <w:r w:rsidR="00280C48">
        <w:rPr>
          <w:rFonts w:ascii="Calibri Light" w:hAnsi="Calibri Light" w:cs="Calibri Light"/>
        </w:rPr>
        <w:t>of huisdier</w:t>
      </w:r>
      <w:r w:rsidRPr="009A2F1D">
        <w:rPr>
          <w:rFonts w:ascii="Calibri Light" w:hAnsi="Calibri Light" w:cs="Calibri Light"/>
        </w:rPr>
        <w:t xml:space="preserve"> </w:t>
      </w:r>
    </w:p>
    <w:p w14:paraId="7BD8C6C1" w14:textId="7EF58048" w:rsidR="00D93DAA" w:rsidRPr="009A2F1D" w:rsidRDefault="0041280E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informatie en advies bij </w:t>
      </w:r>
      <w:r w:rsidR="001059C7" w:rsidRPr="5CACD928">
        <w:rPr>
          <w:rFonts w:ascii="Calibri Light" w:hAnsi="Calibri Light" w:cs="Calibri Light"/>
          <w:lang w:val="nl-NL"/>
        </w:rPr>
        <w:t xml:space="preserve">aanvraag, administratie of computer </w:t>
      </w:r>
    </w:p>
    <w:p w14:paraId="464DC230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  ________________________________________________</w:t>
      </w:r>
    </w:p>
    <w:p w14:paraId="301F90D1" w14:textId="356AF5E0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r w:rsidR="002F4A37">
        <w:rPr>
          <w:rFonts w:ascii="Calibri Light" w:hAnsi="Calibri Light" w:cs="Calibri Light"/>
          <w:lang w:val="nl-NL"/>
        </w:rPr>
        <w:t>door</w:t>
      </w:r>
      <w:r w:rsidR="00E32EFD">
        <w:rPr>
          <w:rFonts w:ascii="Calibri Light" w:hAnsi="Calibri Light" w:cs="Calibri Light"/>
          <w:lang w:val="nl-NL"/>
        </w:rPr>
        <w:t xml:space="preserve"> mijn situatie</w:t>
      </w:r>
      <w:r w:rsidRPr="009A2F1D">
        <w:rPr>
          <w:rFonts w:ascii="Calibri Light" w:hAnsi="Calibri Light" w:cs="Calibri Light"/>
          <w:lang w:val="nl-NL"/>
        </w:rPr>
        <w:t xml:space="preserve"> geen hulp geven </w:t>
      </w:r>
      <w:r w:rsidR="001915B4">
        <w:rPr>
          <w:rFonts w:ascii="Calibri Light" w:hAnsi="Calibri Light" w:cs="Calibri Light"/>
          <w:lang w:val="nl-NL"/>
        </w:rPr>
        <w:t>aan buren</w:t>
      </w:r>
      <w:r w:rsidRPr="009A2F1D">
        <w:rPr>
          <w:rFonts w:ascii="Calibri Light" w:hAnsi="Calibri Light" w:cs="Calibri Light"/>
          <w:lang w:val="nl-NL"/>
        </w:rPr>
        <w:t xml:space="preserve">  </w:t>
      </w:r>
    </w:p>
    <w:p w14:paraId="4603728C" w14:textId="63675DFA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hulp geven </w:t>
      </w:r>
      <w:r w:rsidR="001915B4">
        <w:rPr>
          <w:rFonts w:ascii="Calibri Light" w:hAnsi="Calibri Light" w:cs="Calibri Light"/>
          <w:lang w:val="nl-NL"/>
        </w:rPr>
        <w:t>aan buren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666ECA26" w:rsidR="00D93DAA" w:rsidRPr="009A2F1D" w:rsidRDefault="00FC3D8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Als</w:t>
      </w:r>
      <w:r w:rsidR="001059C7" w:rsidRPr="231CF24D">
        <w:rPr>
          <w:rFonts w:ascii="Calibri Light" w:hAnsi="Calibri Light" w:cs="Calibri Light"/>
          <w:lang w:val="nl-NL"/>
        </w:rPr>
        <w:t xml:space="preserve">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="001059C7"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6890AD6D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264488">
        <w:rPr>
          <w:rFonts w:ascii="Calibri Light" w:hAnsi="Calibri Light" w:cs="Calibri Light"/>
          <w:b/>
          <w:bCs/>
          <w:highlight w:val="red"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r w:rsidRPr="00FC4A85">
        <w:rPr>
          <w:rFonts w:ascii="Calibri Light" w:hAnsi="Calibri Light" w:cs="Calibri Light"/>
          <w:lang w:val="nl-NL"/>
        </w:rPr>
        <w:t>Heeft u het gevoel dat u door het geven van zorg aan iemand die hulp nodig heeft, minder of onvoldoende tijd heeft voor u</w:t>
      </w:r>
      <w:r w:rsidR="00B971C4" w:rsidRPr="00FC4A85">
        <w:rPr>
          <w:rFonts w:ascii="Calibri Light" w:hAnsi="Calibri Light" w:cs="Calibri Light"/>
          <w:lang w:val="nl-NL"/>
        </w:rPr>
        <w:t>w</w:t>
      </w:r>
      <w:r w:rsidRPr="00FC4A85">
        <w:rPr>
          <w:rFonts w:ascii="Calibri Light" w:hAnsi="Calibri Light" w:cs="Calibri Light"/>
          <w:lang w:val="nl-NL"/>
        </w:rPr>
        <w:t xml:space="preserve"> eigen bezigheden?</w:t>
      </w:r>
    </w:p>
    <w:p w14:paraId="3045109A" w14:textId="4752D33A" w:rsidR="00D93DAA" w:rsidRPr="009A2F1D" w:rsidRDefault="00FE27B9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4F7E4205" w:rsidR="00D93DAA" w:rsidRPr="009A2F1D" w:rsidRDefault="00E3378B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soms</w:t>
      </w:r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39B78D83" w:rsidR="00D93DAA" w:rsidRPr="009A2F1D" w:rsidRDefault="00FE27B9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vaak</w:t>
      </w:r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r w:rsidR="001059C7" w:rsidRPr="009A2F1D">
        <w:rPr>
          <w:rFonts w:ascii="Calibri Light" w:hAnsi="Calibri Light" w:cs="Calibri Light"/>
        </w:rPr>
        <w:t xml:space="preserve">vaak   </w:t>
      </w:r>
    </w:p>
    <w:p w14:paraId="11870981" w14:textId="51BCB04F" w:rsidR="00D93DAA" w:rsidRPr="00E3378B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6D8ABE91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eens</w:t>
            </w:r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2469E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7EBDA58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</w:t>
            </w:r>
            <w:r w:rsidR="00AC5D00">
              <w:rPr>
                <w:rFonts w:ascii="Calibri Light" w:hAnsi="Calibri Light" w:cs="Calibri Light"/>
                <w:lang w:val="nl-NL"/>
              </w:rPr>
              <w:t xml:space="preserve">tegen 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02B6E04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CC621A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zeker </w:t>
            </w:r>
          </w:p>
        </w:tc>
        <w:tc>
          <w:tcPr>
            <w:tcW w:w="1915" w:type="dxa"/>
          </w:tcPr>
          <w:p w14:paraId="4E3B0C3F" w14:textId="1D5B726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waarschijnlijk </w:t>
            </w:r>
            <w:r w:rsidR="00264747">
              <w:rPr>
                <w:rFonts w:ascii="Calibri Light" w:hAnsi="Calibri Light" w:cs="Calibri Light"/>
              </w:rPr>
              <w:t>wel</w:t>
            </w:r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58408B52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familie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vrienden of kennissen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mensen in de buurt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3F2DA19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7C327D5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t>zw12</w:t>
      </w:r>
      <w:r w:rsidRPr="0965366A">
        <w:rPr>
          <w:rFonts w:ascii="Calibri Light" w:hAnsi="Calibri Light" w:cs="Calibri Light"/>
          <w:lang w:val="nl-NL"/>
        </w:rPr>
        <w:t xml:space="preserve"> Wat vindt u van de moeite die uw gemeente neemt om inwoners te laten meedoen en meetellen in de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Pr="00107A94">
        <w:rPr>
          <w:lang w:val="nl-NL"/>
        </w:rPr>
        <w:br/>
      </w:r>
      <w:r w:rsidRPr="00107A94">
        <w:rPr>
          <w:lang w:val="nl-NL"/>
        </w:rPr>
        <w:lastRenderedPageBreak/>
        <w:br/>
      </w:r>
      <w:r w:rsidRPr="0965366A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4D4E2995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0965366A">
        <w:rPr>
          <w:rFonts w:ascii="Calibri Light" w:hAnsi="Calibri Light" w:cs="Calibri Light"/>
          <w:lang w:val="nl-NL"/>
        </w:rPr>
        <w:t xml:space="preserve"> Wat vindt u van alle moeite die uw gemeente neemt voor inwoners?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Geef dit aan met een </w:t>
      </w:r>
      <w:r w:rsidR="4A5B095C" w:rsidRPr="0965366A">
        <w:rPr>
          <w:rFonts w:ascii="Calibri Light" w:hAnsi="Calibri Light" w:cs="Calibri Light"/>
          <w:lang w:val="nl-NL"/>
        </w:rPr>
        <w:t>rapportcijfer van 1 (zeer slecht) tot en met 10 (zeer goed)</w:t>
      </w:r>
    </w:p>
    <w:p w14:paraId="5D2F94C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achtergrond</w:t>
      </w:r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2B6131ED" w:rsidR="000E2ACC" w:rsidRDefault="000E2ACC" w:rsidP="78A7358E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4AC517E8" w:rsidR="00D93DAA" w:rsidRDefault="00163ED0" w:rsidP="00B35D5D">
      <w:pPr>
        <w:pStyle w:val="Lijstalinea"/>
        <w:keepNext/>
        <w:numPr>
          <w:ilvl w:val="0"/>
          <w:numId w:val="5"/>
        </w:numPr>
        <w:spacing w:before="0"/>
      </w:pPr>
      <w:r w:rsidRPr="2CCE4FB4">
        <w:rPr>
          <w:rFonts w:ascii="Calibri Light" w:hAnsi="Calibri Light" w:cs="Calibri Light"/>
        </w:rPr>
        <w:t>anders</w:t>
      </w:r>
    </w:p>
    <w:p w14:paraId="50869CA8" w14:textId="403703DC" w:rsidR="009B1C05" w:rsidRPr="00260555" w:rsidRDefault="009B1C05" w:rsidP="002605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36A2FD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Wat is uw </w:t>
      </w:r>
      <w:r w:rsidR="00006144" w:rsidRPr="2CCE4FB4">
        <w:rPr>
          <w:rFonts w:ascii="Calibri Light" w:hAnsi="Calibri Light" w:cs="Calibri Light"/>
          <w:lang w:val="nl-NL"/>
        </w:rPr>
        <w:t>leeftijd?</w:t>
      </w:r>
    </w:p>
    <w:p w14:paraId="6F1E4E85" w14:textId="37775D15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en met 29 jaar </w:t>
      </w:r>
    </w:p>
    <w:p w14:paraId="78B732E9" w14:textId="0632EBB6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30 tot en met 39 jaar</w:t>
      </w:r>
    </w:p>
    <w:p w14:paraId="27290976" w14:textId="0794F9F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40 tot en met 54 jaar</w:t>
      </w:r>
    </w:p>
    <w:p w14:paraId="6C5CAE3C" w14:textId="75D81566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en met 64 jaar </w:t>
      </w:r>
    </w:p>
    <w:p w14:paraId="3A9520BE" w14:textId="6A896315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65 tot en met 74 jaar</w:t>
      </w:r>
    </w:p>
    <w:p w14:paraId="0615F71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jaar en ouder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lagere school / basisonderwijs / geen onderwijs   </w:t>
      </w:r>
    </w:p>
    <w:p w14:paraId="4EA6587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vmbo / mavo </w:t>
      </w:r>
    </w:p>
    <w:p w14:paraId="5E9D203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vwo / havo  </w:t>
      </w:r>
    </w:p>
    <w:p w14:paraId="4CEA3E1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middelbaar beroepsonderwijs (mbo) </w:t>
      </w:r>
    </w:p>
    <w:p w14:paraId="515CDD3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hoger beroepsonderwijs (hbo)  </w:t>
      </w:r>
    </w:p>
    <w:p w14:paraId="729F26D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wetenschappelijk onderwijs (universiteit)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3AAFE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</w:t>
      </w:r>
      <w:r w:rsidR="00471A28">
        <w:rPr>
          <w:rFonts w:ascii="Calibri Light" w:hAnsi="Calibri Light" w:cs="Calibri Light"/>
          <w:lang w:val="nl-NL"/>
        </w:rPr>
        <w:t>b</w:t>
      </w:r>
      <w:r w:rsidR="000B77F7">
        <w:rPr>
          <w:rFonts w:ascii="Calibri Light" w:hAnsi="Calibri Light" w:cs="Calibri Light"/>
          <w:lang w:val="nl-NL"/>
        </w:rPr>
        <w:t>est</w:t>
      </w:r>
      <w:r w:rsidR="00471A28" w:rsidRPr="349E07B5">
        <w:rPr>
          <w:rFonts w:ascii="Calibri Light" w:hAnsi="Calibri Light" w:cs="Calibri Light"/>
          <w:lang w:val="nl-NL"/>
        </w:rPr>
        <w:t xml:space="preserve"> </w:t>
      </w:r>
      <w:r w:rsidRPr="349E07B5">
        <w:rPr>
          <w:rFonts w:ascii="Calibri Light" w:hAnsi="Calibri Light" w:cs="Calibri Light"/>
          <w:lang w:val="nl-NL"/>
        </w:rPr>
        <w:t>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41FD3CE9" w:rsidR="00D93DAA" w:rsidRPr="00C42613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42613">
        <w:rPr>
          <w:rFonts w:ascii="Calibri Light" w:hAnsi="Calibri Light" w:cs="Calibri Light"/>
          <w:lang w:val="nl-NL"/>
        </w:rPr>
        <w:t>in loondienst</w:t>
      </w:r>
      <w:r w:rsidR="00544F27" w:rsidRPr="00C42613">
        <w:rPr>
          <w:rFonts w:ascii="Calibri Light" w:hAnsi="Calibri Light" w:cs="Calibri Light"/>
          <w:lang w:val="nl-NL"/>
        </w:rPr>
        <w:t xml:space="preserve"> (betaald werk voor een baas)</w:t>
      </w:r>
    </w:p>
    <w:p w14:paraId="3CF7F92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zelfstandige zonder personeel (zzp) </w:t>
      </w:r>
    </w:p>
    <w:p w14:paraId="101D7A4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ondernemer met personeel </w:t>
      </w:r>
    </w:p>
    <w:p w14:paraId="55E9937E" w14:textId="2B1692F5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werkloos</w:t>
      </w:r>
      <w:r w:rsidR="000210B1">
        <w:rPr>
          <w:rFonts w:ascii="Calibri Light" w:hAnsi="Calibri Light" w:cs="Calibri Light"/>
        </w:rPr>
        <w:t xml:space="preserve"> of </w:t>
      </w:r>
      <w:r w:rsidRPr="009A2F1D">
        <w:rPr>
          <w:rFonts w:ascii="Calibri Light" w:hAnsi="Calibri Light" w:cs="Calibri Light"/>
        </w:rPr>
        <w:t xml:space="preserve">werkzoekend   </w:t>
      </w:r>
    </w:p>
    <w:p w14:paraId="7CCC3976" w14:textId="1C109274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r w:rsidR="000210B1">
        <w:rPr>
          <w:rFonts w:ascii="Calibri Light" w:hAnsi="Calibri Light" w:cs="Calibri Light"/>
        </w:rPr>
        <w:t>voor een deel</w:t>
      </w:r>
      <w:r w:rsidRPr="009A2F1D">
        <w:rPr>
          <w:rFonts w:ascii="Calibri Light" w:hAnsi="Calibri Light" w:cs="Calibri Light"/>
        </w:rPr>
        <w:t xml:space="preserve">) arbeidsongeschikt   </w:t>
      </w:r>
    </w:p>
    <w:p w14:paraId="41C56B4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gepensioneerd   </w:t>
      </w:r>
    </w:p>
    <w:p w14:paraId="4DB0CBD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huisvrouw/-man </w:t>
      </w:r>
    </w:p>
    <w:p w14:paraId="1289FE62" w14:textId="42CF30A0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scholier</w:t>
      </w:r>
      <w:r w:rsidR="000210B1">
        <w:rPr>
          <w:rFonts w:ascii="Calibri Light" w:hAnsi="Calibri Light" w:cs="Calibri Light"/>
        </w:rPr>
        <w:t xml:space="preserve"> of </w:t>
      </w:r>
      <w:r w:rsidRPr="009A2F1D">
        <w:rPr>
          <w:rFonts w:ascii="Calibri Light" w:hAnsi="Calibri Light" w:cs="Calibri Light"/>
        </w:rPr>
        <w:t xml:space="preserve">student </w:t>
      </w:r>
    </w:p>
    <w:p w14:paraId="52F0BD4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218944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2A1DEB1C" w:rsidR="00D93DAA" w:rsidRPr="009A2F1D" w:rsidRDefault="009F427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ik woon alleen</w:t>
      </w:r>
    </w:p>
    <w:p w14:paraId="5B0371B1" w14:textId="58D167B6" w:rsidR="00D93DAA" w:rsidRPr="009A2F1D" w:rsidRDefault="009F427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7484A973" w:rsidR="00D93DAA" w:rsidRPr="009A2F1D" w:rsidRDefault="0019514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2065960B" w:rsidR="00D93DAA" w:rsidRPr="009A2F1D" w:rsidRDefault="06FACD7B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439E1C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294C9E6C" w14:textId="77777777" w:rsidR="00C42613" w:rsidRDefault="00C42613">
      <w:pPr>
        <w:keepNext/>
        <w:rPr>
          <w:rFonts w:ascii="Calibri Light" w:hAnsi="Calibri Light" w:cs="Calibri Light"/>
          <w:lang w:val="nl-NL"/>
        </w:rPr>
      </w:pPr>
    </w:p>
    <w:p w14:paraId="5917FE8E" w14:textId="4B7A2E3C" w:rsidR="000103E1" w:rsidRPr="000103E1" w:rsidRDefault="000103E1">
      <w:pPr>
        <w:keepNext/>
        <w:rPr>
          <w:rFonts w:ascii="Calibri Light" w:hAnsi="Calibri Light" w:cs="Calibri Light"/>
          <w:lang w:val="nl-NL"/>
        </w:rPr>
      </w:pPr>
      <w:r w:rsidRPr="000103E1">
        <w:rPr>
          <w:rFonts w:ascii="Calibri Light" w:hAnsi="Calibri Light" w:cs="Calibri Light"/>
          <w:lang w:val="nl-NL"/>
        </w:rPr>
        <w:t>Hierbij gaat het ook om bijvoorbeeld uitkeringen, pensioen en alimentatie. Toeslagen van de Belastingdienst tellen niet mee, zoals zorgtoeslag en huurtoeslag</w:t>
      </w:r>
      <w:r w:rsidR="00E520CD">
        <w:rPr>
          <w:rFonts w:ascii="Calibri Light" w:hAnsi="Calibri Light" w:cs="Calibri Light"/>
          <w:lang w:val="nl-NL"/>
        </w:rPr>
        <w:t>.</w:t>
      </w:r>
    </w:p>
    <w:p w14:paraId="3CC0C697" w14:textId="6B98BCC8" w:rsidR="00D93DAA" w:rsidRPr="009A2F1D" w:rsidRDefault="00E9290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49E07B5">
        <w:rPr>
          <w:rFonts w:ascii="Calibri Light" w:hAnsi="Calibri Light" w:cs="Calibri Light"/>
        </w:rPr>
        <w:t xml:space="preserve">meer dan € 3200 </w:t>
      </w:r>
    </w:p>
    <w:p w14:paraId="5EA3FC0C" w14:textId="596B4DF3" w:rsidR="00422859" w:rsidRDefault="00422859" w:rsidP="349E07B5">
      <w:pPr>
        <w:pStyle w:val="Lijstalinea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5D8F24C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korter dan 2 jaar </w:t>
      </w:r>
    </w:p>
    <w:p w14:paraId="28AF989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jaar </w:t>
      </w:r>
    </w:p>
    <w:p w14:paraId="737E04F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jaar </w:t>
      </w:r>
    </w:p>
    <w:p w14:paraId="44915A5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jaar </w:t>
      </w:r>
    </w:p>
    <w:p w14:paraId="1743709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jaar of langer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5783350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achtergrond</w:t>
      </w:r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End of Block: Burgerpeiling</w:t>
      </w:r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3A33C" w14:textId="77777777" w:rsidR="003A1F30" w:rsidRDefault="003A1F30">
      <w:pPr>
        <w:spacing w:line="240" w:lineRule="auto"/>
      </w:pPr>
      <w:r>
        <w:separator/>
      </w:r>
    </w:p>
  </w:endnote>
  <w:endnote w:type="continuationSeparator" w:id="0">
    <w:p w14:paraId="35730319" w14:textId="77777777" w:rsidR="003A1F30" w:rsidRDefault="003A1F30">
      <w:pPr>
        <w:spacing w:line="240" w:lineRule="auto"/>
      </w:pPr>
      <w:r>
        <w:continuationSeparator/>
      </w:r>
    </w:p>
  </w:endnote>
  <w:endnote w:type="continuationNotice" w:id="1">
    <w:p w14:paraId="022C7ADA" w14:textId="77777777" w:rsidR="003A1F30" w:rsidRDefault="003A1F3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9AC52" w14:textId="77777777" w:rsidR="005B61DE" w:rsidRDefault="001059C7" w:rsidP="005B61DE">
    <w:pPr>
      <w:pStyle w:val="Voettekst"/>
      <w:framePr w:wrap="none" w:vAnchor="text" w:hAnchor="margin" w:xAlign="right" w:y="1"/>
      <w:rPr>
        <w:rStyle w:val="Paginanummer"/>
      </w:rPr>
    </w:pPr>
    <w:r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PAGE \* MERGEFORMAT </w:instrText>
    </w:r>
    <w:r>
      <w:rPr>
        <w:rStyle w:val="Paginanummer"/>
      </w:rPr>
      <w:fldChar w:fldCharType="end"/>
    </w:r>
    <w:r>
      <w:t xml:space="preserve">of </w:t>
    </w:r>
    <w:r>
      <w:rPr>
        <w:rStyle w:val="Paginanummer"/>
      </w:rPr>
      <w:fldChar w:fldCharType="begin"/>
    </w:r>
    <w:r>
      <w:rPr>
        <w:rStyle w:val="Paginanummer"/>
      </w:rPr>
      <w:instrText xml:space="preserve">NUMPAGES \* MERGEFORMAT </w:instrText>
    </w:r>
    <w:r>
      <w:rPr>
        <w:rStyle w:val="Paginanummer"/>
      </w:rPr>
      <w:fldChar w:fldCharType="end"/>
    </w:r>
  </w:p>
  <w:p w14:paraId="33F49E9E" w14:textId="77777777" w:rsidR="005B61DE" w:rsidRDefault="005B61DE" w:rsidP="005B61D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B9D4" w14:textId="77777777" w:rsidR="005B61DE" w:rsidRDefault="001059C7" w:rsidP="005B61DE">
    <w:pPr>
      <w:pStyle w:val="Voettekst"/>
      <w:framePr w:wrap="none" w:vAnchor="text" w:hAnchor="margin" w:xAlign="right" w:y="1"/>
      <w:rPr>
        <w:rStyle w:val="Paginanummer"/>
      </w:rPr>
    </w:pPr>
    <w:r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PAGE \* MERGEFORMAT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  <w:r>
      <w:t xml:space="preserve"> of </w:t>
    </w:r>
    <w:r>
      <w:rPr>
        <w:rStyle w:val="Paginanummer"/>
      </w:rPr>
      <w:fldChar w:fldCharType="begin"/>
    </w:r>
    <w:r>
      <w:rPr>
        <w:rStyle w:val="Paginanummer"/>
      </w:rPr>
      <w:instrText xml:space="preserve">NUMPAGES \* MERGEFORMAT </w:instrText>
    </w:r>
    <w:r>
      <w:rPr>
        <w:rStyle w:val="Paginanummer"/>
      </w:rPr>
      <w:fldChar w:fldCharType="separate"/>
    </w:r>
    <w:r>
      <w:rPr>
        <w:rStyle w:val="Paginanummer"/>
        <w:noProof/>
      </w:rPr>
      <w:t>20</w:t>
    </w:r>
    <w:r>
      <w:rPr>
        <w:rStyle w:val="Paginanummer"/>
      </w:rPr>
      <w:fldChar w:fldCharType="end"/>
    </w:r>
  </w:p>
  <w:p w14:paraId="70B3B20F" w14:textId="77777777" w:rsidR="005B61DE" w:rsidRDefault="005B61D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E5F93" w14:textId="77777777" w:rsidR="00604681" w:rsidRDefault="006046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A0F31" w14:textId="77777777" w:rsidR="003A1F30" w:rsidRDefault="003A1F30">
      <w:pPr>
        <w:spacing w:line="240" w:lineRule="auto"/>
      </w:pPr>
      <w:r>
        <w:separator/>
      </w:r>
    </w:p>
  </w:footnote>
  <w:footnote w:type="continuationSeparator" w:id="0">
    <w:p w14:paraId="10288A45" w14:textId="77777777" w:rsidR="003A1F30" w:rsidRDefault="003A1F30">
      <w:pPr>
        <w:spacing w:line="240" w:lineRule="auto"/>
      </w:pPr>
      <w:r>
        <w:continuationSeparator/>
      </w:r>
    </w:p>
  </w:footnote>
  <w:footnote w:type="continuationNotice" w:id="1">
    <w:p w14:paraId="6FFAD5F4" w14:textId="77777777" w:rsidR="003A1F30" w:rsidRDefault="003A1F3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14A04" w14:textId="1CDD0480" w:rsidR="00604681" w:rsidRDefault="00000000">
    <w:pPr>
      <w:pStyle w:val="Koptekst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08396" w14:textId="6B66F864" w:rsidR="00A57E15" w:rsidRDefault="00000000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3DA0" w14:textId="56C65628" w:rsidR="00604681" w:rsidRDefault="00000000">
    <w:pPr>
      <w:pStyle w:val="Koptekst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2514194">
    <w:abstractNumId w:val="3"/>
  </w:num>
  <w:num w:numId="2" w16cid:durableId="2146577106">
    <w:abstractNumId w:val="2"/>
  </w:num>
  <w:num w:numId="3" w16cid:durableId="508184188">
    <w:abstractNumId w:val="1"/>
  </w:num>
  <w:num w:numId="4" w16cid:durableId="329065184">
    <w:abstractNumId w:val="4"/>
  </w:num>
  <w:num w:numId="5" w16cid:durableId="2389046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k Gremmen">
    <w15:presenceInfo w15:providerId="AD" w15:userId="S::mark.gremmen@vng.nl::0949db81-22cb-4bad-b492-224444a4e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8"/>
  <w:embedSystemFonts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3CE6"/>
    <w:rsid w:val="000057B9"/>
    <w:rsid w:val="00006144"/>
    <w:rsid w:val="000103E1"/>
    <w:rsid w:val="0001124F"/>
    <w:rsid w:val="00011F5A"/>
    <w:rsid w:val="000125D2"/>
    <w:rsid w:val="000210B1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521C"/>
    <w:rsid w:val="000B6C9E"/>
    <w:rsid w:val="000B77F7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07A94"/>
    <w:rsid w:val="00110552"/>
    <w:rsid w:val="001133E6"/>
    <w:rsid w:val="001222BA"/>
    <w:rsid w:val="00123E58"/>
    <w:rsid w:val="001241C4"/>
    <w:rsid w:val="00125A8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5B4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D777E"/>
    <w:rsid w:val="001F0F1E"/>
    <w:rsid w:val="001F423C"/>
    <w:rsid w:val="002034F0"/>
    <w:rsid w:val="00206142"/>
    <w:rsid w:val="002130C3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27B"/>
    <w:rsid w:val="00246CE5"/>
    <w:rsid w:val="00252989"/>
    <w:rsid w:val="00256459"/>
    <w:rsid w:val="00257328"/>
    <w:rsid w:val="00260555"/>
    <w:rsid w:val="00264488"/>
    <w:rsid w:val="00264747"/>
    <w:rsid w:val="00270D33"/>
    <w:rsid w:val="00275F95"/>
    <w:rsid w:val="0027643B"/>
    <w:rsid w:val="00280C48"/>
    <w:rsid w:val="00287864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12584"/>
    <w:rsid w:val="003208C2"/>
    <w:rsid w:val="003229C2"/>
    <w:rsid w:val="003270B0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1F30"/>
    <w:rsid w:val="003A3C2D"/>
    <w:rsid w:val="003A3F51"/>
    <w:rsid w:val="003A6A49"/>
    <w:rsid w:val="003B0303"/>
    <w:rsid w:val="003B0EA7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280E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1B18"/>
    <w:rsid w:val="00442454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1A28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05C2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44F27"/>
    <w:rsid w:val="0055508C"/>
    <w:rsid w:val="00555392"/>
    <w:rsid w:val="005557F3"/>
    <w:rsid w:val="005558BB"/>
    <w:rsid w:val="00555DA7"/>
    <w:rsid w:val="00556A83"/>
    <w:rsid w:val="00562631"/>
    <w:rsid w:val="005645B1"/>
    <w:rsid w:val="0056641C"/>
    <w:rsid w:val="005676CC"/>
    <w:rsid w:val="00576D13"/>
    <w:rsid w:val="00584FEA"/>
    <w:rsid w:val="005873D4"/>
    <w:rsid w:val="005A379E"/>
    <w:rsid w:val="005A425C"/>
    <w:rsid w:val="005A63E7"/>
    <w:rsid w:val="005A6D55"/>
    <w:rsid w:val="005B0643"/>
    <w:rsid w:val="005B1327"/>
    <w:rsid w:val="005B3705"/>
    <w:rsid w:val="005B55D1"/>
    <w:rsid w:val="005B61DE"/>
    <w:rsid w:val="005B75D6"/>
    <w:rsid w:val="005C08E0"/>
    <w:rsid w:val="005C19FE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38D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2ABA"/>
    <w:rsid w:val="007737FF"/>
    <w:rsid w:val="00773DC4"/>
    <w:rsid w:val="0077500D"/>
    <w:rsid w:val="0078257F"/>
    <w:rsid w:val="007838F4"/>
    <w:rsid w:val="0078783B"/>
    <w:rsid w:val="00787D16"/>
    <w:rsid w:val="007933AD"/>
    <w:rsid w:val="00796FE0"/>
    <w:rsid w:val="007A7F6E"/>
    <w:rsid w:val="007B2681"/>
    <w:rsid w:val="007B3562"/>
    <w:rsid w:val="007B47E5"/>
    <w:rsid w:val="007B497C"/>
    <w:rsid w:val="007B4DD0"/>
    <w:rsid w:val="007B59CD"/>
    <w:rsid w:val="007C2776"/>
    <w:rsid w:val="007C6A4A"/>
    <w:rsid w:val="007D04F9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95629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27DD"/>
    <w:rsid w:val="008D43BC"/>
    <w:rsid w:val="008D6671"/>
    <w:rsid w:val="008E2D30"/>
    <w:rsid w:val="008F11FC"/>
    <w:rsid w:val="008F2CDE"/>
    <w:rsid w:val="008F341C"/>
    <w:rsid w:val="008F6E77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35779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5AC7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D0330"/>
    <w:rsid w:val="009F4275"/>
    <w:rsid w:val="009F68EE"/>
    <w:rsid w:val="00A04280"/>
    <w:rsid w:val="00A07E30"/>
    <w:rsid w:val="00A10A71"/>
    <w:rsid w:val="00A131D5"/>
    <w:rsid w:val="00A216A7"/>
    <w:rsid w:val="00A216F8"/>
    <w:rsid w:val="00A21EBC"/>
    <w:rsid w:val="00A3092A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B6FD4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0170"/>
    <w:rsid w:val="00AF3A60"/>
    <w:rsid w:val="00AF3E2B"/>
    <w:rsid w:val="00AF4DC6"/>
    <w:rsid w:val="00AF7DFC"/>
    <w:rsid w:val="00B02492"/>
    <w:rsid w:val="00B02B13"/>
    <w:rsid w:val="00B2137E"/>
    <w:rsid w:val="00B240E5"/>
    <w:rsid w:val="00B2451D"/>
    <w:rsid w:val="00B27B20"/>
    <w:rsid w:val="00B3389D"/>
    <w:rsid w:val="00B353F8"/>
    <w:rsid w:val="00B35D5D"/>
    <w:rsid w:val="00B376F2"/>
    <w:rsid w:val="00B3793B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3A7F"/>
    <w:rsid w:val="00C06948"/>
    <w:rsid w:val="00C07743"/>
    <w:rsid w:val="00C11E34"/>
    <w:rsid w:val="00C141EF"/>
    <w:rsid w:val="00C169E4"/>
    <w:rsid w:val="00C21FC4"/>
    <w:rsid w:val="00C2469E"/>
    <w:rsid w:val="00C26EA9"/>
    <w:rsid w:val="00C32F4B"/>
    <w:rsid w:val="00C42613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1684"/>
    <w:rsid w:val="00C9457D"/>
    <w:rsid w:val="00C96553"/>
    <w:rsid w:val="00CA191F"/>
    <w:rsid w:val="00CB0ECA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4320"/>
    <w:rsid w:val="00D56AC4"/>
    <w:rsid w:val="00D6413C"/>
    <w:rsid w:val="00D648BC"/>
    <w:rsid w:val="00D7180B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1F58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2EFD"/>
    <w:rsid w:val="00E3378B"/>
    <w:rsid w:val="00E37389"/>
    <w:rsid w:val="00E408F6"/>
    <w:rsid w:val="00E42383"/>
    <w:rsid w:val="00E50829"/>
    <w:rsid w:val="00E51AAF"/>
    <w:rsid w:val="00E520CD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244FCC9"/>
    <w:rsid w:val="03766EA0"/>
    <w:rsid w:val="04A5CBC4"/>
    <w:rsid w:val="04D5FEE6"/>
    <w:rsid w:val="04F5CC39"/>
    <w:rsid w:val="0600EFAB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65366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346C9"/>
    <w:rsid w:val="0F0972A1"/>
    <w:rsid w:val="0F0B6DFA"/>
    <w:rsid w:val="0F1B822E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58F855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392D8B"/>
    <w:rsid w:val="1C687FFC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338FF0"/>
    <w:rsid w:val="21640C6A"/>
    <w:rsid w:val="2189434A"/>
    <w:rsid w:val="21DDA46C"/>
    <w:rsid w:val="22FC0000"/>
    <w:rsid w:val="231CF24D"/>
    <w:rsid w:val="253BE1B7"/>
    <w:rsid w:val="259C4ACD"/>
    <w:rsid w:val="25CA87E0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9CAEC57"/>
    <w:rsid w:val="3A40ED7B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0304817"/>
    <w:rsid w:val="41164C89"/>
    <w:rsid w:val="41FCFB75"/>
    <w:rsid w:val="422074DE"/>
    <w:rsid w:val="43A2B355"/>
    <w:rsid w:val="44667559"/>
    <w:rsid w:val="44F8DD25"/>
    <w:rsid w:val="450D5B69"/>
    <w:rsid w:val="455166FD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3EE9D8"/>
    <w:rsid w:val="48E66D28"/>
    <w:rsid w:val="49262654"/>
    <w:rsid w:val="493902B3"/>
    <w:rsid w:val="49436158"/>
    <w:rsid w:val="4990F8F3"/>
    <w:rsid w:val="4A5B095C"/>
    <w:rsid w:val="4B14ADBC"/>
    <w:rsid w:val="4B8F1F1B"/>
    <w:rsid w:val="4BBCBDFA"/>
    <w:rsid w:val="4BD7EAA9"/>
    <w:rsid w:val="4C6C4C63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11CDDF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719D8"/>
    <w:rsid w:val="5A2BC02B"/>
    <w:rsid w:val="5ACC5063"/>
    <w:rsid w:val="5ACDD7CC"/>
    <w:rsid w:val="5B145964"/>
    <w:rsid w:val="5B716F95"/>
    <w:rsid w:val="5B910C0E"/>
    <w:rsid w:val="5C0A65F8"/>
    <w:rsid w:val="5CACD928"/>
    <w:rsid w:val="5CCBF5D2"/>
    <w:rsid w:val="5D142BBD"/>
    <w:rsid w:val="5D94A4AD"/>
    <w:rsid w:val="5DFE806A"/>
    <w:rsid w:val="5E4E2FCD"/>
    <w:rsid w:val="5E5D531A"/>
    <w:rsid w:val="5ECF3B07"/>
    <w:rsid w:val="5EF2C007"/>
    <w:rsid w:val="5F0C74CF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1E72535"/>
    <w:rsid w:val="623BC6A4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9FAFC74"/>
    <w:rsid w:val="6A51F0A5"/>
    <w:rsid w:val="6AE5FA0D"/>
    <w:rsid w:val="6B13B3FD"/>
    <w:rsid w:val="6B16637F"/>
    <w:rsid w:val="6BD1CF7A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EFA2DA3"/>
    <w:rsid w:val="6F90522A"/>
    <w:rsid w:val="6FC256E2"/>
    <w:rsid w:val="6FEFEFAE"/>
    <w:rsid w:val="7036B691"/>
    <w:rsid w:val="70506BDF"/>
    <w:rsid w:val="7069DDCF"/>
    <w:rsid w:val="71F54465"/>
    <w:rsid w:val="72B20FF3"/>
    <w:rsid w:val="72EF9C25"/>
    <w:rsid w:val="732FB211"/>
    <w:rsid w:val="73A106E6"/>
    <w:rsid w:val="73D78B64"/>
    <w:rsid w:val="73F107C4"/>
    <w:rsid w:val="742EF15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8EBF39D"/>
    <w:rsid w:val="792004D2"/>
    <w:rsid w:val="794B8CBF"/>
    <w:rsid w:val="797AA689"/>
    <w:rsid w:val="799395C0"/>
    <w:rsid w:val="79CD62B1"/>
    <w:rsid w:val="79F74E25"/>
    <w:rsid w:val="79FE2773"/>
    <w:rsid w:val="7A6BC137"/>
    <w:rsid w:val="7BDAA8F0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2552"/>
  </w:style>
  <w:style w:type="paragraph" w:styleId="Kop1">
    <w:name w:val="heading 1"/>
    <w:basedOn w:val="Standaard"/>
    <w:next w:val="Standaard"/>
    <w:link w:val="Kop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Standaard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Standaard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Standaard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Standaard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Standa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Standa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jstalinea">
    <w:name w:val="List Paragraph"/>
    <w:basedOn w:val="Standaard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Standaard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Standaard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Standaard"/>
    <w:rsid w:val="00B826E1"/>
    <w:pPr>
      <w:spacing w:line="240" w:lineRule="auto"/>
    </w:pPr>
  </w:style>
  <w:style w:type="paragraph" w:customStyle="1" w:styleId="QDynamicChoices">
    <w:name w:val="QDynamicChoices"/>
    <w:basedOn w:val="Standaard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Standaard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Standaard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Standaard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Standaard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Standaard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Standaard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Standaard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Standaard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Standaard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Standaard"/>
    <w:qFormat/>
    <w:pPr>
      <w:spacing w:before="24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4654"/>
  </w:style>
  <w:style w:type="character" w:styleId="Paginanummer">
    <w:name w:val="page number"/>
    <w:basedOn w:val="Standaardalinea-lettertype"/>
    <w:uiPriority w:val="99"/>
    <w:semiHidden/>
    <w:unhideWhenUsed/>
    <w:rsid w:val="00DD4654"/>
  </w:style>
  <w:style w:type="paragraph" w:styleId="Koptekst">
    <w:name w:val="header"/>
    <w:basedOn w:val="Standaard"/>
    <w:link w:val="Koptekst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E1135"/>
  </w:style>
  <w:style w:type="paragraph" w:customStyle="1" w:styleId="SFGreen">
    <w:name w:val="SFGreen"/>
    <w:basedOn w:val="Standaard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Standaard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Standaard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Standaard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Standaard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Standaard"/>
    <w:qFormat/>
    <w:rPr>
      <w:color w:val="FF0000"/>
    </w:rPr>
  </w:style>
  <w:style w:type="paragraph" w:styleId="Revisie">
    <w:name w:val="Revision"/>
    <w:hidden/>
    <w:uiPriority w:val="99"/>
    <w:semiHidden/>
    <w:rsid w:val="00A740DE"/>
    <w:pPr>
      <w:spacing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Standaardalinea-lettertype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413EC"/>
    <w:rPr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93B917-84F7-4702-BACA-6AB575542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38</Pages>
  <Words>2844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Burgerpeiling</vt:lpstr>
    </vt:vector>
  </TitlesOfParts>
  <Company>Qualtrics</Company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4</cp:revision>
  <dcterms:created xsi:type="dcterms:W3CDTF">2022-12-05T13:19:00Z</dcterms:created>
  <dcterms:modified xsi:type="dcterms:W3CDTF">2025-05-21T07:57:00Z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