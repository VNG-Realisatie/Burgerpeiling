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277D2301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  <w:ins w:id="0" w:author="Mark Gremmen" w:date="2022-07-28T14:46:00Z">
        <w:r w:rsidR="00B90355">
          <w:rPr>
            <w:sz w:val="36"/>
            <w:szCs w:val="36"/>
            <w:lang w:val="nl-NL"/>
          </w:rPr>
          <w:t xml:space="preserve"> 2022</w:t>
        </w:r>
      </w:ins>
    </w:p>
    <w:p w14:paraId="7C468A4C" w14:textId="7F889217" w:rsidR="00D93DAA" w:rsidRDefault="00B90355">
      <w:pPr>
        <w:rPr>
          <w:ins w:id="1" w:author="Mark Gremmen [2]" w:date="2022-05-31T08:15:00Z"/>
          <w:rFonts w:ascii="Calibri Light" w:hAnsi="Calibri Light" w:cs="Calibri Light"/>
          <w:lang w:val="nl-NL"/>
        </w:rPr>
      </w:pPr>
      <w:ins w:id="2" w:author="Mark Gremmen" w:date="2022-07-28T14:46:00Z">
        <w:r>
          <w:rPr>
            <w:rFonts w:ascii="Calibri Light" w:hAnsi="Calibri Light" w:cs="Calibri Light"/>
            <w:lang w:val="nl-NL"/>
          </w:rPr>
          <w:t>Pre-release versie</w:t>
        </w:r>
      </w:ins>
      <w:r w:rsidR="2FA9C83F" w:rsidRPr="3DB877A1">
        <w:rPr>
          <w:rFonts w:ascii="Calibri Light" w:hAnsi="Calibri Light" w:cs="Calibri Light"/>
          <w:lang w:val="nl-NL"/>
        </w:rPr>
        <w:t>, laatste update</w:t>
      </w:r>
      <w:r w:rsidR="50A178CC" w:rsidRPr="3DB877A1">
        <w:rPr>
          <w:rFonts w:ascii="Calibri Light" w:hAnsi="Calibri Light" w:cs="Calibri Light"/>
          <w:lang w:val="nl-NL"/>
        </w:rPr>
        <w:t xml:space="preserve"> </w:t>
      </w:r>
      <w:ins w:id="3" w:author="Mark Gremmen" w:date="2022-08-03T13:04:00Z">
        <w:r w:rsidR="003E0327">
          <w:rPr>
            <w:rFonts w:ascii="Calibri Light" w:hAnsi="Calibri Light" w:cs="Calibri Light"/>
            <w:lang w:val="nl-NL"/>
          </w:rPr>
          <w:t>3</w:t>
        </w:r>
      </w:ins>
      <w:r w:rsidR="00D35C08">
        <w:rPr>
          <w:rFonts w:ascii="Calibri Light" w:hAnsi="Calibri Light" w:cs="Calibri Light"/>
          <w:lang w:val="nl-NL"/>
        </w:rPr>
        <w:t xml:space="preserve"> augustus</w:t>
      </w:r>
    </w:p>
    <w:p w14:paraId="08130C69" w14:textId="77777777" w:rsidR="000D2441" w:rsidRPr="009A2F1D" w:rsidRDefault="000D2441">
      <w:pPr>
        <w:rPr>
          <w:rFonts w:ascii="Calibri Light" w:hAnsi="Calibri Light" w:cs="Calibri Light"/>
          <w:lang w:val="nl-NL"/>
        </w:rPr>
      </w:pPr>
    </w:p>
    <w:p w14:paraId="39346D50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B525887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Burgerpeiling</w:t>
      </w:r>
    </w:p>
    <w:p w14:paraId="111AEA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EDCE78" w14:textId="77777777" w:rsidR="004A0F12" w:rsidRPr="00241FD5" w:rsidRDefault="001059C7" w:rsidP="00666F5A">
      <w:pPr>
        <w:pStyle w:val="Default"/>
        <w:rPr>
          <w:rFonts w:ascii="Calibri" w:hAnsi="Calibri" w:cs="Calibri"/>
          <w:bCs/>
          <w:sz w:val="20"/>
          <w:szCs w:val="20"/>
        </w:rPr>
      </w:pPr>
      <w:r w:rsidRPr="43A2B355">
        <w:rPr>
          <w:rFonts w:ascii="Calibri Light" w:hAnsi="Calibri Light" w:cs="Calibri Light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>Wat fijn dat u de vragenlijst in wilt vullen!</w:t>
      </w:r>
    </w:p>
    <w:p w14:paraId="792EC2A3" w14:textId="6B1690C2" w:rsidR="004A0F12" w:rsidRDefault="004A0F12" w:rsidP="00666F5A">
      <w:pPr>
        <w:keepNext/>
        <w:jc w:val="both"/>
        <w:rPr>
          <w:rFonts w:ascii="Calibri Light" w:hAnsi="Calibri Light" w:cs="Calibri Light"/>
          <w:lang w:val="nl-NL"/>
        </w:rPr>
      </w:pPr>
    </w:p>
    <w:p w14:paraId="63CFA028" w14:textId="14EB4580" w:rsidR="001241C4" w:rsidRDefault="001059C7" w:rsidP="00666F5A">
      <w:pPr>
        <w:keepNext/>
        <w:jc w:val="both"/>
        <w:rPr>
          <w:ins w:id="4" w:author="Mark Gremmen [2]" w:date="2022-05-31T13:54:00Z"/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ins w:id="5" w:author="Mark Gremmen" w:date="2022-07-28T09:22:00Z">
        <w:r w:rsidR="004A0F12">
          <w:rPr>
            <w:rFonts w:ascii="Calibri Light" w:hAnsi="Calibri Light" w:cs="Calibri Light"/>
            <w:lang w:val="nl-NL"/>
          </w:rPr>
          <w:t>in de Burgerpeilin</w:t>
        </w:r>
      </w:ins>
      <w:ins w:id="6" w:author="Mark Gremmen" w:date="2022-07-28T09:23:00Z">
        <w:r w:rsidR="004A0F12">
          <w:rPr>
            <w:rFonts w:ascii="Calibri Light" w:hAnsi="Calibri Light" w:cs="Calibri Light"/>
            <w:lang w:val="nl-NL"/>
          </w:rPr>
          <w:t xml:space="preserve">g </w:t>
        </w:r>
      </w:ins>
      <w:r w:rsidRPr="43A2B355">
        <w:rPr>
          <w:rFonts w:ascii="Calibri Light" w:hAnsi="Calibri Light" w:cs="Calibri Light"/>
          <w:lang w:val="nl-NL"/>
        </w:rPr>
        <w:t xml:space="preserve">gaan over uw </w:t>
      </w:r>
      <w:del w:id="7" w:author="Mark Gremmen" w:date="2022-07-07T09:27:00Z">
        <w:r w:rsidRPr="43A2B355" w:rsidDel="00687EB3">
          <w:rPr>
            <w:rFonts w:ascii="Calibri Light" w:hAnsi="Calibri Light" w:cs="Calibri Light"/>
            <w:lang w:val="nl-NL"/>
          </w:rPr>
          <w:delText xml:space="preserve">eigen </w:delText>
        </w:r>
      </w:del>
      <w:r w:rsidRPr="43A2B355">
        <w:rPr>
          <w:rFonts w:ascii="Calibri Light" w:hAnsi="Calibri Light" w:cs="Calibri Light"/>
          <w:lang w:val="nl-NL"/>
        </w:rPr>
        <w:t>situatie binnen de gemeente waarin u woont.</w:t>
      </w:r>
      <w:r w:rsidRPr="00D35C08" w:rsidDel="00A216A7">
        <w:rPr>
          <w:lang w:val="nl-NL"/>
        </w:rPr>
        <w:br/>
      </w:r>
      <w:del w:id="8" w:author="Mark Gremmen" w:date="2022-07-27T13:53:00Z">
        <w:r w:rsidRPr="43A2B355" w:rsidDel="00A216A7">
          <w:rPr>
            <w:rFonts w:ascii="Calibri Light" w:hAnsi="Calibri Light" w:cs="Calibri Light"/>
            <w:lang w:val="nl-NL"/>
          </w:rPr>
          <w:delText xml:space="preserve"> In deze vragenlijst wordt gevraagd </w:delText>
        </w:r>
      </w:del>
      <w:ins w:id="9" w:author="Mark Gremmen [2]" w:date="2022-07-28T09:28:00Z">
        <w:r w:rsidRPr="78A7358E">
          <w:rPr>
            <w:rFonts w:ascii="Calibri Light" w:hAnsi="Calibri Light" w:cs="Calibri Light"/>
            <w:lang w:val="nl-NL"/>
          </w:rPr>
          <w:t xml:space="preserve"> </w:t>
        </w:r>
      </w:ins>
      <w:del w:id="10" w:author="Mark Gremmen" w:date="2022-07-28T13:21:00Z">
        <w:r w:rsidRPr="43A2B355" w:rsidDel="009C443B">
          <w:rPr>
            <w:rFonts w:ascii="Calibri Light" w:hAnsi="Calibri Light" w:cs="Calibri Light"/>
            <w:lang w:val="nl-NL"/>
          </w:rPr>
          <w:delText>Er wordt gevraagd</w:delText>
        </w:r>
      </w:del>
      <w:ins w:id="11" w:author="Mark Gremmen" w:date="2022-07-28T13:21:00Z">
        <w:r w:rsidR="009C443B">
          <w:rPr>
            <w:rFonts w:ascii="Calibri Light" w:hAnsi="Calibri Light" w:cs="Calibri Light"/>
            <w:lang w:val="nl-NL"/>
          </w:rPr>
          <w:t xml:space="preserve">Wij </w:t>
        </w:r>
      </w:ins>
      <w:ins w:id="12" w:author="Mark Gremmen" w:date="2022-08-02T07:00:00Z">
        <w:r w:rsidRPr="143F0C87">
          <w:rPr>
            <w:rFonts w:ascii="Calibri Light" w:hAnsi="Calibri Light" w:cs="Calibri Light"/>
            <w:lang w:val="nl-NL"/>
          </w:rPr>
          <w:t xml:space="preserve">zijn </w:t>
        </w:r>
      </w:ins>
      <w:ins w:id="13" w:author="Mark Gremmen" w:date="2022-08-02T07:01:00Z">
        <w:r w:rsidRPr="143F0C87">
          <w:rPr>
            <w:rFonts w:ascii="Calibri Light" w:hAnsi="Calibri Light" w:cs="Calibri Light"/>
            <w:lang w:val="nl-NL"/>
          </w:rPr>
          <w:t>geïnteresseerd</w:t>
        </w:r>
      </w:ins>
      <w:ins w:id="14" w:author="Mark Gremmen" w:date="2022-08-02T07:00:00Z">
        <w:r w:rsidRPr="143F0C87">
          <w:rPr>
            <w:rFonts w:ascii="Calibri Light" w:hAnsi="Calibri Light" w:cs="Calibri Light"/>
            <w:lang w:val="nl-NL"/>
          </w:rPr>
          <w:t xml:space="preserve"> in </w:t>
        </w:r>
      </w:ins>
      <w:del w:id="15" w:author="Mark Gremmen" w:date="2022-08-02T07:00:00Z">
        <w:r w:rsidRPr="43A2B355" w:rsidDel="009C443B">
          <w:rPr>
            <w:rFonts w:ascii="Calibri Light" w:hAnsi="Calibri Light" w:cs="Calibri Light"/>
            <w:lang w:val="nl-NL"/>
          </w:rPr>
          <w:delText xml:space="preserve"> </w:delText>
        </w:r>
        <w:r w:rsidRPr="43A2B355">
          <w:rPr>
            <w:rFonts w:ascii="Calibri Light" w:hAnsi="Calibri Light" w:cs="Calibri Light"/>
            <w:lang w:val="nl-NL"/>
          </w:rPr>
          <w:delText xml:space="preserve">naar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ins w:id="16" w:author="Mark Gremmen" w:date="2022-07-07T09:29:00Z">
        <w:r w:rsidR="00906408">
          <w:rPr>
            <w:rFonts w:ascii="Calibri Light" w:hAnsi="Calibri Light" w:cs="Calibri Light"/>
            <w:lang w:val="nl-NL"/>
          </w:rPr>
          <w:t xml:space="preserve">mening </w:t>
        </w:r>
        <w:r w:rsidR="00110552">
          <w:rPr>
            <w:rFonts w:ascii="Calibri Light" w:hAnsi="Calibri Light" w:cs="Calibri Light"/>
            <w:lang w:val="nl-NL"/>
          </w:rPr>
          <w:t>over</w:t>
        </w:r>
      </w:ins>
      <w:del w:id="17" w:author="Mark Gremmen" w:date="2022-07-07T09:29:00Z">
        <w:r w:rsidRPr="43A2B355" w:rsidDel="00906408">
          <w:rPr>
            <w:rFonts w:ascii="Calibri Light" w:hAnsi="Calibri Light" w:cs="Calibri Light"/>
            <w:lang w:val="nl-NL"/>
          </w:rPr>
          <w:delText>ervaringen met</w:delText>
        </w:r>
      </w:del>
      <w:ins w:id="18" w:author="Mark Gremmen" w:date="2022-08-02T06:55:00Z">
        <w:r w:rsidRPr="43A2B355">
          <w:rPr>
            <w:rFonts w:ascii="Calibri Light" w:hAnsi="Calibri Light" w:cs="Calibri Light"/>
            <w:lang w:val="nl-NL"/>
          </w:rPr>
          <w:t xml:space="preserve"> </w:t>
        </w:r>
      </w:ins>
      <w:del w:id="19" w:author="Mark Gremmen" w:date="2022-08-02T06:55:00Z">
        <w:r w:rsidR="00AB125F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del w:id="20" w:author="Mark Gremmen" w:date="2022-07-28T13:21:00Z">
        <w:r w:rsidRPr="43A2B355" w:rsidDel="00CE1308">
          <w:rPr>
            <w:rFonts w:ascii="Calibri Light" w:hAnsi="Calibri Light" w:cs="Calibri Light"/>
            <w:lang w:val="nl-NL"/>
          </w:rPr>
          <w:delText>leefomgeving</w:delText>
        </w:r>
      </w:del>
      <w:ins w:id="21" w:author="Mark Gremmen" w:date="2022-07-28T13:21:00Z">
        <w:r w:rsidR="00CE1308">
          <w:rPr>
            <w:rFonts w:ascii="Calibri Light" w:hAnsi="Calibri Light" w:cs="Calibri Light"/>
            <w:lang w:val="nl-NL"/>
          </w:rPr>
          <w:t>buurt</w:t>
        </w:r>
      </w:ins>
      <w:r w:rsidRPr="43A2B355">
        <w:rPr>
          <w:rFonts w:ascii="Calibri Light" w:hAnsi="Calibri Light" w:cs="Calibri Light"/>
          <w:lang w:val="nl-NL"/>
        </w:rPr>
        <w:t xml:space="preserve">, en de inspanningen van </w:t>
      </w:r>
      <w:ins w:id="22" w:author="Mark Gremmen" w:date="2022-08-03T13:04:00Z">
        <w:r w:rsidR="000A2CDB">
          <w:rPr>
            <w:rFonts w:ascii="Calibri Light" w:hAnsi="Calibri Light" w:cs="Calibri Light"/>
            <w:lang w:val="nl-NL"/>
          </w:rPr>
          <w:t>de</w:t>
        </w:r>
      </w:ins>
      <w:del w:id="23" w:author="Mark Gremmen" w:date="2022-08-03T13:04:00Z">
        <w:r w:rsidRPr="43A2B355" w:rsidDel="000A2CDB">
          <w:rPr>
            <w:rFonts w:ascii="Calibri Light" w:hAnsi="Calibri Light" w:cs="Calibri Light"/>
            <w:lang w:val="nl-NL"/>
          </w:rPr>
          <w:delText>uw</w:delText>
        </w:r>
      </w:del>
      <w:r w:rsidRPr="43A2B355">
        <w:rPr>
          <w:rFonts w:ascii="Calibri Light" w:hAnsi="Calibri Light" w:cs="Calibri Light"/>
          <w:lang w:val="nl-NL"/>
        </w:rPr>
        <w:t xml:space="preserve"> gemeente op </w:t>
      </w:r>
      <w:ins w:id="24" w:author="Mark Gremmen" w:date="2022-07-28T13:22:00Z">
        <w:r w:rsidR="00E73F76">
          <w:rPr>
            <w:rFonts w:ascii="Calibri Light" w:hAnsi="Calibri Light" w:cs="Calibri Light"/>
            <w:lang w:val="nl-NL"/>
          </w:rPr>
          <w:t xml:space="preserve">onderwerpen als </w:t>
        </w:r>
        <w:r w:rsidR="00647274">
          <w:rPr>
            <w:rFonts w:ascii="Calibri Light" w:hAnsi="Calibri Light" w:cs="Calibri Light"/>
            <w:lang w:val="nl-NL"/>
          </w:rPr>
          <w:t>de</w:t>
        </w:r>
        <w:r w:rsidR="00E73F76">
          <w:rPr>
            <w:rFonts w:ascii="Calibri Light" w:hAnsi="Calibri Light" w:cs="Calibri Light"/>
            <w:lang w:val="nl-NL"/>
          </w:rPr>
          <w:t xml:space="preserve"> samenwerk</w:t>
        </w:r>
        <w:r w:rsidR="00647274">
          <w:rPr>
            <w:rFonts w:ascii="Calibri Light" w:hAnsi="Calibri Light" w:cs="Calibri Light"/>
            <w:lang w:val="nl-NL"/>
          </w:rPr>
          <w:t>ing</w:t>
        </w:r>
        <w:r w:rsidR="00E73F76">
          <w:rPr>
            <w:rFonts w:ascii="Calibri Light" w:hAnsi="Calibri Light" w:cs="Calibri Light"/>
            <w:lang w:val="nl-NL"/>
          </w:rPr>
          <w:t xml:space="preserve"> met inwoners </w:t>
        </w:r>
      </w:ins>
      <w:del w:id="25" w:author="Mark Gremmen" w:date="2022-07-28T13:22:00Z">
        <w:r w:rsidRPr="43A2B355" w:rsidDel="00E73F76">
          <w:rPr>
            <w:rFonts w:ascii="Calibri Light" w:hAnsi="Calibri Light" w:cs="Calibri Light"/>
            <w:lang w:val="nl-NL"/>
          </w:rPr>
          <w:delText xml:space="preserve">uiteenlopende terreinen zoals dienstverlening </w:delText>
        </w:r>
      </w:del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del w:id="26" w:author="Mark Gremmen [2]" w:date="2022-07-05T11:25:00Z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Wij </w:t>
      </w:r>
      <w:del w:id="27" w:author="Mark Gremmen [2]" w:date="2022-05-31T13:53:00Z">
        <w:r w:rsidRPr="43A2B355" w:rsidDel="001059C7">
          <w:rPr>
            <w:rFonts w:ascii="Calibri Light" w:hAnsi="Calibri Light" w:cs="Calibri Light"/>
            <w:lang w:val="nl-NL"/>
          </w:rPr>
          <w:delText xml:space="preserve">verzoeken </w:delText>
        </w:r>
      </w:del>
      <w:ins w:id="28" w:author="Mark Gremmen [2]" w:date="2022-05-31T13:53:00Z">
        <w:r w:rsidR="00ED471D" w:rsidRPr="43A2B355">
          <w:rPr>
            <w:rFonts w:ascii="Calibri Light" w:hAnsi="Calibri Light" w:cs="Calibri Light"/>
            <w:lang w:val="nl-NL"/>
          </w:rPr>
          <w:t xml:space="preserve">vragen </w:t>
        </w:r>
      </w:ins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ins w:id="29" w:author="Mark Gremmen [2]" w:date="2022-06-01T12:57:00Z">
        <w:r w:rsidR="009C465F" w:rsidRPr="43A2B355">
          <w:rPr>
            <w:rFonts w:ascii="Calibri Light" w:hAnsi="Calibri Light" w:cs="Calibri Light"/>
            <w:lang w:val="nl-NL"/>
          </w:rPr>
          <w:t xml:space="preserve">voor u zelf </w:t>
        </w:r>
      </w:ins>
      <w:del w:id="30" w:author="Mark Gremmen [2]" w:date="2022-06-01T12:57:00Z">
        <w:r w:rsidRPr="43A2B355" w:rsidDel="001059C7">
          <w:rPr>
            <w:rFonts w:ascii="Calibri Light" w:hAnsi="Calibri Light" w:cs="Calibri Light"/>
            <w:lang w:val="nl-NL"/>
          </w:rPr>
          <w:delText xml:space="preserve">vanuit uw eigen perspectief </w:delText>
        </w:r>
      </w:del>
      <w:r w:rsidRPr="43A2B355">
        <w:rPr>
          <w:rFonts w:ascii="Calibri Light" w:hAnsi="Calibri Light" w:cs="Calibri Light"/>
          <w:lang w:val="nl-NL"/>
        </w:rPr>
        <w:t>in te vullen.</w:t>
      </w:r>
      <w:ins w:id="31" w:author="Mark Gremmen [2]" w:date="2022-05-31T13:53:00Z">
        <w:r w:rsidR="001241C4" w:rsidRPr="43A2B355">
          <w:rPr>
            <w:rFonts w:ascii="Calibri Light" w:hAnsi="Calibri Light" w:cs="Calibri Light"/>
            <w:lang w:val="nl-NL"/>
          </w:rPr>
          <w:t xml:space="preserve"> Kies</w:t>
        </w:r>
      </w:ins>
      <w:ins w:id="32" w:author="Mark Gremmen [2]" w:date="2022-06-01T12:57:00Z">
        <w:r w:rsidR="00661706" w:rsidRPr="43A2B355">
          <w:rPr>
            <w:rFonts w:ascii="Calibri Light" w:hAnsi="Calibri Light" w:cs="Calibri Light"/>
            <w:lang w:val="nl-NL"/>
          </w:rPr>
          <w:t xml:space="preserve"> </w:t>
        </w:r>
      </w:ins>
      <w:ins w:id="33" w:author="Mark Gremmen" w:date="2022-07-27T09:54:00Z">
        <w:r w:rsidR="0077500D">
          <w:rPr>
            <w:rFonts w:ascii="Calibri Light" w:hAnsi="Calibri Light" w:cs="Calibri Light"/>
            <w:lang w:val="nl-NL"/>
          </w:rPr>
          <w:t xml:space="preserve">iedere keer </w:t>
        </w:r>
      </w:ins>
      <w:ins w:id="34" w:author="Mark Gremmen [2]" w:date="2022-05-31T13:53:00Z">
        <w:r w:rsidR="001241C4" w:rsidRPr="43A2B355">
          <w:rPr>
            <w:rFonts w:ascii="Calibri Light" w:hAnsi="Calibri Light" w:cs="Calibri Light"/>
            <w:lang w:val="nl-NL"/>
          </w:rPr>
          <w:t xml:space="preserve">het antwoord dat </w:t>
        </w:r>
      </w:ins>
      <w:ins w:id="35" w:author="Mark Gremmen [2]" w:date="2022-05-31T13:54:00Z">
        <w:r w:rsidR="001241C4" w:rsidRPr="43A2B355">
          <w:rPr>
            <w:rFonts w:ascii="Calibri Light" w:hAnsi="Calibri Light" w:cs="Calibri Light"/>
            <w:lang w:val="nl-NL"/>
          </w:rPr>
          <w:t>het meest op u van toepassing is.</w:t>
        </w:r>
      </w:ins>
    </w:p>
    <w:p w14:paraId="50B3E65B" w14:textId="18EBB04C" w:rsidR="00D93DAA" w:rsidRPr="009A2F1D" w:rsidRDefault="001059C7" w:rsidP="00666F5A">
      <w:pPr>
        <w:keepNext/>
        <w:jc w:val="both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</w:r>
      <w:del w:id="36" w:author="Mark Gremmen" w:date="2022-07-27T13:53:00Z">
        <w:r w:rsidRPr="009A2F1D" w:rsidDel="00A216A7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Het invullen neemt ongeveer </w:t>
      </w:r>
      <w:ins w:id="37" w:author="Mark Gremmen" w:date="2022-06-08T15:31:00Z">
        <w:r w:rsidR="00442AE0">
          <w:rPr>
            <w:rFonts w:ascii="Calibri Light" w:hAnsi="Calibri Light" w:cs="Calibri Light"/>
            <w:lang w:val="nl-NL"/>
          </w:rPr>
          <w:t>20</w:t>
        </w:r>
      </w:ins>
      <w:del w:id="38" w:author="Mark Gremmen" w:date="2022-06-08T15:31:00Z">
        <w:r w:rsidRPr="009A2F1D" w:rsidDel="00442AE0">
          <w:rPr>
            <w:rFonts w:ascii="Calibri Light" w:hAnsi="Calibri Light" w:cs="Calibri Light"/>
            <w:lang w:val="nl-NL"/>
          </w:rPr>
          <w:delText>18</w:delText>
        </w:r>
      </w:del>
      <w:r w:rsidRPr="009A2F1D">
        <w:rPr>
          <w:rFonts w:ascii="Calibri Light" w:hAnsi="Calibri Light" w:cs="Calibri Light"/>
          <w:lang w:val="nl-NL"/>
        </w:rPr>
        <w:t xml:space="preserve"> minuten van uw tijd in beslag.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Burgerpeiling</w:t>
      </w:r>
    </w:p>
    <w:p w14:paraId="7C3BA70C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1784759E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4FA0E46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A67DBA6" w14:textId="13A6B8A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del w:id="39" w:author="Mark Gremmen" w:date="2022-06-13T10:51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40" w:author="Mark Gremmen" w:date="2022-06-13T10:51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del w:id="41" w:author="Mark Gremmen" w:date="2022-07-27T09:55:00Z">
        <w:r w:rsidRPr="009A2F1D" w:rsidDel="00352BB2">
          <w:rPr>
            <w:rFonts w:ascii="Calibri Light" w:hAnsi="Calibri Light" w:cs="Calibri Light"/>
            <w:lang w:val="nl-NL"/>
          </w:rPr>
          <w:delText>omgang tussen</w:delText>
        </w:r>
      </w:del>
      <w:ins w:id="42" w:author="Mark Gremmen" w:date="2022-07-27T09:55:00Z">
        <w:r w:rsidR="00352BB2">
          <w:rPr>
            <w:rFonts w:ascii="Calibri Light" w:hAnsi="Calibri Light" w:cs="Calibri Light"/>
            <w:lang w:val="nl-NL"/>
          </w:rPr>
          <w:t xml:space="preserve">hoe </w:t>
        </w:r>
      </w:ins>
      <w:del w:id="43" w:author="Mark Gremmen" w:date="2022-07-28T13:25:00Z">
        <w:r w:rsidRPr="009A2F1D" w:rsidDel="00243AD8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>buurtbewoners</w:t>
      </w:r>
      <w:ins w:id="44" w:author="Mark Gremmen" w:date="2022-07-27T09:55:00Z">
        <w:r w:rsidR="00352BB2">
          <w:rPr>
            <w:rFonts w:ascii="Calibri Light" w:hAnsi="Calibri Light" w:cs="Calibri Light"/>
            <w:lang w:val="nl-NL"/>
          </w:rPr>
          <w:t xml:space="preserve"> met elkaar omgaan</w:t>
        </w:r>
      </w:ins>
      <w:r w:rsidRPr="009A2F1D">
        <w:rPr>
          <w:rFonts w:ascii="Calibri Light" w:hAnsi="Calibri Light" w:cs="Calibri Light"/>
          <w:lang w:val="nl-NL"/>
        </w:rPr>
        <w:t xml:space="preserve">, </w:t>
      </w:r>
      <w:ins w:id="45" w:author="Mark Gremmen" w:date="2022-08-02T14:54:00Z">
        <w:r w:rsidR="00E31DC2">
          <w:rPr>
            <w:rFonts w:ascii="Calibri Light" w:hAnsi="Calibri Light" w:cs="Calibri Light"/>
            <w:lang w:val="nl-NL"/>
          </w:rPr>
          <w:t xml:space="preserve"> </w:t>
        </w:r>
        <w:r w:rsidR="0067422F">
          <w:rPr>
            <w:rFonts w:ascii="Calibri Light" w:hAnsi="Calibri Light" w:cs="Calibri Light"/>
            <w:lang w:val="nl-NL"/>
          </w:rPr>
          <w:t xml:space="preserve">mogelijke </w:t>
        </w:r>
      </w:ins>
      <w:r w:rsidRPr="009A2F1D">
        <w:rPr>
          <w:rFonts w:ascii="Calibri Light" w:hAnsi="Calibri Light" w:cs="Calibri Light"/>
          <w:lang w:val="nl-NL"/>
        </w:rPr>
        <w:t xml:space="preserve">overlast, </w:t>
      </w:r>
      <w:del w:id="46" w:author="Mark Gremmen" w:date="2022-06-13T12:40:00Z">
        <w:r w:rsidRPr="009A2F1D" w:rsidDel="00CE063A">
          <w:rPr>
            <w:rFonts w:ascii="Calibri Light" w:hAnsi="Calibri Light" w:cs="Calibri Light"/>
            <w:lang w:val="nl-NL"/>
          </w:rPr>
          <w:delText>onderhoud en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  <w:ins w:id="47" w:author="Mark Gremmen" w:date="2022-07-27T13:55:00Z">
        <w:r w:rsidR="00373101">
          <w:rPr>
            <w:rFonts w:ascii="Calibri Light" w:hAnsi="Calibri Light" w:cs="Calibri Light"/>
            <w:lang w:val="nl-NL"/>
          </w:rPr>
          <w:t xml:space="preserve">de tevredenheid over </w:t>
        </w:r>
      </w:ins>
      <w:r w:rsidRPr="009A2F1D">
        <w:rPr>
          <w:rFonts w:ascii="Calibri Light" w:hAnsi="Calibri Light" w:cs="Calibri Light"/>
          <w:lang w:val="nl-NL"/>
        </w:rPr>
        <w:t>voorzieningen</w:t>
      </w:r>
      <w:ins w:id="48" w:author="Mark Gremmen" w:date="2022-06-13T12:40:00Z">
        <w:r w:rsidR="00CE063A">
          <w:rPr>
            <w:rFonts w:ascii="Calibri Light" w:hAnsi="Calibri Light" w:cs="Calibri Light"/>
            <w:lang w:val="nl-NL"/>
          </w:rPr>
          <w:t xml:space="preserve"> en onderhoud</w:t>
        </w:r>
      </w:ins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del w:id="49" w:author="Mark Gremmen [2]" w:date="2022-06-03T09:31:00Z">
        <w:r w:rsidRPr="009A2F1D" w:rsidDel="00D254CC">
          <w:rPr>
            <w:rFonts w:ascii="Calibri Light" w:hAnsi="Calibri Light" w:cs="Calibri Light"/>
          </w:rPr>
          <w:delText xml:space="preserve"> </w:delText>
        </w:r>
      </w:del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068B824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50" w:author="Mark Gremmen [2]" w:date="2022-05-31T08:43:00Z">
        <w:r w:rsidRPr="36F394F5" w:rsidDel="001059C7">
          <w:rPr>
            <w:rFonts w:ascii="Calibri Light" w:hAnsi="Calibri Light" w:cs="Calibri Light"/>
            <w:lang w:val="nl-NL"/>
          </w:rPr>
          <w:delText xml:space="preserve">Q64 </w:delText>
        </w:r>
      </w:del>
      <w:del w:id="51" w:author="Mark Gremmen [2]" w:date="2022-05-31T08:15:00Z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52" w:author="Mark Gremmen [2]" w:date="2022-05-31T08:17:00Z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53" w:author="Mark Gremmen [2]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54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55" w:author="Mark Gremmen [2]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36F394F5">
        <w:rPr>
          <w:rFonts w:ascii="Calibri Light" w:hAnsi="Calibri Light" w:cs="Calibri Light"/>
          <w:lang w:val="nl-NL"/>
        </w:rPr>
        <w:t xml:space="preserve"> </w:t>
      </w:r>
      <w:del w:id="56" w:author="Mark Gremmen" w:date="2022-06-13T10:52:00Z">
        <w:r w:rsidR="008D6671" w:rsidRPr="36F394F5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57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AE4CD3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3E0327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3E0327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3E0327" w14:paraId="5AD8A79E" w14:textId="77777777" w:rsidTr="5CACD928">
        <w:trPr>
          <w:ins w:id="58" w:author="Mark Gremmen [2]" w:date="2022-05-31T14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ins w:id="59" w:author="Mark Gremmen [2]" w:date="2022-05-31T14:29:00Z"/>
                <w:rFonts w:ascii="Calibri Light" w:hAnsi="Calibri Light" w:cs="Calibri Light"/>
                <w:lang w:val="nl-NL"/>
              </w:rPr>
            </w:pPr>
            <w:ins w:id="60" w:author="Mark Gremmen [2]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>Ik woon in een huis dat</w:t>
              </w:r>
            </w:ins>
            <w:ins w:id="61" w:author="Mark Gremmen" w:date="2022-06-13T15:58:00Z">
              <w:r w:rsidR="138A9BA5" w:rsidRPr="5CACD928">
                <w:rPr>
                  <w:rFonts w:ascii="Calibri Light" w:hAnsi="Calibri Light" w:cs="Calibri Light"/>
                  <w:lang w:val="nl-NL"/>
                </w:rPr>
                <w:t xml:space="preserve"> past </w:t>
              </w:r>
            </w:ins>
            <w:ins w:id="62" w:author="Mark Gremmen [2]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>bij mij</w:t>
              </w:r>
            </w:ins>
            <w:ins w:id="63" w:author="Mark Gremmen" w:date="2022-06-08T15:58:00Z">
              <w:r w:rsidR="56201825" w:rsidRPr="5CACD928">
                <w:rPr>
                  <w:rFonts w:ascii="Calibri Light" w:hAnsi="Calibri Light" w:cs="Calibri Light"/>
                  <w:lang w:val="nl-NL"/>
                </w:rPr>
                <w:t>n</w:t>
              </w:r>
            </w:ins>
            <w:ins w:id="64" w:author="Mark Gremmen [2]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65" w:author="Mark Gremmen [2]" w:date="2022-07-05T13:03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situatie </w:t>
              </w:r>
            </w:ins>
            <w:ins w:id="66" w:author="Mark Gremmen" w:date="2022-06-08T15:58:00Z">
              <w:r w:rsidR="56201825" w:rsidRPr="5CACD928">
                <w:rPr>
                  <w:rFonts w:ascii="Calibri Light" w:hAnsi="Calibri Light" w:cs="Calibri Light"/>
                  <w:lang w:val="nl-NL"/>
                </w:rPr>
                <w:t xml:space="preserve">en </w:t>
              </w:r>
            </w:ins>
            <w:ins w:id="67" w:author="Mark Gremmen [2]" w:date="2022-07-05T13:03:00Z">
              <w:r w:rsidR="56201825" w:rsidRPr="5CACD928">
                <w:rPr>
                  <w:rFonts w:ascii="Calibri Light" w:hAnsi="Calibri Light" w:cs="Calibri Light"/>
                  <w:lang w:val="nl-NL"/>
                </w:rPr>
                <w:t>wensen</w:t>
              </w:r>
            </w:ins>
            <w:ins w:id="68" w:author="Mark Gremmen [2]" w:date="2022-06-01T12:27:00Z">
              <w:r w:rsidR="14FE7F71"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9" w:author="Mark Gremmen [2]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" w:author="Mark Gremmen [2]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1" w:author="Mark Gremmen [2]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2" w:author="Mark Gremmen [2]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3" w:author="Mark Gremmen [2]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4" w:author="Mark Gremmen [2]" w:date="2022-05-31T14:29:00Z"/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3E0327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3E0327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71E3F621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id="75" w:author="Mark Gremmen [2]" w:date="2022-05-31T15:02:00Z">
              <w:r w:rsidR="00F90CCE"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76" w:author="Mark Gremmen [2]" w:date="2022-07-05T13:03:00Z">
              <w:r w:rsidR="00F90CCE"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altijd </w:delText>
              </w:r>
            </w:del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ins w:id="77" w:author="Mark Gremmen" w:date="2022-07-27T10:39:00Z">
        <w:r w:rsidR="006E33CD" w:rsidRPr="00DF4DBC">
          <w:rPr>
            <w:rFonts w:ascii="Calibri Light" w:hAnsi="Calibri Light" w:cs="Calibri Light"/>
            <w:lang w:val="nl-NL"/>
          </w:rPr>
          <w:t xml:space="preserve">mensen </w:t>
        </w:r>
      </w:ins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411E3D42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ins w:id="78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del w:id="79" w:author="Mark Gremmen" w:date="2022-07-28T13:51:00Z">
        <w:r w:rsidRPr="009A2F1D" w:rsidDel="005B3705">
          <w:rPr>
            <w:rFonts w:ascii="Calibri Light" w:hAnsi="Calibri Light" w:cs="Calibri Light"/>
          </w:rPr>
          <w:delText>vrijwel</w:delText>
        </w:r>
      </w:del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80" w:author="Mark Gremmen [2]" w:date="2022-07-28T09:29:00Z">
        <w:r w:rsidRPr="78A7358E">
          <w:rPr>
            <w:rFonts w:ascii="Calibri Light" w:hAnsi="Calibri Light" w:cs="Calibri Light"/>
          </w:rPr>
          <w:t xml:space="preserve">/ </w:t>
        </w:r>
        <w:proofErr w:type="spellStart"/>
        <w:r w:rsidRPr="78A7358E">
          <w:rPr>
            <w:rFonts w:ascii="Calibri Light" w:hAnsi="Calibri Light" w:cs="Calibri Light"/>
          </w:rPr>
          <w:t>geen</w:t>
        </w:r>
        <w:proofErr w:type="spellEnd"/>
        <w:r w:rsidRPr="78A7358E">
          <w:rPr>
            <w:rFonts w:ascii="Calibri Light" w:hAnsi="Calibri Light" w:cs="Calibri Light"/>
          </w:rPr>
          <w:t xml:space="preserve"> </w:t>
        </w:r>
        <w:proofErr w:type="spellStart"/>
        <w:r w:rsidRPr="78A7358E">
          <w:rPr>
            <w:rFonts w:ascii="Calibri Light" w:hAnsi="Calibri Light" w:cs="Calibri Light"/>
          </w:rPr>
          <w:t>mening</w:t>
        </w:r>
      </w:ins>
      <w:proofErr w:type="spellEnd"/>
    </w:p>
    <w:p w14:paraId="25EFCD91" w14:textId="77777777" w:rsidR="00D93DAA" w:rsidRPr="009A2F1D" w:rsidRDefault="00D93DAA">
      <w:pPr>
        <w:rPr>
          <w:rFonts w:ascii="Calibri Light" w:hAnsi="Calibri Light" w:cs="Calibri Light"/>
        </w:rPr>
      </w:pPr>
    </w:p>
    <w:p w14:paraId="7BAE03D9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5DD6834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097841B3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ins w:id="81" w:author="Mark Gremmen" w:date="2022-07-27T10:40:00Z">
        <w:r w:rsidR="004626F1">
          <w:rPr>
            <w:rFonts w:ascii="Calibri Light" w:hAnsi="Calibri Light" w:cs="Calibri Light"/>
          </w:rPr>
          <w:t>(</w:t>
        </w:r>
      </w:ins>
      <w:proofErr w:type="spellStart"/>
      <w:ins w:id="82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ins w:id="83" w:author="Mark Gremmen" w:date="2022-07-27T10:40:00Z">
        <w:r w:rsidR="004626F1">
          <w:rPr>
            <w:rFonts w:ascii="Calibri Light" w:hAnsi="Calibri Light" w:cs="Calibri Light"/>
          </w:rPr>
          <w:t xml:space="preserve">) </w:t>
        </w:r>
      </w:ins>
      <w:proofErr w:type="spellStart"/>
      <w:r w:rsidR="001059C7" w:rsidRPr="5CACD928">
        <w:rPr>
          <w:rFonts w:ascii="Calibri Light" w:hAnsi="Calibri Light" w:cs="Calibri Light"/>
        </w:rPr>
        <w:t>altijd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="4A5B095C" w:rsidRPr="04D5FEE6">
        <w:rPr>
          <w:rFonts w:ascii="Calibri Light" w:hAnsi="Calibri Light" w:cs="Calibri Light"/>
        </w:rPr>
        <w:t>meestal</w:t>
      </w:r>
      <w:proofErr w:type="spellEnd"/>
      <w:r w:rsidR="4A5B095C" w:rsidRPr="04D5FEE6">
        <w:rPr>
          <w:rFonts w:ascii="Calibri Light" w:hAnsi="Calibri Light" w:cs="Calibri Light"/>
        </w:rPr>
        <w:t xml:space="preserve"> </w:t>
      </w:r>
      <w:proofErr w:type="spellStart"/>
      <w:ins w:id="84" w:author="Mark Gremmen [2]" w:date="2022-07-28T12:26:00Z">
        <w:r w:rsidR="4A5B095C" w:rsidRPr="04D5FEE6">
          <w:rPr>
            <w:rFonts w:ascii="Calibri Light" w:hAnsi="Calibri Light" w:cs="Calibri Light"/>
          </w:rPr>
          <w:t>wel</w:t>
        </w:r>
      </w:ins>
      <w:proofErr w:type="spellEnd"/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="001059C7" w:rsidRPr="5CACD928">
        <w:rPr>
          <w:rFonts w:ascii="Calibri Light" w:hAnsi="Calibri Light" w:cs="Calibri Light"/>
        </w:rPr>
        <w:t>meestal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  <w:proofErr w:type="spellStart"/>
      <w:r w:rsidR="001059C7" w:rsidRPr="5CACD928">
        <w:rPr>
          <w:rFonts w:ascii="Calibri Light" w:hAnsi="Calibri Light" w:cs="Calibri Light"/>
        </w:rPr>
        <w:t>niet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2D615B9E" w14:textId="55F1C809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proofErr w:type="spellStart"/>
      <w:ins w:id="85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del w:id="86" w:author="Mark Gremmen" w:date="2022-07-28T13:51:00Z">
        <w:r w:rsidR="001059C7" w:rsidRPr="5CACD928" w:rsidDel="005B3705">
          <w:rPr>
            <w:rFonts w:ascii="Calibri Light" w:hAnsi="Calibri Light" w:cs="Calibri Light"/>
          </w:rPr>
          <w:delText>vrijwel</w:delText>
        </w:r>
      </w:del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4FD82EC1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338691E8" w14:textId="77777777" w:rsidR="00D93DAA" w:rsidRPr="009A2F1D" w:rsidRDefault="00D93DAA">
      <w:pPr>
        <w:rPr>
          <w:rFonts w:ascii="Calibri Light" w:hAnsi="Calibri Light" w:cs="Calibri Light"/>
        </w:rPr>
      </w:pPr>
    </w:p>
    <w:p w14:paraId="4C984B6B" w14:textId="77D19A4A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>
        <w:rPr>
          <w:rFonts w:ascii="Calibri Light" w:hAnsi="Calibri Light" w:cs="Calibri Light"/>
          <w:lang w:val="nl-NL"/>
        </w:rPr>
        <w:t xml:space="preserve"> </w:t>
      </w:r>
      <w:del w:id="87" w:author="Mark Gremmen" w:date="2022-07-27T15:47:00Z">
        <w:r w:rsidR="001059C7" w:rsidRPr="3DB877A1" w:rsidDel="0016629A">
          <w:rPr>
            <w:rFonts w:ascii="Calibri Light" w:hAnsi="Calibri Light" w:cs="Calibri Light"/>
            <w:lang w:val="nl-NL"/>
          </w:rPr>
          <w:delText>In welke mate e</w:delText>
        </w:r>
        <w:r w:rsidRPr="3DB877A1" w:rsidDel="0016629A">
          <w:rPr>
            <w:rFonts w:ascii="Calibri Light" w:hAnsi="Calibri Light" w:cs="Calibri Light"/>
            <w:lang w:val="nl-NL"/>
          </w:rPr>
          <w:delText xml:space="preserve">rvaart u </w:delText>
        </w:r>
      </w:del>
      <w:ins w:id="88" w:author="Mark Gremmen" w:date="2022-07-27T15:47:00Z">
        <w:r w:rsidR="0016629A">
          <w:rPr>
            <w:rFonts w:ascii="Calibri Light" w:hAnsi="Calibri Light" w:cs="Calibri Light"/>
            <w:lang w:val="nl-NL"/>
          </w:rPr>
          <w:t xml:space="preserve">Hoeveel </w:t>
        </w:r>
      </w:ins>
      <w:r w:rsidRPr="3DB877A1">
        <w:rPr>
          <w:rFonts w:ascii="Calibri Light" w:hAnsi="Calibri Light" w:cs="Calibri Light"/>
          <w:lang w:val="nl-NL"/>
        </w:rPr>
        <w:t xml:space="preserve">overlast </w:t>
      </w:r>
      <w:ins w:id="89" w:author="Mark Gremmen" w:date="2022-07-28T08:35:00Z">
        <w:r w:rsidR="00CC1DEE">
          <w:rPr>
            <w:rFonts w:ascii="Calibri Light" w:hAnsi="Calibri Light" w:cs="Calibri Light"/>
            <w:lang w:val="nl-NL"/>
          </w:rPr>
          <w:t>ervaart</w:t>
        </w:r>
      </w:ins>
      <w:ins w:id="90" w:author="Mark Gremmen" w:date="2022-07-27T15:47:00Z">
        <w:r w:rsidR="00AA26DB">
          <w:rPr>
            <w:rFonts w:ascii="Calibri Light" w:hAnsi="Calibri Light" w:cs="Calibri Light"/>
            <w:lang w:val="nl-NL"/>
          </w:rPr>
          <w:t xml:space="preserve"> u </w:t>
        </w:r>
      </w:ins>
      <w:r w:rsidRPr="3DB877A1">
        <w:rPr>
          <w:rFonts w:ascii="Calibri Light" w:hAnsi="Calibri Light" w:cs="Calibri Light"/>
          <w:lang w:val="nl-NL"/>
        </w:rPr>
        <w:t>van buurtbewoners?</w:t>
      </w:r>
      <w:ins w:id="91" w:author="Mark Gremmen" w:date="2022-07-27T15:46:00Z">
        <w:r w:rsidR="00CB4FAC">
          <w:rPr>
            <w:rFonts w:ascii="Calibri Light" w:hAnsi="Calibri Light" w:cs="Calibri Light"/>
            <w:lang w:val="nl-NL"/>
          </w:rPr>
          <w:t xml:space="preserve"> </w:t>
        </w:r>
      </w:ins>
    </w:p>
    <w:p w14:paraId="0992356B" w14:textId="06D85AC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2D2F5055" w14:textId="35AEDFAA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92" w:author="Mark Gremmen" w:date="2022-07-28T13:44:00Z">
        <w:r w:rsidRPr="3DB877A1" w:rsidDel="0060626B">
          <w:rPr>
            <w:rFonts w:ascii="Calibri Light" w:hAnsi="Calibri Light" w:cs="Calibri Light"/>
          </w:rPr>
          <w:delText>nauwelijks</w:delText>
        </w:r>
      </w:del>
      <w:del w:id="93" w:author="Mark Gremmen" w:date="2022-07-27T15:58:00Z">
        <w:r w:rsidRPr="3DB877A1" w:rsidDel="0096508B">
          <w:rPr>
            <w:rFonts w:ascii="Calibri Light" w:hAnsi="Calibri Light" w:cs="Calibri Light"/>
          </w:rPr>
          <w:delText xml:space="preserve"> </w:delText>
        </w:r>
        <w:r w:rsidR="001059C7" w:rsidRPr="3DB877A1" w:rsidDel="0096508B">
          <w:rPr>
            <w:rFonts w:ascii="Calibri Light" w:hAnsi="Calibri Light" w:cs="Calibri Light"/>
          </w:rPr>
          <w:delText>tot gee</w:delText>
        </w:r>
      </w:del>
      <w:del w:id="94" w:author="Mark Gremmen" w:date="2022-07-27T15:57:00Z">
        <w:r w:rsidR="001059C7" w:rsidRPr="3DB877A1" w:rsidDel="0096508B">
          <w:rPr>
            <w:rFonts w:ascii="Calibri Light" w:hAnsi="Calibri Light" w:cs="Calibri Light"/>
          </w:rPr>
          <w:delText>n</w:delText>
        </w:r>
      </w:del>
      <w:del w:id="95" w:author="Mark Gremmen" w:date="2022-07-28T13:44:00Z">
        <w:r w:rsidR="001059C7" w:rsidRPr="3DB877A1" w:rsidDel="0060626B">
          <w:rPr>
            <w:rFonts w:ascii="Calibri Light" w:hAnsi="Calibri Light" w:cs="Calibri Light"/>
          </w:rPr>
          <w:delText xml:space="preserve"> </w:delText>
        </w:r>
      </w:del>
      <w:ins w:id="96" w:author="Mark Gremmen" w:date="2022-07-28T13:47:00Z">
        <w:r w:rsidR="00FD610B">
          <w:rPr>
            <w:rFonts w:ascii="Calibri Light" w:hAnsi="Calibri Light" w:cs="Calibri Light"/>
          </w:rPr>
          <w:t>(</w:t>
        </w:r>
      </w:ins>
      <w:proofErr w:type="spellStart"/>
      <w:ins w:id="97" w:author="Mark Gremmen" w:date="2022-07-28T13:44:00Z">
        <w:r w:rsidR="0060626B">
          <w:rPr>
            <w:rFonts w:ascii="Calibri Light" w:hAnsi="Calibri Light" w:cs="Calibri Light"/>
          </w:rPr>
          <w:t>bijna</w:t>
        </w:r>
      </w:ins>
      <w:proofErr w:type="spellEnd"/>
      <w:ins w:id="98" w:author="Mark Gremmen" w:date="2022-07-28T13:47:00Z">
        <w:r w:rsidR="00FD610B">
          <w:rPr>
            <w:rFonts w:ascii="Calibri Light" w:hAnsi="Calibri Light" w:cs="Calibri Light"/>
          </w:rPr>
          <w:t>)</w:t>
        </w:r>
      </w:ins>
      <w:ins w:id="99" w:author="Mark Gremmen" w:date="2022-07-28T13:44:00Z">
        <w:r w:rsidR="0060626B">
          <w:rPr>
            <w:rFonts w:ascii="Calibri Light" w:hAnsi="Calibri Light" w:cs="Calibri Light"/>
          </w:rPr>
          <w:t xml:space="preserve"> </w:t>
        </w:r>
      </w:ins>
      <w:proofErr w:type="spellStart"/>
      <w:ins w:id="100" w:author="Mark Gremmen" w:date="2022-07-28T13:57:00Z">
        <w:r w:rsidR="004550EE">
          <w:rPr>
            <w:rFonts w:ascii="Calibri Light" w:hAnsi="Calibri Light" w:cs="Calibri Light"/>
          </w:rPr>
          <w:t>geen</w:t>
        </w:r>
      </w:ins>
      <w:proofErr w:type="spellEnd"/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596EC21C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9199CB8" w14:textId="77777777" w:rsidR="00D93DAA" w:rsidRPr="009A2F1D" w:rsidRDefault="00D93DAA">
      <w:pPr>
        <w:rPr>
          <w:rFonts w:ascii="Calibri Light" w:hAnsi="Calibri Light" w:cs="Calibri Light"/>
        </w:rPr>
      </w:pPr>
    </w:p>
    <w:p w14:paraId="369DEB94" w14:textId="480A400D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1" w:author="Mark Gremmen" w:date="2022-07-27T09:58:00Z">
        <w:r>
          <w:rPr>
            <w:rFonts w:ascii="Calibri Light" w:hAnsi="Calibri Light" w:cs="Calibri Light"/>
          </w:rPr>
          <w:t xml:space="preserve">heel </w:t>
        </w:r>
      </w:ins>
      <w:proofErr w:type="spellStart"/>
      <w:r w:rsidR="72B20FF3"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742B1F18" w14:textId="04C7FC68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02" w:author="Mark Gremmen" w:date="2022-07-27T15:48:00Z">
        <w:r w:rsidRPr="3DB877A1" w:rsidDel="00032E42">
          <w:rPr>
            <w:rFonts w:ascii="Calibri Light" w:hAnsi="Calibri Light" w:cs="Calibri Light"/>
          </w:rPr>
          <w:delText xml:space="preserve"> </w:delText>
        </w:r>
      </w:del>
      <w:proofErr w:type="spellStart"/>
      <w:ins w:id="103" w:author="Mark Gremmen" w:date="2022-07-27T09:58:00Z">
        <w:r w:rsidR="00874455">
          <w:rPr>
            <w:rFonts w:ascii="Calibri Light" w:hAnsi="Calibri Light" w:cs="Calibri Light"/>
          </w:rPr>
          <w:t>vaak</w:t>
        </w:r>
      </w:ins>
      <w:proofErr w:type="spellEnd"/>
      <w:del w:id="104" w:author="Mark Gremmen" w:date="2022-07-27T09:58:00Z">
        <w:r w:rsidRPr="3DB877A1" w:rsidDel="00874455">
          <w:rPr>
            <w:rFonts w:ascii="Calibri Light" w:hAnsi="Calibri Light" w:cs="Calibri Light"/>
          </w:rPr>
          <w:delText>soms</w:delText>
        </w:r>
      </w:del>
      <w:r w:rsidRPr="3DB877A1">
        <w:rPr>
          <w:rFonts w:ascii="Calibri Light" w:hAnsi="Calibri Light" w:cs="Calibri Light"/>
        </w:rPr>
        <w:t xml:space="preserve"> </w:t>
      </w:r>
    </w:p>
    <w:p w14:paraId="3554D4F4" w14:textId="40337D2C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05" w:author="Mark Gremmen" w:date="2022-07-27T09:59:00Z">
        <w:r w:rsidRPr="3DB877A1" w:rsidDel="00874455">
          <w:rPr>
            <w:rFonts w:ascii="Calibri Light" w:hAnsi="Calibri Light" w:cs="Calibri Light"/>
          </w:rPr>
          <w:delText xml:space="preserve">zelden </w:delText>
        </w:r>
      </w:del>
      <w:proofErr w:type="spellStart"/>
      <w:ins w:id="106" w:author="Mark Gremmen" w:date="2022-07-27T09:59:00Z">
        <w:r w:rsidR="00874455">
          <w:rPr>
            <w:rFonts w:ascii="Calibri Light" w:hAnsi="Calibri Light" w:cs="Calibri Light"/>
          </w:rPr>
          <w:t>soms</w:t>
        </w:r>
        <w:proofErr w:type="spellEnd"/>
        <w:r w:rsidR="00874455" w:rsidRPr="3DB877A1">
          <w:rPr>
            <w:rFonts w:ascii="Calibri Light" w:hAnsi="Calibri Light" w:cs="Calibri Light"/>
          </w:rPr>
          <w:t xml:space="preserve"> </w:t>
        </w:r>
      </w:ins>
    </w:p>
    <w:p w14:paraId="127A6A96" w14:textId="1FA35FE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ins w:id="107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del w:id="108" w:author="Mark Gremmen" w:date="2022-07-28T13:51:00Z">
        <w:r w:rsidRPr="3DB877A1" w:rsidDel="005B3705">
          <w:rPr>
            <w:rFonts w:ascii="Calibri Light" w:hAnsi="Calibri Light" w:cs="Calibri Light"/>
          </w:rPr>
          <w:delText>vrijwel</w:delText>
        </w:r>
      </w:del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</w:t>
      </w:r>
      <w:del w:id="109" w:author="Mark Gremmen" w:date="2022-07-07T09:48:00Z">
        <w:r w:rsidR="001059C7" w:rsidRPr="3DB877A1" w:rsidDel="72B20FF3">
          <w:rPr>
            <w:rFonts w:ascii="Calibri Light" w:hAnsi="Calibri Light" w:cs="Calibri Light"/>
          </w:rPr>
          <w:delText>oo</w:delText>
        </w:r>
      </w:del>
      <w:r w:rsidRPr="3DB877A1">
        <w:rPr>
          <w:rFonts w:ascii="Calibri Light" w:hAnsi="Calibri Light" w:cs="Calibri Light"/>
        </w:rPr>
        <w:t>i</w:t>
      </w:r>
      <w:ins w:id="110" w:author="Mark Gremmen" w:date="2022-07-07T09:48:00Z">
        <w:r w:rsidR="3188E2AA" w:rsidRPr="3DB877A1">
          <w:rPr>
            <w:rFonts w:ascii="Calibri Light" w:hAnsi="Calibri Light" w:cs="Calibri Light"/>
          </w:rPr>
          <w:t>e</w:t>
        </w:r>
      </w:ins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ins w:id="111" w:author="Mark Gremmen" w:date="2022-07-27T09:58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ins w:id="112" w:author="Mark Gremmen" w:date="2022-07-27T09:58:00Z"/>
          <w:rFonts w:ascii="Calibri Light" w:hAnsi="Calibri Light" w:cs="Calibri Light"/>
        </w:rPr>
      </w:pPr>
    </w:p>
    <w:p w14:paraId="5491668A" w14:textId="42EA0DAD" w:rsidR="00071EE2" w:rsidRPr="00874455" w:rsidDel="00874455" w:rsidRDefault="00071EE2" w:rsidP="008A0F6F">
      <w:pPr>
        <w:pStyle w:val="ListParagraph"/>
        <w:keepNext/>
        <w:spacing w:before="120"/>
        <w:ind w:left="360"/>
        <w:rPr>
          <w:del w:id="113" w:author="Mark Gremmen" w:date="2022-07-27T09:59:00Z"/>
        </w:rPr>
      </w:pPr>
    </w:p>
    <w:p w14:paraId="29FD9823" w14:textId="77777777" w:rsidR="00D93DAA" w:rsidRPr="009A2F1D" w:rsidRDefault="00D93DAA">
      <w:pPr>
        <w:rPr>
          <w:rFonts w:ascii="Calibri Light" w:hAnsi="Calibri Light" w:cs="Calibri Light"/>
        </w:rPr>
      </w:pPr>
    </w:p>
    <w:p w14:paraId="00C2318A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4F31ECD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6DF163A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608815E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FBE260C" w14:textId="4D3582F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14" w:author="Mark Gremmen [2]" w:date="2022-05-31T08:45:00Z">
        <w:r w:rsidRPr="36F394F5" w:rsidDel="001059C7">
          <w:rPr>
            <w:rFonts w:ascii="Calibri Light" w:hAnsi="Calibri Light" w:cs="Calibri Light"/>
            <w:lang w:val="nl-NL"/>
          </w:rPr>
          <w:delText xml:space="preserve">Q65 </w:delText>
        </w:r>
      </w:del>
      <w:del w:id="115" w:author="Mark Gremmen [2]" w:date="2022-05-31T08:15:00Z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116" w:author="Mark Gremmen [2]" w:date="2022-05-31T08:17:00Z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117" w:author="Mark Gremmen [2]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118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119" w:author="Mark Gremmen [2]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met de volgende </w:t>
        </w:r>
      </w:ins>
      <w:del w:id="120" w:author="Mark Gremmen [2]" w:date="2022-06-03T09:20:00Z">
        <w:r w:rsidRPr="36F394F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del w:id="121" w:author="Mark Gremmen" w:date="2022-06-13T10:52:00Z">
        <w:r w:rsidR="008D6671" w:rsidRPr="36F394F5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122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14:paraId="1CC68B5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7DCD23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953"/>
        <w:gridCol w:w="1272"/>
        <w:gridCol w:w="1157"/>
        <w:gridCol w:w="1252"/>
        <w:gridCol w:w="1224"/>
        <w:gridCol w:w="1272"/>
        <w:gridCol w:w="1230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E51946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14:paraId="40D240B2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14:paraId="349755D4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14:paraId="2CC48241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442AE0" w:rsidRPr="003E0327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06DE37CC" w:rsidR="007313EF" w:rsidRPr="009A2F1D" w:rsidRDefault="004C5E9C" w:rsidP="00E51946">
            <w:pPr>
              <w:keepNext/>
              <w:rPr>
                <w:rFonts w:ascii="Calibri Light" w:hAnsi="Calibri Light" w:cs="Calibri Light"/>
                <w:lang w:val="nl-NL"/>
              </w:rPr>
            </w:pPr>
            <w:ins w:id="123" w:author="Mark Gremmen" w:date="2022-08-03T13:52:00Z">
              <w:r>
                <w:rPr>
                  <w:rFonts w:ascii="Calibri Light" w:hAnsi="Calibri Light" w:cs="Calibri Light"/>
                  <w:lang w:val="nl-NL"/>
                </w:rPr>
                <w:t>[OPTIONEEL]</w:t>
              </w:r>
              <w:r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="00D46F31">
              <w:rPr>
                <w:rFonts w:ascii="Calibri Light" w:hAnsi="Calibri Light" w:cs="Calibri Light"/>
                <w:lang w:val="nl-NL"/>
              </w:rPr>
              <w:t xml:space="preserve">In </w:t>
            </w:r>
            <w:r w:rsidR="00D46F31"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ins w:id="124" w:author="Mark Gremmen [2]" w:date="2022-07-28T11:12:00Z">
              <w:r w:rsidR="6E5F3BF5" w:rsidRPr="78A7358E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id="125" w:author="Mark Gremmen" w:date="2022-07-28T13:52:00Z">
              <w:r w:rsidR="0078783B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id="126" w:author="Mark Gremmen [2]" w:date="2022-07-28T11:12:00Z">
              <w:del w:id="127" w:author="Mark Gremmen" w:date="2022-07-28T13:52:00Z">
                <w:r w:rsidR="6E5F3BF5" w:rsidRPr="78A7358E" w:rsidDel="0078783B">
                  <w:rPr>
                    <w:rFonts w:ascii="Calibri Light" w:hAnsi="Calibri Light" w:cs="Calibri Light"/>
                    <w:lang w:val="nl-NL"/>
                  </w:rPr>
                  <w:delText>vrijwel</w:delText>
                </w:r>
              </w:del>
              <w:r w:rsidR="6E5F3BF5" w:rsidRPr="78A7358E">
                <w:rPr>
                  <w:rFonts w:ascii="Calibri Light" w:hAnsi="Calibri Light" w:cs="Calibri Light"/>
                  <w:lang w:val="nl-NL"/>
                </w:rPr>
                <w:t>)</w:t>
              </w:r>
            </w:ins>
            <w:del w:id="128" w:author="Mark Gremmen [2]" w:date="2022-07-28T11:12:00Z">
              <w:r w:rsidR="00D46F31" w:rsidRPr="009A2F1D">
                <w:rPr>
                  <w:rFonts w:ascii="Calibri Light" w:hAnsi="Calibri Light" w:cs="Calibri Light"/>
                  <w:lang w:val="nl-NL"/>
                </w:rPr>
                <w:delText>weinig tot</w:delText>
              </w:r>
            </w:del>
            <w:r w:rsidR="00D46F31"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ins w:id="129" w:author="Mark Gremmen" w:date="2022-07-28T08:38:00Z">
              <w:r w:rsidR="00BA77A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42" w:type="dxa"/>
          </w:tcPr>
          <w:p w14:paraId="48F1D95E" w14:textId="47A489E9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3E0327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7C7A759C" w:rsidR="007313EF" w:rsidRPr="00E51946" w:rsidRDefault="007313EF" w:rsidP="00E5194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>Mijn buurt is</w:t>
            </w:r>
            <w:ins w:id="130" w:author="Mark Gremmen" w:date="2022-08-02T07:07:00Z">
              <w:r w:rsidRPr="00E5194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31" w:author="Mark Gremmen" w:date="2022-08-02T07:07:00Z">
              <w:r w:rsidR="008F341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  <w:r w:rsidRPr="143F0C87" w:rsidDel="65BAE8D0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id="132" w:author="Mark Gremmen" w:date="2022-06-08T15:35:00Z">
              <w:r w:rsidR="00442AE0">
                <w:rPr>
                  <w:rFonts w:ascii="Calibri Light" w:hAnsi="Calibri Light" w:cs="Calibri Light"/>
                  <w:lang w:val="nl-NL"/>
                </w:rPr>
                <w:t>netjes en schoon</w:t>
              </w:r>
            </w:ins>
            <w:del w:id="133" w:author="Mark Gremmen" w:date="2022-06-08T15:35:00Z">
              <w:r w:rsidR="008F341C" w:rsidDel="00442AE0">
                <w:rPr>
                  <w:rFonts w:ascii="Calibri Light" w:hAnsi="Calibri Light" w:cs="Calibri Light"/>
                  <w:lang w:val="nl-NL"/>
                </w:rPr>
                <w:delText>schoon</w:delText>
              </w:r>
            </w:del>
          </w:p>
        </w:tc>
        <w:tc>
          <w:tcPr>
            <w:tcW w:w="1342" w:type="dxa"/>
          </w:tcPr>
          <w:p w14:paraId="658966C4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Pr="00E51946" w:rsidRDefault="007313EF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7313EF" w:rsidRPr="00E51946" w:rsidRDefault="007313EF" w:rsidP="007313EF">
      <w:pPr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04"/>
        <w:gridCol w:w="1326"/>
        <w:gridCol w:w="1275"/>
        <w:gridCol w:w="1317"/>
        <w:gridCol w:w="1305"/>
        <w:gridCol w:w="1326"/>
        <w:gridCol w:w="1307"/>
      </w:tblGrid>
      <w:tr w:rsidR="00D93DAA" w:rsidRPr="009A2F1D" w14:paraId="306F7EA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3E0327" w14:paraId="6B5D97AD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59BB15" w14:textId="07A3C054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Perken, plantsoenen en parken</w:t>
            </w:r>
            <w:del w:id="134" w:author="Mark Gremmen" w:date="2022-08-02T07:07:00Z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35" w:author="Mark Gremmen" w:date="2022-06-14T15:24:00Z">
              <w:r w:rsidRPr="009A2F1D" w:rsidDel="0088468A">
                <w:rPr>
                  <w:rFonts w:ascii="Calibri Light" w:hAnsi="Calibri Light" w:cs="Calibri Light"/>
                  <w:lang w:val="nl-NL"/>
                </w:rPr>
                <w:delText>in mijn buurt</w:delText>
              </w:r>
            </w:del>
            <w:ins w:id="136" w:author="Mark Gremmen" w:date="2022-08-02T07:07:00Z">
              <w:r w:rsidRPr="009A2F1D" w:rsidDel="0088468A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37" w:author="Mark Gremmen" w:date="2022-06-14T15:24:00Z">
              <w:r w:rsidRPr="143F0C87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zijn goed onderhouden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3E0327" w14:paraId="72763B50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7EB2367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38" w:author="Mark Gremmen [2]" w:date="2022-06-01T12:58:00Z">
              <w:r w:rsidRPr="009A2F1D" w:rsidDel="00536612">
                <w:rPr>
                  <w:rFonts w:ascii="Calibri Light" w:hAnsi="Calibri Light" w:cs="Calibri Light"/>
                  <w:lang w:val="nl-NL"/>
                </w:rPr>
                <w:delText>Wegen, s</w:delText>
              </w:r>
            </w:del>
            <w:ins w:id="139" w:author="Mark Gremmen [2]" w:date="2022-06-01T12:58:00Z">
              <w:r w:rsidR="00536612">
                <w:rPr>
                  <w:rFonts w:ascii="Calibri Light" w:hAnsi="Calibri Light" w:cs="Calibri Light"/>
                  <w:lang w:val="nl-NL"/>
                </w:rPr>
                <w:t>S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traten, </w:t>
            </w:r>
            <w:del w:id="140" w:author="Mark Gremmen" w:date="2022-06-08T14:39:00Z">
              <w:r w:rsidR="00F16CF3" w:rsidRPr="009A2F1D" w:rsidDel="00872804">
                <w:rPr>
                  <w:rFonts w:ascii="Calibri Light" w:hAnsi="Calibri Light" w:cs="Calibri Light"/>
                  <w:lang w:val="nl-NL"/>
                </w:rPr>
                <w:delText>trottoirs</w:delText>
              </w:r>
            </w:del>
            <w:ins w:id="141" w:author="Mark Gremmen [2]" w:date="2022-06-03T09:25:00Z">
              <w:r w:rsidR="00F16CF3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00F16CF3">
                <w:rPr>
                  <w:rFonts w:ascii="Calibri Light" w:hAnsi="Calibri Light" w:cs="Calibri Light"/>
                  <w:lang w:val="nl-NL"/>
                </w:rPr>
                <w:t xml:space="preserve"> en </w:t>
              </w:r>
            </w:ins>
            <w:del w:id="142" w:author="Mark Gremmen" w:date="2022-06-08T14:39:00Z">
              <w:r w:rsidRPr="009A2F1D" w:rsidDel="00872804">
                <w:rPr>
                  <w:rFonts w:ascii="Calibri Light" w:hAnsi="Calibri Light" w:cs="Calibri Light"/>
                  <w:lang w:val="nl-NL"/>
                </w:rPr>
                <w:delText>paden</w:delText>
              </w:r>
            </w:del>
            <w:ins w:id="143" w:author="Mark Gremmen" w:date="2022-06-08T14:39:00Z">
              <w:r w:rsidR="00872804">
                <w:rPr>
                  <w:rFonts w:ascii="Calibri Light" w:hAnsi="Calibri Light" w:cs="Calibri Light"/>
                  <w:lang w:val="nl-NL"/>
                </w:rPr>
                <w:t xml:space="preserve">stoepen </w:t>
              </w:r>
            </w:ins>
            <w:del w:id="144" w:author="Mark Gremmen [2]" w:date="2022-06-03T09:25:00Z">
              <w:r w:rsidRPr="009A2F1D" w:rsidDel="00F16CF3">
                <w:rPr>
                  <w:rFonts w:ascii="Calibri Light" w:hAnsi="Calibri Light" w:cs="Calibri Light"/>
                  <w:lang w:val="nl-NL"/>
                </w:rPr>
                <w:delText xml:space="preserve"> en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145" w:author="Mark Gremmen [2]" w:date="2022-06-03T09:25:00Z">
              <w:r w:rsidRPr="009A2F1D" w:rsidDel="00F16CF3">
                <w:rPr>
                  <w:rFonts w:ascii="Calibri Light" w:hAnsi="Calibri Light" w:cs="Calibri Light"/>
                  <w:lang w:val="nl-NL"/>
                </w:rPr>
                <w:delText xml:space="preserve">trottoirs </w:delText>
              </w:r>
            </w:del>
            <w:del w:id="146" w:author="Mark Gremmen [2]" w:date="2022-07-28T09:30:00Z">
              <w:r w:rsidRPr="009A2F1D">
                <w:rPr>
                  <w:rFonts w:ascii="Calibri Light" w:hAnsi="Calibri Light" w:cs="Calibri Light"/>
                  <w:lang w:val="nl-NL"/>
                </w:rPr>
                <w:delText>i</w:delText>
              </w:r>
            </w:del>
            <w:del w:id="147" w:author="Mark Gremmen [2]" w:date="2022-06-03T09:21:00Z">
              <w:r w:rsidRPr="009A2F1D" w:rsidDel="00F91557">
                <w:rPr>
                  <w:rFonts w:ascii="Calibri Light" w:hAnsi="Calibri Light" w:cs="Calibri Light"/>
                  <w:lang w:val="nl-NL"/>
                </w:rPr>
                <w:delText>n mijn buurt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308358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C7B7F9" w14:textId="0E980AE6" w:rsidR="00D93DAA" w:rsidRPr="00601DB1" w:rsidDel="007313EF" w:rsidRDefault="001059C7">
      <w:pPr>
        <w:keepNext/>
        <w:rPr>
          <w:del w:id="148" w:author="Mark Gremmen [2]" w:date="2022-06-03T09:45:00Z"/>
          <w:rFonts w:ascii="Calibri Light" w:hAnsi="Calibri Light" w:cs="Calibri Light"/>
          <w:lang w:val="nl-NL"/>
        </w:rPr>
      </w:pPr>
      <w:del w:id="149" w:author="Mark Gremmen [2]" w:date="2022-06-03T09:45:00Z">
        <w:r w:rsidRPr="00601DB1" w:rsidDel="007313EF">
          <w:rPr>
            <w:rFonts w:ascii="Calibri Light" w:hAnsi="Calibri Light" w:cs="Calibri Light"/>
            <w:lang w:val="nl-NL"/>
          </w:rPr>
          <w:lastRenderedPageBreak/>
          <w:delText>wl08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35"/>
        <w:gridCol w:w="1346"/>
        <w:gridCol w:w="1320"/>
        <w:gridCol w:w="1342"/>
        <w:gridCol w:w="1335"/>
        <w:gridCol w:w="1346"/>
        <w:gridCol w:w="1336"/>
      </w:tblGrid>
      <w:tr w:rsidR="00D93DAA" w:rsidRPr="003E0327" w:rsidDel="007313EF" w14:paraId="3C6710A6" w14:textId="3F338A2C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50" w:author="Mark Gremmen [2]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9C092" w14:textId="79E6C4C9" w:rsidR="00D93DAA" w:rsidRPr="00601DB1" w:rsidDel="007313EF" w:rsidRDefault="00D93DAA">
            <w:pPr>
              <w:keepNext/>
              <w:rPr>
                <w:del w:id="151" w:author="Mark Gremmen [2]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8D7735" w14:textId="3020F02F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52" w:author="Mark Gremmen [2]" w:date="2022-06-03T09:45:00Z"/>
                <w:rFonts w:ascii="Calibri Light" w:hAnsi="Calibri Light" w:cs="Calibri Light"/>
                <w:lang w:val="nl-NL"/>
              </w:rPr>
            </w:pPr>
            <w:del w:id="153" w:author="Mark Gremmen [2]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552301BF" w14:textId="0E235FA5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54" w:author="Mark Gremmen [2]" w:date="2022-06-03T09:45:00Z"/>
                <w:rFonts w:ascii="Calibri Light" w:hAnsi="Calibri Light" w:cs="Calibri Light"/>
                <w:lang w:val="nl-NL"/>
              </w:rPr>
            </w:pPr>
            <w:del w:id="155" w:author="Mark Gremmen [2]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3B06DFE4" w14:textId="5601FF59" w:rsidR="00D93DAA" w:rsidRPr="00601DB1" w:rsidDel="007313EF" w:rsidRDefault="008D4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56" w:author="Mark Gremmen [2]" w:date="2022-06-03T09:45:00Z"/>
                <w:rFonts w:ascii="Calibri Light" w:hAnsi="Calibri Light" w:cs="Calibri Light"/>
                <w:lang w:val="nl-NL"/>
              </w:rPr>
            </w:pPr>
            <w:del w:id="157" w:author="Mark Gremmen [2]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00A54AC7" w:rsidRPr="00601DB1" w:rsidDel="007313EF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="003F6C16" w:rsidRPr="00601DB1" w:rsidDel="007313EF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="00A54AC7" w:rsidRPr="00601DB1" w:rsidDel="007313EF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="001059C7"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11C81010" w14:textId="19FB001B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58" w:author="Mark Gremmen [2]" w:date="2022-06-03T09:45:00Z"/>
                <w:rFonts w:ascii="Calibri Light" w:hAnsi="Calibri Light" w:cs="Calibri Light"/>
                <w:lang w:val="nl-NL"/>
              </w:rPr>
            </w:pPr>
            <w:del w:id="159" w:author="Mark Gremmen [2]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431CEE4F" w14:textId="22F8D56A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60" w:author="Mark Gremmen [2]" w:date="2022-06-03T09:45:00Z"/>
                <w:rFonts w:ascii="Calibri Light" w:hAnsi="Calibri Light" w:cs="Calibri Light"/>
                <w:lang w:val="nl-NL"/>
              </w:rPr>
            </w:pPr>
            <w:del w:id="161" w:author="Mark Gremmen [2]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47EF24E4" w14:textId="659C7B50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62" w:author="Mark Gremmen [2]" w:date="2022-06-03T09:45:00Z"/>
                <w:rFonts w:ascii="Calibri Light" w:hAnsi="Calibri Light" w:cs="Calibri Light"/>
                <w:lang w:val="nl-NL"/>
              </w:rPr>
            </w:pPr>
            <w:del w:id="163" w:author="Mark Gremmen [2]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3E0327" w:rsidDel="007313EF" w14:paraId="0156436C" w14:textId="610B47E1" w:rsidTr="00D93DAA">
        <w:trPr>
          <w:del w:id="164" w:author="Mark Gremmen [2]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8F697A1" w14:textId="2F8EFE80" w:rsidR="00D93DAA" w:rsidRPr="009A2F1D" w:rsidDel="007313EF" w:rsidRDefault="001059C7">
            <w:pPr>
              <w:keepNext/>
              <w:rPr>
                <w:del w:id="165" w:author="Mark Gremmen [2]" w:date="2022-06-03T09:45:00Z"/>
                <w:rFonts w:ascii="Calibri Light" w:hAnsi="Calibri Light" w:cs="Calibri Light"/>
                <w:lang w:val="nl-NL"/>
              </w:rPr>
            </w:pPr>
            <w:del w:id="166" w:author="Mark Gremmen [2]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In mijn </w:delText>
              </w:r>
            </w:del>
            <w:del w:id="167" w:author="Mark Gremmen [2]" w:date="2022-06-03T09:45:00Z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buurt </w:delText>
              </w:r>
            </w:del>
            <w:del w:id="168" w:author="Mark Gremmen [2]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>zijn</w:delText>
              </w:r>
            </w:del>
            <w:del w:id="169" w:author="Mark Gremmen [2]" w:date="2022-06-03T09:45:00Z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70" w:author="Mark Gremmen [2]" w:date="2022-06-03T09:40:00Z">
              <w:r w:rsidRPr="009A2F1D" w:rsidDel="00064998">
                <w:rPr>
                  <w:rFonts w:ascii="Calibri Light" w:hAnsi="Calibri Light" w:cs="Calibri Light"/>
                  <w:lang w:val="nl-NL"/>
                </w:rPr>
                <w:delText>weinig tot geen</w:delText>
              </w:r>
            </w:del>
            <w:del w:id="171" w:author="Mark Gremmen [2]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 dingen kapot </w:delText>
              </w:r>
            </w:del>
          </w:p>
        </w:tc>
        <w:tc>
          <w:tcPr>
            <w:tcW w:w="1368" w:type="dxa"/>
          </w:tcPr>
          <w:p w14:paraId="0723E7D7" w14:textId="1BC64341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2" w:author="Mark Gremmen [2]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781C93F" w14:textId="200EC46B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3" w:author="Mark Gremmen [2]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123AD3" w14:textId="7192125D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4" w:author="Mark Gremmen [2]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76852" w14:textId="0BD75D4B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5" w:author="Mark Gremmen [2]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91A106A" w14:textId="6022C21D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6" w:author="Mark Gremmen [2]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4B1CF" w14:textId="307DB165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7" w:author="Mark Gremmen [2]" w:date="2022-06-03T09:4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3E0327" w:rsidDel="007313EF" w14:paraId="2B1323C4" w14:textId="7D7E8F06" w:rsidTr="00D93DAA">
        <w:trPr>
          <w:del w:id="178" w:author="Mark Gremmen [2]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652507" w14:textId="084E8C9D" w:rsidR="00D93DAA" w:rsidRPr="001A5EAB" w:rsidDel="007313EF" w:rsidRDefault="001059C7">
            <w:pPr>
              <w:keepNext/>
              <w:rPr>
                <w:del w:id="179" w:author="Mark Gremmen [2]" w:date="2022-06-03T09:45:00Z"/>
                <w:rFonts w:ascii="Calibri Light" w:hAnsi="Calibri Light" w:cs="Calibri Light"/>
                <w:lang w:val="nl-NL"/>
                <w:rPrChange w:id="180" w:author="Mark Gremmen [2]" w:date="2022-06-01T12:50:00Z">
                  <w:rPr>
                    <w:del w:id="181" w:author="Mark Gremmen [2]" w:date="2022-06-03T09:45:00Z"/>
                    <w:rFonts w:ascii="Calibri Light" w:hAnsi="Calibri Light" w:cs="Calibri Light"/>
                  </w:rPr>
                </w:rPrChange>
              </w:rPr>
            </w:pPr>
            <w:del w:id="182" w:author="Mark Gremmen [2]" w:date="2022-06-03T09:45:00Z">
              <w:r w:rsidRPr="001A5EAB" w:rsidDel="007313EF">
                <w:rPr>
                  <w:rFonts w:ascii="Calibri Light" w:hAnsi="Calibri Light" w:cs="Calibri Light"/>
                  <w:lang w:val="nl-NL"/>
                  <w:rPrChange w:id="183" w:author="Mark Gremmen [2]" w:date="2022-06-01T12:50:00Z">
                    <w:rPr>
                      <w:rFonts w:ascii="Calibri Light" w:hAnsi="Calibri Light" w:cs="Calibri Light"/>
                    </w:rPr>
                  </w:rPrChange>
                </w:rPr>
                <w:delText xml:space="preserve">Mijn buurt is </w:delText>
              </w:r>
            </w:del>
            <w:del w:id="184" w:author="Mark Gremmen [2]" w:date="2022-06-01T12:50:00Z">
              <w:r w:rsidRPr="001A5EAB" w:rsidDel="001A5EAB">
                <w:rPr>
                  <w:rFonts w:ascii="Calibri Light" w:hAnsi="Calibri Light" w:cs="Calibri Light"/>
                  <w:lang w:val="nl-NL"/>
                  <w:rPrChange w:id="185" w:author="Mark Gremmen [2]" w:date="2022-06-01T12:50:00Z">
                    <w:rPr>
                      <w:rFonts w:ascii="Calibri Light" w:hAnsi="Calibri Light" w:cs="Calibri Light"/>
                    </w:rPr>
                  </w:rPrChange>
                </w:rPr>
                <w:delText>schoon</w:delText>
              </w:r>
            </w:del>
            <w:del w:id="186" w:author="Mark Gremmen [2]" w:date="2022-06-03T09:45:00Z">
              <w:r w:rsidRPr="001A5EAB" w:rsidDel="007313EF">
                <w:rPr>
                  <w:rFonts w:ascii="Calibri Light" w:hAnsi="Calibri Light" w:cs="Calibri Light"/>
                  <w:lang w:val="nl-NL"/>
                  <w:rPrChange w:id="187" w:author="Mark Gremmen [2]" w:date="2022-06-01T12:50:00Z">
                    <w:rPr>
                      <w:rFonts w:ascii="Calibri Light" w:hAnsi="Calibri Light" w:cs="Calibri Light"/>
                    </w:rPr>
                  </w:rPrChange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744A707B" w14:textId="487527F8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88" w:author="Mark Gremmen [2]" w:date="2022-06-03T09:45:00Z"/>
                <w:rFonts w:ascii="Calibri Light" w:hAnsi="Calibri Light" w:cs="Calibri Light"/>
                <w:lang w:val="nl-NL"/>
                <w:rPrChange w:id="189" w:author="Mark Gremmen [2]" w:date="2022-06-01T12:50:00Z">
                  <w:rPr>
                    <w:del w:id="190" w:author="Mark Gremmen [2]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66CA1C69" w14:textId="518B3321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91" w:author="Mark Gremmen [2]" w:date="2022-06-03T09:45:00Z"/>
                <w:rFonts w:ascii="Calibri Light" w:hAnsi="Calibri Light" w:cs="Calibri Light"/>
                <w:lang w:val="nl-NL"/>
                <w:rPrChange w:id="192" w:author="Mark Gremmen [2]" w:date="2022-06-01T12:50:00Z">
                  <w:rPr>
                    <w:del w:id="193" w:author="Mark Gremmen [2]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72B0E08D" w14:textId="64355140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94" w:author="Mark Gremmen [2]" w:date="2022-06-03T09:45:00Z"/>
                <w:rFonts w:ascii="Calibri Light" w:hAnsi="Calibri Light" w:cs="Calibri Light"/>
                <w:lang w:val="nl-NL"/>
                <w:rPrChange w:id="195" w:author="Mark Gremmen [2]" w:date="2022-06-01T12:50:00Z">
                  <w:rPr>
                    <w:del w:id="196" w:author="Mark Gremmen [2]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06A37D75" w14:textId="6C7B0367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97" w:author="Mark Gremmen [2]" w:date="2022-06-03T09:45:00Z"/>
                <w:rFonts w:ascii="Calibri Light" w:hAnsi="Calibri Light" w:cs="Calibri Light"/>
                <w:lang w:val="nl-NL"/>
                <w:rPrChange w:id="198" w:author="Mark Gremmen [2]" w:date="2022-06-01T12:50:00Z">
                  <w:rPr>
                    <w:del w:id="199" w:author="Mark Gremmen [2]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4910AB46" w14:textId="463E699F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00" w:author="Mark Gremmen [2]" w:date="2022-06-03T09:45:00Z"/>
                <w:rFonts w:ascii="Calibri Light" w:hAnsi="Calibri Light" w:cs="Calibri Light"/>
                <w:lang w:val="nl-NL"/>
                <w:rPrChange w:id="201" w:author="Mark Gremmen [2]" w:date="2022-06-01T12:50:00Z">
                  <w:rPr>
                    <w:del w:id="202" w:author="Mark Gremmen [2]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1F8777FF" w14:textId="6366E57B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03" w:author="Mark Gremmen [2]" w:date="2022-06-03T09:45:00Z"/>
                <w:rFonts w:ascii="Calibri Light" w:hAnsi="Calibri Light" w:cs="Calibri Light"/>
                <w:lang w:val="nl-NL"/>
                <w:rPrChange w:id="204" w:author="Mark Gremmen [2]" w:date="2022-06-01T12:50:00Z">
                  <w:rPr>
                    <w:del w:id="205" w:author="Mark Gremmen [2]" w:date="2022-06-03T09:45:00Z"/>
                    <w:rFonts w:ascii="Calibri Light" w:hAnsi="Calibri Light" w:cs="Calibri Light"/>
                  </w:rPr>
                </w:rPrChange>
              </w:rPr>
            </w:pPr>
          </w:p>
        </w:tc>
      </w:tr>
    </w:tbl>
    <w:p w14:paraId="184FDD8A" w14:textId="7B41D63B" w:rsidR="00D93DAA" w:rsidRPr="001500FA" w:rsidDel="007313EF" w:rsidRDefault="00D93DAA">
      <w:pPr>
        <w:rPr>
          <w:del w:id="206" w:author="Mark Gremmen [2]" w:date="2022-06-03T09:45:00Z"/>
          <w:rFonts w:ascii="Calibri Light" w:hAnsi="Calibri Light" w:cs="Calibri Light"/>
          <w:lang w:val="nl-NL"/>
        </w:rPr>
      </w:pPr>
    </w:p>
    <w:p w14:paraId="4AF2A79C" w14:textId="27C49BC8" w:rsidR="00D93DAA" w:rsidRPr="001500FA" w:rsidDel="007313EF" w:rsidRDefault="00D93DAA">
      <w:pPr>
        <w:rPr>
          <w:del w:id="207" w:author="Mark Gremmen [2]" w:date="2022-06-03T09:45:00Z"/>
          <w:rFonts w:ascii="Calibri Light" w:hAnsi="Calibri Light" w:cs="Calibri Light"/>
          <w:lang w:val="nl-NL"/>
        </w:rPr>
      </w:pPr>
    </w:p>
    <w:p w14:paraId="5A14F98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71B521BB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CDBE889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75C032B" w14:textId="5AABAB8B" w:rsidR="00D93DAA" w:rsidRPr="009A2F1D" w:rsidDel="00F50B27" w:rsidRDefault="001059C7">
      <w:pPr>
        <w:keepNext/>
        <w:rPr>
          <w:del w:id="208" w:author="Mark Gremmen" w:date="2022-07-07T09:46:00Z"/>
          <w:rFonts w:ascii="Calibri Light" w:hAnsi="Calibri Light" w:cs="Calibri Light"/>
          <w:lang w:val="nl-NL"/>
        </w:rPr>
      </w:pPr>
      <w:del w:id="209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Onder </w:delText>
        </w:r>
        <w:r w:rsidRPr="001500FA" w:rsidDel="00F50B27">
          <w:rPr>
            <w:rFonts w:ascii="Calibri Light" w:hAnsi="Calibri Light" w:cs="Calibri Light"/>
            <w:i/>
            <w:iCs/>
            <w:lang w:val="nl-NL"/>
          </w:rPr>
          <w:delText>leefbaarheid</w:delText>
        </w:r>
        <w:r w:rsidRPr="009A2F1D" w:rsidDel="00F50B27">
          <w:rPr>
            <w:rFonts w:ascii="Calibri Light" w:hAnsi="Calibri Light" w:cs="Calibri Light"/>
            <w:lang w:val="nl-NL"/>
          </w:rPr>
          <w:delText xml:space="preserve"> van de buurt verstaan we de omgang tussen bewoners, de veiligheid, </w:delText>
        </w:r>
      </w:del>
      <w:ins w:id="210" w:author="Mark Gremmen [2]" w:date="2022-05-31T13:08:00Z">
        <w:del w:id="211" w:author="Mark Gremmen" w:date="2022-07-07T09:46:00Z">
          <w:r w:rsidR="00893480" w:rsidDel="00F50B27">
            <w:rPr>
              <w:rFonts w:ascii="Calibri Light" w:hAnsi="Calibri Light" w:cs="Calibri Light"/>
              <w:lang w:val="nl-NL"/>
            </w:rPr>
            <w:delText xml:space="preserve">de voorzieningen </w:delText>
          </w:r>
        </w:del>
      </w:ins>
      <w:del w:id="212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>en de kwaliteit en staat van</w:delText>
        </w:r>
      </w:del>
      <w:ins w:id="213" w:author="Mark Gremmen [2]" w:date="2022-05-31T13:09:00Z">
        <w:del w:id="214" w:author="Mark Gremmen" w:date="2022-07-07T09:46:00Z">
          <w:r w:rsidR="00893480" w:rsidDel="00F50B27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215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 de openbare ruimte. </w:delText>
        </w:r>
      </w:del>
      <w:del w:id="216" w:author="Mark Gremmen" w:date="2022-06-08T14:40:00Z">
        <w:r w:rsidRPr="009A2F1D" w:rsidDel="00CD420B">
          <w:rPr>
            <w:rFonts w:ascii="Calibri Light" w:hAnsi="Calibri Light" w:cs="Calibri Light"/>
            <w:lang w:val="nl-NL"/>
          </w:rPr>
          <w:delText>M.a.w.</w:delText>
        </w:r>
      </w:del>
      <w:del w:id="217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 de aantrekkelijkheid van de buurt om in te leven.</w:delText>
        </w:r>
      </w:del>
    </w:p>
    <w:p w14:paraId="5FF26B4D" w14:textId="77777777" w:rsidR="00D93DAA" w:rsidRPr="009A2F1D" w:rsidRDefault="00D93DAA">
      <w:pPr>
        <w:rPr>
          <w:del w:id="218" w:author="Mark Gremmen [2]" w:date="2022-07-05T13:52:00Z"/>
          <w:rFonts w:ascii="Calibri Light" w:hAnsi="Calibri Light" w:cs="Calibri Light"/>
          <w:lang w:val="nl-NL"/>
        </w:rPr>
      </w:pPr>
    </w:p>
    <w:p w14:paraId="720B4B47" w14:textId="77777777" w:rsidR="00D93DAA" w:rsidRPr="009A2F1D" w:rsidRDefault="00D93DAA">
      <w:pPr>
        <w:pStyle w:val="QuestionSeparator"/>
        <w:rPr>
          <w:del w:id="219" w:author="Mark Gremmen [2]" w:date="2022-07-05T13:05:00Z"/>
          <w:rFonts w:ascii="Calibri Light" w:hAnsi="Calibri Light" w:cs="Calibri Light"/>
          <w:lang w:val="nl-NL"/>
        </w:rPr>
      </w:pPr>
    </w:p>
    <w:p w14:paraId="153451A5" w14:textId="77777777" w:rsidR="00D93DAA" w:rsidRPr="00421D2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32CDCD1" w14:textId="77777777" w:rsidR="00D93DAA" w:rsidRPr="00421D25" w:rsidRDefault="00D93DAA">
      <w:pPr>
        <w:rPr>
          <w:rFonts w:ascii="Calibri Light" w:hAnsi="Calibri Light" w:cs="Calibri Light"/>
          <w:lang w:val="nl-NL"/>
        </w:rPr>
      </w:pPr>
    </w:p>
    <w:p w14:paraId="3B200868" w14:textId="7777DD1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220" w:author="Mark Gremmen [2]" w:date="2022-05-31T08:51:00Z">
        <w:r w:rsidRPr="009A2F1D" w:rsidDel="00475589">
          <w:rPr>
            <w:rFonts w:ascii="Calibri Light" w:hAnsi="Calibri Light" w:cs="Calibri Light"/>
            <w:lang w:val="nl-NL"/>
          </w:rPr>
          <w:delText xml:space="preserve">Q67 </w:delText>
        </w:r>
      </w:del>
      <w:del w:id="221" w:author="Mark Gremmen [2]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222" w:author="Mark Gremmen [2]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del w:id="223" w:author="Mark Gremmen" w:date="2022-06-13T13:50:00Z">
        <w:r w:rsidR="00875AD5" w:rsidDel="00A423F2">
          <w:rPr>
            <w:rFonts w:ascii="Calibri Light" w:hAnsi="Calibri Light" w:cs="Calibri Light"/>
            <w:lang w:val="nl-NL"/>
          </w:rPr>
          <w:delText>In hoeverre bent u het eens met de volgende In</w:delText>
        </w:r>
      </w:del>
      <w:ins w:id="224" w:author="Mark Gremmen [2]" w:date="2022-07-28T09:30:00Z">
        <w:r w:rsidR="00875AD5" w:rsidRPr="78A7358E">
          <w:rPr>
            <w:rFonts w:ascii="Calibri Light" w:hAnsi="Calibri Light" w:cs="Calibri Light"/>
            <w:lang w:val="nl-NL"/>
          </w:rPr>
          <w:t>In</w:t>
        </w:r>
      </w:ins>
      <w:ins w:id="225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 hoeverre bent u het </w:t>
        </w:r>
      </w:ins>
      <w:del w:id="226" w:author="Mark Gremmen" w:date="2022-07-07T12:02:00Z">
        <w:r w:rsidR="00875AD5" w:rsidDel="001222BA">
          <w:rPr>
            <w:rFonts w:ascii="Calibri Light" w:hAnsi="Calibri Light" w:cs="Calibri Light"/>
            <w:lang w:val="nl-NL"/>
          </w:rPr>
          <w:delText xml:space="preserve">eens </w:delText>
        </w:r>
      </w:del>
      <w:ins w:id="227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of oneens </w:t>
        </w:r>
      </w:ins>
      <w:ins w:id="228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229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230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ACB1B12" w14:textId="593F04D3" w:rsidR="00D93DAA" w:rsidRPr="00CC1DEE" w:rsidRDefault="007F4851">
      <w:pPr>
        <w:keepNext/>
        <w:rPr>
          <w:del w:id="231" w:author="Mark Gremmen [2]" w:date="2022-07-28T12:24:00Z"/>
          <w:rFonts w:ascii="Calibri Light" w:hAnsi="Calibri Light" w:cs="Calibri Light"/>
          <w:lang w:val="nl-NL"/>
        </w:rPr>
      </w:pPr>
      <w:del w:id="232" w:author="Mark Gremmen" w:date="2022-08-03T14:07:00Z">
        <w:r w:rsidDel="007F4851">
          <w:rPr>
            <w:rFonts w:ascii="Calibri Light" w:hAnsi="Calibri Light" w:cs="Calibri Light"/>
            <w:lang w:val="nl-NL"/>
          </w:rPr>
          <w:lastRenderedPageBreak/>
          <w:delText>w</w:delText>
        </w:r>
      </w:del>
      <w:del w:id="233" w:author="Mark Gremmen [2]" w:date="2022-07-28T12:24:00Z">
        <w:r w:rsidR="00A54AC7" w:rsidRPr="04D5FEE6" w:rsidDel="4A5B095C">
          <w:rPr>
            <w:rFonts w:ascii="Calibri Light" w:hAnsi="Calibri Light" w:cs="Calibri Light"/>
            <w:lang w:val="nl-NL"/>
          </w:rPr>
          <w:delText>l11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8"/>
        <w:gridCol w:w="1342"/>
        <w:gridCol w:w="1311"/>
        <w:gridCol w:w="1337"/>
        <w:gridCol w:w="1329"/>
        <w:gridCol w:w="1342"/>
        <w:gridCol w:w="1331"/>
      </w:tblGrid>
      <w:tr w:rsidR="00D93DAA" w:rsidRPr="003E0327" w14:paraId="3C37A2BB" w14:textId="45D8D2A0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34" w:author="Mark Gremmen [2]" w:date="2022-07-28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CDA51A4" w14:textId="7D8C99F9" w:rsidR="00D93DAA" w:rsidRPr="00CC1DEE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7ABAB8" w14:textId="79397213" w:rsidR="00D93DAA" w:rsidRPr="00CC1DEE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id="235" w:author="Mark Gremmen" w:date="2022-08-02T07:08:00Z">
              <w:r w:rsidRPr="00CC1DEE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455A233F" w14:textId="6BB27E24" w:rsidR="00D93DAA" w:rsidRPr="00CC1DEE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id="236" w:author="Mark Gremmen" w:date="2022-08-02T07:08:00Z">
              <w:r w:rsidRPr="00CC1DEE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2E071236" w14:textId="1642D6A7" w:rsidR="00D93DAA" w:rsidRPr="00CC1DEE" w:rsidRDefault="00B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id="237" w:author="Mark Gremmen" w:date="2022-08-02T07:08:00Z">
              <w:r w:rsidRPr="00CC1DEE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00A54AC7" w:rsidRPr="00CC1DEE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="00C84157" w:rsidRPr="00CC1DEE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="00A54AC7" w:rsidRPr="00CC1DEE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="001059C7" w:rsidRPr="00CC1DEE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605271CA" w14:textId="0DC3F627" w:rsidR="00D93DAA" w:rsidRPr="00CC1DEE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id="238" w:author="Mark Gremmen" w:date="2022-08-02T07:08:00Z">
              <w:r w:rsidRPr="00CC1DEE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55E439DC" w14:textId="361DFAB4" w:rsidR="00D93DAA" w:rsidRPr="00CC1DEE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id="239" w:author="Mark Gremmen" w:date="2022-08-02T07:08:00Z">
              <w:r w:rsidRPr="00CC1DEE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2F8C80D8" w14:textId="03574403" w:rsidR="00D93DAA" w:rsidRPr="00CC1DEE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id="240" w:author="Mark Gremmen" w:date="2022-08-02T07:08:00Z">
              <w:r w:rsidRPr="00CC1DEE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3E0327" w14:paraId="0FD9208A" w14:textId="4BBF7B28" w:rsidTr="04D5FEE6">
        <w:trPr>
          <w:del w:id="241" w:author="Mark Gremmen [2]" w:date="2022-07-28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D6AA59E" w14:textId="218881F1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del w:id="242" w:author="Mark Gremmen" w:date="2022-08-02T07:08:00Z">
              <w:r w:rsidRPr="04D5FEE6">
                <w:rPr>
                  <w:rFonts w:ascii="Calibri Light" w:hAnsi="Calibri Light" w:cs="Calibri Light"/>
                  <w:lang w:val="nl-NL"/>
                </w:rPr>
                <w:delText xml:space="preserve">Er wordt voldoende gedaan aan de leefbaarheid van mijn buurt </w:delText>
              </w:r>
            </w:del>
            <w:del w:id="243" w:author="Mark Gremmen" w:date="2022-08-03T13:52:00Z">
              <w:r w:rsidR="001059C7" w:rsidRPr="04D5FEE6" w:rsidDel="004C5E9C">
                <w:rPr>
                  <w:rFonts w:ascii="Calibri Light" w:hAnsi="Calibri Light" w:cs="Calibri Light"/>
                  <w:lang w:val="nl-NL"/>
                </w:rPr>
                <w:delText>[OPTIONEEL]</w:delText>
              </w:r>
            </w:del>
          </w:p>
        </w:tc>
        <w:tc>
          <w:tcPr>
            <w:tcW w:w="1368" w:type="dxa"/>
          </w:tcPr>
          <w:p w14:paraId="3F607564" w14:textId="321492F1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8452BE" w14:textId="5A55E8F6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96745EC" w14:textId="2CD71529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F25529" w14:textId="5253A008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B9EB5A" w14:textId="6D2F4073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868CEC" w14:textId="48C86B0C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3CDC3A9A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D93DAA" w:rsidRPr="00D437E4">
        <w:rPr>
          <w:rFonts w:ascii="Calibri Light" w:hAnsi="Calibri Light" w:cs="Calibri Light"/>
          <w:b/>
          <w:bCs/>
          <w:lang w:val="nl-NL"/>
        </w:rPr>
        <w:t>l09</w:t>
      </w:r>
      <w:r w:rsidR="00D93DAA" w:rsidRPr="5CACD928">
        <w:rPr>
          <w:rFonts w:ascii="Calibri Light" w:hAnsi="Calibri Light" w:cs="Calibri Light"/>
          <w:lang w:val="nl-NL"/>
        </w:rPr>
        <w:t xml:space="preserve"> </w:t>
      </w:r>
      <w:ins w:id="244" w:author="Mark Gremmen" w:date="2022-08-03T13:51:00Z">
        <w:r w:rsidR="00407D87">
          <w:rPr>
            <w:rFonts w:ascii="Calibri Light" w:hAnsi="Calibri Light" w:cs="Calibri Light"/>
            <w:lang w:val="nl-NL"/>
          </w:rPr>
          <w:t>[OPTIONEEL]</w:t>
        </w:r>
      </w:ins>
      <w:r w:rsidR="00D93DAA" w:rsidRPr="5CACD928">
        <w:rPr>
          <w:rFonts w:ascii="Calibri Light" w:hAnsi="Calibri Light" w:cs="Calibri Light"/>
          <w:lang w:val="nl-NL"/>
        </w:rPr>
        <w:t xml:space="preserve">Is </w:t>
      </w:r>
      <w:del w:id="245" w:author="Mark Gremmen" w:date="2022-07-27T13:39:00Z">
        <w:r w:rsidR="00D93DAA" w:rsidRPr="5CACD928" w:rsidDel="007F1DB8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="00D93DAA" w:rsidRPr="5CACD928">
        <w:rPr>
          <w:rFonts w:ascii="Calibri Light" w:hAnsi="Calibri Light" w:cs="Calibri Light"/>
          <w:lang w:val="nl-NL"/>
        </w:rPr>
        <w:t>uw buurt de afgelopen jaren vooruit gegaan, achteruit gegaan of gelijk gebleven?</w:t>
      </w:r>
      <w:r w:rsidR="00206142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665DD8C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enigszins 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522922E8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enigszins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7D70A88C" w14:textId="5FC36603" w:rsidR="00D93DAA" w:rsidRPr="009A2F1D" w:rsidDel="0060585C" w:rsidRDefault="00D93DAA">
      <w:pPr>
        <w:pStyle w:val="QuestionSeparator"/>
        <w:rPr>
          <w:del w:id="246" w:author="Mark Gremmen" w:date="2022-08-02T13:24:00Z"/>
          <w:rFonts w:ascii="Calibri Light" w:hAnsi="Calibri Light" w:cs="Calibri Light"/>
          <w:lang w:val="nl-NL"/>
        </w:rPr>
      </w:pPr>
    </w:p>
    <w:p w14:paraId="14D1AFF2" w14:textId="77777777" w:rsidR="0060585C" w:rsidRPr="0060585C" w:rsidRDefault="0060585C" w:rsidP="00697064">
      <w:pPr>
        <w:rPr>
          <w:ins w:id="247" w:author="Mark Gremmen" w:date="2022-06-13T14:30:00Z"/>
          <w:rFonts w:ascii="Calibri Light" w:hAnsi="Calibri Light" w:cs="Calibri Light"/>
          <w:lang w:val="nl-NL"/>
        </w:rPr>
      </w:pPr>
    </w:p>
    <w:p w14:paraId="65FEF98B" w14:textId="07E5C092" w:rsidR="00D93DAA" w:rsidRDefault="00D93DAA" w:rsidP="00890C70">
      <w:pPr>
        <w:pStyle w:val="ListParagraph"/>
        <w:keepNext/>
        <w:spacing w:before="120"/>
        <w:ind w:left="360"/>
        <w:rPr>
          <w:ins w:id="248" w:author="Mark Gremmen" w:date="2022-06-13T14:30:00Z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6310300F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ins w:id="249" w:author="Mark Gremmen" w:date="2022-08-03T14:07:00Z">
        <w:r>
          <w:rPr>
            <w:rFonts w:ascii="Calibri Light" w:hAnsi="Calibri Light" w:cs="Calibri Light"/>
            <w:b/>
            <w:bCs/>
            <w:lang w:val="nl-NL"/>
          </w:rPr>
          <w:t>w</w:t>
        </w:r>
      </w:ins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</w:t>
      </w:r>
      <w:ins w:id="250" w:author="Mark Gremmen [2]" w:date="2022-07-08T11:31:00Z">
        <w:r w:rsidR="001059C7" w:rsidRPr="349E07B5">
          <w:rPr>
            <w:rFonts w:ascii="Calibri Light" w:hAnsi="Calibri Light" w:cs="Calibri Light"/>
            <w:lang w:val="nl-NL"/>
          </w:rPr>
          <w:t>Welke</w:t>
        </w:r>
      </w:ins>
      <w:del w:id="251" w:author="Mark Gremmen [2]" w:date="2022-07-08T11:31:00Z">
        <w:r w:rsidR="00A54AC7" w:rsidRPr="349E07B5" w:rsidDel="001059C7">
          <w:rPr>
            <w:rFonts w:ascii="Calibri Light" w:hAnsi="Calibri Light" w:cs="Calibri Light"/>
            <w:lang w:val="nl-NL"/>
          </w:rPr>
          <w:delText>Heeft u</w:delText>
        </w:r>
      </w:del>
      <w:r w:rsidR="001059C7" w:rsidRPr="349E07B5">
        <w:rPr>
          <w:rFonts w:ascii="Calibri Light" w:hAnsi="Calibri Light" w:cs="Calibri Light"/>
          <w:lang w:val="nl-NL"/>
        </w:rPr>
        <w:t xml:space="preserve"> </w:t>
      </w:r>
      <w:del w:id="252" w:author="Mark Gremmen [2]" w:date="2022-07-08T11:13:00Z">
        <w:r w:rsidR="00A54AC7"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id="253" w:author="Mark Gremmen [2]" w:date="2022-07-08T11:13:00Z">
        <w:r w:rsidR="001059C7" w:rsidRPr="349E07B5">
          <w:rPr>
            <w:rFonts w:ascii="Calibri Light" w:hAnsi="Calibri Light" w:cs="Calibri Light"/>
            <w:lang w:val="nl-NL"/>
          </w:rPr>
          <w:t>ideeën</w:t>
        </w:r>
      </w:ins>
      <w:r w:rsidR="001059C7" w:rsidRPr="349E07B5">
        <w:rPr>
          <w:rFonts w:ascii="Calibri Light" w:hAnsi="Calibri Light" w:cs="Calibri Light"/>
          <w:lang w:val="nl-NL"/>
        </w:rPr>
        <w:t xml:space="preserve"> </w:t>
      </w:r>
      <w:ins w:id="254" w:author="Mark Gremmen [2]" w:date="2022-07-08T11:31:00Z">
        <w:r w:rsidR="001059C7" w:rsidRPr="349E07B5">
          <w:rPr>
            <w:rFonts w:ascii="Calibri Light" w:hAnsi="Calibri Light" w:cs="Calibri Light"/>
            <w:lang w:val="nl-NL"/>
          </w:rPr>
          <w:t xml:space="preserve">heeft u </w:t>
        </w:r>
      </w:ins>
      <w:ins w:id="255" w:author="Mark Gremmen" w:date="2022-07-28T08:36:00Z">
        <w:r w:rsidR="00C96553">
          <w:rPr>
            <w:rFonts w:ascii="Calibri Light" w:hAnsi="Calibri Light" w:cs="Calibri Light"/>
            <w:lang w:val="nl-NL"/>
          </w:rPr>
          <w:t>om</w:t>
        </w:r>
      </w:ins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ins w:id="256" w:author="Mark Gremmen [2]" w:date="2022-06-01T12:31:00Z">
        <w:r w:rsidR="00453AAD" w:rsidRPr="349E07B5">
          <w:rPr>
            <w:rFonts w:ascii="Calibri Light" w:hAnsi="Calibri Light" w:cs="Calibri Light"/>
            <w:lang w:val="nl-NL"/>
          </w:rPr>
          <w:t xml:space="preserve"> </w:t>
        </w:r>
      </w:ins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B5D7772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6BBC1F63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B0D040A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2D60BCD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394956" w14:textId="0037FCC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t>wl16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id="257" w:author="Mark Gremmen [2]" w:date="2022-07-05T11:32:00Z">
        <w:r w:rsidRPr="43A2B355" w:rsidDel="001059C7">
          <w:rPr>
            <w:rFonts w:ascii="Calibri Light" w:hAnsi="Calibri Light" w:cs="Calibri Light"/>
            <w:lang w:val="nl-NL"/>
          </w:rPr>
          <w:delText>Hoe waardeert</w:delText>
        </w:r>
      </w:del>
      <w:ins w:id="258" w:author="Mark Gremmen [2]" w:date="2022-07-05T11:32:00Z">
        <w:r w:rsidRPr="43A2B355">
          <w:rPr>
            <w:rFonts w:ascii="Calibri Light" w:hAnsi="Calibri Light" w:cs="Calibri Light"/>
            <w:lang w:val="nl-NL"/>
          </w:rPr>
          <w:t xml:space="preserve">Wat vindt </w:t>
        </w:r>
      </w:ins>
      <w:del w:id="259" w:author="Mark Gremmen [2]" w:date="2022-07-05T11:32:00Z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>u</w:t>
      </w:r>
      <w:ins w:id="260" w:author="Mark Gremmen [2]" w:date="2022-07-05T11:32:00Z">
        <w:r w:rsidRPr="43A2B355">
          <w:rPr>
            <w:rFonts w:ascii="Calibri Light" w:hAnsi="Calibri Light" w:cs="Calibri Light"/>
            <w:lang w:val="nl-NL"/>
          </w:rPr>
          <w:t xml:space="preserve"> van</w:t>
        </w:r>
      </w:ins>
      <w:r w:rsidRPr="43A2B355">
        <w:rPr>
          <w:rFonts w:ascii="Calibri Light" w:hAnsi="Calibri Light" w:cs="Calibri Light"/>
          <w:lang w:val="nl-NL"/>
        </w:rPr>
        <w:t xml:space="preserve">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0393E5B6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5BE022E0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0A6C83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2A688BB0" w14:textId="7A200D0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del w:id="261" w:author="Mark Gremmen" w:date="2022-06-13T10:52:00Z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262" w:author="Mark Gremmen" w:date="2022-06-13T10:52:00Z">
        <w:r w:rsidR="00497C1D" w:rsidRPr="349E07B5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 xml:space="preserve"> gaan over het </w:t>
      </w:r>
      <w:del w:id="263" w:author="Mark Gremmen" w:date="2022-06-13T14:40:00Z">
        <w:r w:rsidRPr="349E07B5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id="264" w:author="Mark Gremmen" w:date="2022-06-13T14:40:00Z">
        <w:r w:rsidR="00E51AAF" w:rsidRPr="349E07B5">
          <w:rPr>
            <w:rFonts w:ascii="Calibri Light" w:hAnsi="Calibri Light" w:cs="Calibri Light"/>
            <w:lang w:val="nl-NL"/>
          </w:rPr>
          <w:t>samenwerk</w:t>
        </w:r>
      </w:ins>
      <w:ins w:id="265" w:author="Mark Gremmen" w:date="2022-06-13T14:43:00Z">
        <w:r w:rsidR="006B1DCB" w:rsidRPr="349E07B5">
          <w:rPr>
            <w:rFonts w:ascii="Calibri Light" w:hAnsi="Calibri Light" w:cs="Calibri Light"/>
            <w:lang w:val="nl-NL"/>
          </w:rPr>
          <w:t>en</w:t>
        </w:r>
      </w:ins>
      <w:ins w:id="266" w:author="Mark Gremmen" w:date="2022-06-13T14:40:00Z">
        <w:r w:rsidR="00E51AAF" w:rsidRPr="349E07B5">
          <w:rPr>
            <w:rFonts w:ascii="Calibri Light" w:hAnsi="Calibri Light" w:cs="Calibri Light"/>
            <w:lang w:val="nl-NL"/>
          </w:rPr>
          <w:t xml:space="preserve"> met </w:t>
        </w:r>
      </w:ins>
      <w:del w:id="267" w:author="Mark Gremmen" w:date="2022-06-13T14:40:00Z">
        <w:r w:rsidRPr="349E07B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349E07B5">
        <w:rPr>
          <w:rFonts w:ascii="Calibri Light" w:hAnsi="Calibri Light" w:cs="Calibri Light"/>
          <w:lang w:val="nl-NL"/>
        </w:rPr>
        <w:t xml:space="preserve">buurtbewoners en </w:t>
      </w:r>
      <w:ins w:id="268" w:author="Mark Gremmen" w:date="2022-06-13T10:56:00Z">
        <w:r w:rsidR="003208C2" w:rsidRPr="349E07B5">
          <w:rPr>
            <w:rFonts w:ascii="Calibri Light" w:hAnsi="Calibri Light" w:cs="Calibri Light"/>
            <w:lang w:val="nl-NL"/>
          </w:rPr>
          <w:t>vrijwilligers</w:t>
        </w:r>
      </w:ins>
      <w:del w:id="269" w:author="Mark Gremmen" w:date="2022-06-13T10:56:00Z">
        <w:r w:rsidRPr="349E07B5" w:rsidDel="001059C7">
          <w:rPr>
            <w:rFonts w:ascii="Calibri Light" w:hAnsi="Calibri Light" w:cs="Calibri Light"/>
            <w:lang w:val="nl-NL"/>
          </w:rPr>
          <w:delText>-</w:delText>
        </w:r>
      </w:del>
      <w:r w:rsidRPr="349E07B5">
        <w:rPr>
          <w:rFonts w:ascii="Calibri Light" w:hAnsi="Calibri Light" w:cs="Calibri Light"/>
          <w:lang w:val="nl-NL"/>
        </w:rPr>
        <w:t xml:space="preserve">organisaties bij de </w:t>
      </w:r>
      <w:del w:id="270" w:author="Mark Gremmen [2]" w:date="2022-07-08T11:28:00Z">
        <w:r w:rsidRPr="349E07B5" w:rsidDel="001059C7">
          <w:rPr>
            <w:rFonts w:ascii="Calibri Light" w:hAnsi="Calibri Light" w:cs="Calibri Light"/>
            <w:lang w:val="nl-NL"/>
          </w:rPr>
          <w:delText>buurt</w:delText>
        </w:r>
      </w:del>
      <w:r w:rsidRPr="349E07B5">
        <w:rPr>
          <w:rFonts w:ascii="Calibri Light" w:hAnsi="Calibri Light" w:cs="Calibri Light"/>
          <w:lang w:val="nl-NL"/>
        </w:rPr>
        <w:t xml:space="preserve">aanpak van de </w:t>
      </w:r>
      <w:ins w:id="271" w:author="Mark Gremmen [2]" w:date="2022-07-08T11:28:00Z">
        <w:r w:rsidRPr="349E07B5">
          <w:rPr>
            <w:rFonts w:ascii="Calibri Light" w:hAnsi="Calibri Light" w:cs="Calibri Light"/>
            <w:lang w:val="nl-NL"/>
          </w:rPr>
          <w:t>buurt</w:t>
        </w:r>
      </w:ins>
      <w:del w:id="272" w:author="Mark Gremmen [2]" w:date="2022-07-08T11:28:00Z">
        <w:r w:rsidRPr="349E07B5" w:rsidDel="001059C7">
          <w:rPr>
            <w:rFonts w:ascii="Calibri Light" w:hAnsi="Calibri Light" w:cs="Calibri Light"/>
            <w:lang w:val="nl-NL"/>
          </w:rPr>
          <w:delText>leefbaarheid</w:delText>
        </w:r>
      </w:del>
      <w:r w:rsidRPr="349E07B5">
        <w:rPr>
          <w:rFonts w:ascii="Calibri Light" w:hAnsi="Calibri Light" w:cs="Calibri Light"/>
          <w:lang w:val="nl-NL"/>
        </w:rPr>
        <w:t>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del w:id="273" w:author="Mark Gremmen [2]" w:date="2022-05-31T08:15:00Z">
        <w:r w:rsidRPr="349E07B5" w:rsidDel="001059C7">
          <w:rPr>
            <w:rFonts w:ascii="Calibri Light" w:hAnsi="Calibri Light" w:cs="Calibri Light"/>
            <w:lang w:val="nl-NL"/>
          </w:rPr>
          <w:lastRenderedPageBreak/>
          <w:delText xml:space="preserve">Kunt u aangeven in </w:delText>
        </w:r>
      </w:del>
      <w:del w:id="274" w:author="Mark Gremmen [2]" w:date="2022-05-31T08:17:00Z">
        <w:r w:rsidRPr="349E07B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275" w:author="Mark Gremmen [2]" w:date="2022-05-31T08:17:00Z">
        <w:r w:rsidR="00875AD5" w:rsidRPr="349E07B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276" w:author="Mark Gremmen" w:date="2022-07-07T12:02:00Z">
        <w:r w:rsidR="001222BA" w:rsidRPr="349E07B5">
          <w:rPr>
            <w:rFonts w:ascii="Calibri Light" w:hAnsi="Calibri Light" w:cs="Calibri Light"/>
            <w:lang w:val="nl-NL"/>
          </w:rPr>
          <w:t xml:space="preserve">eens </w:t>
        </w:r>
      </w:ins>
      <w:ins w:id="277" w:author="Mark Gremmen [2]" w:date="2022-05-31T08:17:00Z">
        <w:r w:rsidR="00875AD5" w:rsidRPr="349E07B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349E07B5">
        <w:rPr>
          <w:rFonts w:ascii="Calibri Light" w:hAnsi="Calibri Light" w:cs="Calibri Light"/>
          <w:lang w:val="nl-NL"/>
        </w:rPr>
        <w:t xml:space="preserve"> </w:t>
      </w:r>
      <w:del w:id="278" w:author="Mark Gremmen" w:date="2022-06-13T10:52:00Z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279" w:author="Mark Gremmen" w:date="2022-06-13T10:52:00Z">
        <w:r w:rsidR="00497C1D" w:rsidRPr="349E07B5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56185B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2F1612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t>wl12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16"/>
        <w:gridCol w:w="1240"/>
        <w:gridCol w:w="1088"/>
        <w:gridCol w:w="1214"/>
        <w:gridCol w:w="1177"/>
        <w:gridCol w:w="1241"/>
        <w:gridCol w:w="1184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6B1DCB" w:rsidRPr="003E0327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7C45DA5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280" w:author="Mark Gremmen" w:date="2022-06-13T14:26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 xml:space="preserve">Betrekt </w:delText>
              </w:r>
            </w:del>
            <w:ins w:id="281" w:author="Mark Gremmen" w:date="2022-06-13T14:43:00Z">
              <w:r w:rsidR="006B1DCB">
                <w:rPr>
                  <w:rFonts w:ascii="Calibri Light" w:hAnsi="Calibri Light" w:cs="Calibri Light"/>
                  <w:lang w:val="nl-NL"/>
                </w:rPr>
                <w:t>W</w:t>
              </w:r>
            </w:ins>
            <w:ins w:id="282" w:author="Mark Gremmen" w:date="2022-06-13T14:26:00Z">
              <w:r w:rsidR="00CA191F">
                <w:rPr>
                  <w:rFonts w:ascii="Calibri Light" w:hAnsi="Calibri Light" w:cs="Calibri Light"/>
                  <w:lang w:val="nl-NL"/>
                </w:rPr>
                <w:t xml:space="preserve">erkt samen met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ins w:id="283" w:author="Mark Gremmen" w:date="2022-08-03T13:24:00Z">
              <w:r w:rsidR="001511A4" w:rsidRPr="008D15AD">
                <w:rPr>
                  <w:rStyle w:val="normaltextrun"/>
                  <w:rFonts w:ascii="Calibri Light" w:hAnsi="Calibri Light" w:cs="Calibri Light"/>
                  <w:color w:val="000000"/>
                  <w:bdr w:val="none" w:sz="0" w:space="0" w:color="auto" w:frame="1"/>
                  <w:lang w:val="nl-NL"/>
                </w:rPr>
                <w:t>aan plannen, activiteiten en voorzieningen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284" w:author="Mark Gremmen" w:date="2022-06-10T09:55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>voldoende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285" w:author="Mark Gremmen" w:date="2022-06-13T14:27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>de aanpak</w:delText>
              </w:r>
            </w:del>
            <w:del w:id="286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van de leefbaarheid </w:delText>
              </w:r>
            </w:del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3E0327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66F60215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287" w:author="Mark Gremmen" w:date="2022-06-13T13:02:00Z">
              <w:r w:rsidRPr="009A2F1D" w:rsidDel="0007121B">
                <w:rPr>
                  <w:rFonts w:ascii="Calibri Light" w:hAnsi="Calibri Light" w:cs="Calibri Light"/>
                  <w:lang w:val="nl-NL"/>
                </w:rPr>
                <w:delText>Doet een beroep op de</w:delText>
              </w:r>
            </w:del>
            <w:ins w:id="288" w:author="Mark Gremmen" w:date="2022-06-13T13:02:00Z">
              <w:r w:rsidR="0007121B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289" w:author="Mark Gremmen" w:date="2022-08-02T09:29:00Z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id="290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>G</w:t>
              </w:r>
            </w:ins>
            <w:ins w:id="291" w:author="Mark Gremmen" w:date="2022-06-13T13:52:00Z">
              <w:r w:rsidR="007F1330">
                <w:rPr>
                  <w:rFonts w:ascii="Calibri Light" w:hAnsi="Calibri Light" w:cs="Calibri Light"/>
                  <w:lang w:val="nl-NL"/>
                </w:rPr>
                <w:t xml:space="preserve">eeft </w:t>
              </w:r>
            </w:ins>
            <w:ins w:id="292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 xml:space="preserve">de buurt de ruimte om </w:t>
              </w:r>
            </w:ins>
            <w:ins w:id="293" w:author="Mark Gremmen" w:date="2022-06-13T14:28:00Z">
              <w:r w:rsidR="00CA191F" w:rsidRPr="00CA191F">
                <w:rPr>
                  <w:rFonts w:ascii="Calibri Light" w:hAnsi="Calibri Light" w:cs="Calibri Light"/>
                  <w:lang w:val="nl-NL"/>
                </w:rPr>
                <w:t>ideeën</w:t>
              </w:r>
            </w:ins>
            <w:ins w:id="294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295" w:author="Mark Gremmen" w:date="2022-06-13T14:10:00Z">
              <w:r w:rsidR="00930CDF">
                <w:rPr>
                  <w:rFonts w:ascii="Calibri Light" w:hAnsi="Calibri Light" w:cs="Calibri Light"/>
                  <w:lang w:val="nl-NL"/>
                </w:rPr>
                <w:t xml:space="preserve">en plannen </w:t>
              </w:r>
            </w:ins>
            <w:ins w:id="296" w:author="Mark Gremmen" w:date="2022-06-13T14:41:00Z">
              <w:r w:rsidR="006B1DCB">
                <w:rPr>
                  <w:rFonts w:ascii="Calibri Light" w:hAnsi="Calibri Light" w:cs="Calibri Light"/>
                  <w:lang w:val="nl-NL"/>
                </w:rPr>
                <w:t>uit te voeren</w:t>
              </w:r>
            </w:ins>
            <w:del w:id="297" w:author="Mark Gremmen" w:date="2022-06-13T13:53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>buurtbewoners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298" w:author="Mark Gremmen" w:date="2022-06-13T13:54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 xml:space="preserve">om zelf een bijdrage te leveren </w:delText>
              </w:r>
            </w:del>
            <w:del w:id="299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aan de leefbaarheid </w:delText>
              </w:r>
            </w:del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3E0327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19998D4D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300" w:name="_Hlk104534965"/>
            <w:ins w:id="301" w:author="Mark Gremmen" w:date="2022-08-03T13:27:00Z">
              <w:r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H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elpt inwoners bij het uitvoeren van hun 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strike/>
                  <w:color w:val="D13438"/>
                  <w:shd w:val="clear" w:color="auto" w:fill="FFFFFF"/>
                  <w:lang w:val="nl-NL"/>
                </w:rPr>
                <w:t xml:space="preserve"> 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idee</w:t>
              </w:r>
              <w:r w:rsidR="00921335" w:rsidRPr="00105DA1">
                <w:rPr>
                  <w:rStyle w:val="normaltextrun"/>
                  <w:rFonts w:ascii="Segoe UI" w:hAnsi="Segoe UI" w:cs="Segoe UI"/>
                  <w:color w:val="000000"/>
                  <w:shd w:val="clear" w:color="auto" w:fill="FFFFFF"/>
                  <w:lang w:val="nl-NL"/>
                </w:rPr>
                <w:t>ë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n en plannen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000000"/>
                  <w:shd w:val="clear" w:color="auto" w:fill="FFFFFF"/>
                  <w:lang w:val="nl-NL"/>
                </w:rPr>
                <w:t>.</w:t>
              </w:r>
            </w:ins>
            <w:del w:id="302" w:author="Mark Gremmen" w:date="2022-08-03T13:27:00Z">
              <w:r w:rsidR="001059C7" w:rsidRPr="009A2F1D" w:rsidDel="00921335">
                <w:rPr>
                  <w:rFonts w:ascii="Calibri Light" w:hAnsi="Calibri Light" w:cs="Calibri Light"/>
                  <w:lang w:val="nl-NL"/>
                </w:rPr>
                <w:delText xml:space="preserve">Ondersteunt </w:delText>
              </w:r>
            </w:del>
            <w:del w:id="303" w:author="Mark Gremmen" w:date="2022-06-13T13:56:00Z">
              <w:r w:rsidR="001059C7" w:rsidRPr="009A2F1D" w:rsidDel="007F1330">
                <w:rPr>
                  <w:rFonts w:ascii="Calibri Light" w:hAnsi="Calibri Light" w:cs="Calibri Light"/>
                  <w:lang w:val="nl-NL"/>
                </w:rPr>
                <w:delText>buurtinitiatieven</w:delText>
              </w:r>
            </w:del>
            <w:ins w:id="304" w:author="Mark Gremmen" w:date="2022-06-13T13:54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305" w:author="Mark Gremmen" w:date="2022-08-03T13:27:00Z">
              <w:r w:rsidR="001059C7" w:rsidRPr="009A2F1D" w:rsidDel="00921335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306" w:author="Mark Gremmen" w:date="2022-06-08T15:37:00Z">
              <w:r w:rsidR="001059C7"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op het gebied van leefbaarheid </w:delText>
              </w:r>
            </w:del>
            <w:del w:id="307" w:author="Mark Gremmen" w:date="2022-06-10T09:55:00Z">
              <w:r w:rsidR="001059C7"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bookmarkEnd w:id="300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D4D2EB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59F3FB23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lastRenderedPageBreak/>
        <w:t>wl13</w:t>
      </w:r>
      <w:r w:rsidRPr="3DB877A1">
        <w:rPr>
          <w:rFonts w:ascii="Calibri Light" w:hAnsi="Calibri Light" w:cs="Calibri Light"/>
          <w:lang w:val="nl-NL"/>
        </w:rPr>
        <w:t xml:space="preserve"> </w:t>
      </w:r>
      <w:ins w:id="308" w:author="Mark Gremmen [2]" w:date="2022-07-26T14:29:00Z">
        <w:r w:rsidRPr="3DB877A1">
          <w:rPr>
            <w:rFonts w:ascii="Calibri Light" w:hAnsi="Calibri Light" w:cs="Calibri Light"/>
            <w:lang w:val="nl-NL"/>
          </w:rPr>
          <w:t>H</w:t>
        </w:r>
      </w:ins>
      <w:ins w:id="309" w:author="Mark Gremmen" w:date="2022-07-27T15:49:00Z">
        <w:r w:rsidR="008B22CD">
          <w:rPr>
            <w:rFonts w:ascii="Calibri Light" w:hAnsi="Calibri Light" w:cs="Calibri Light"/>
            <w:lang w:val="nl-NL"/>
          </w:rPr>
          <w:t xml:space="preserve">oe vaak </w:t>
        </w:r>
      </w:ins>
      <w:del w:id="310" w:author="Mark Gremmen [2]" w:date="2022-07-26T14:29:00Z">
        <w:r w:rsidR="001059C7" w:rsidRPr="3DB877A1" w:rsidDel="72B20FF3">
          <w:rPr>
            <w:rFonts w:ascii="Calibri Light" w:hAnsi="Calibri Light" w:cs="Calibri Light"/>
            <w:lang w:val="nl-NL"/>
          </w:rPr>
          <w:delText>In welke mate h</w:delText>
        </w:r>
      </w:del>
      <w:ins w:id="311" w:author="Mark Gremmen" w:date="2022-07-27T15:49:00Z">
        <w:r w:rsidR="008B22CD">
          <w:rPr>
            <w:rFonts w:ascii="Calibri Light" w:hAnsi="Calibri Light" w:cs="Calibri Light"/>
            <w:lang w:val="nl-NL"/>
          </w:rPr>
          <w:t>h</w:t>
        </w:r>
      </w:ins>
      <w:r w:rsidRPr="3DB877A1">
        <w:rPr>
          <w:rFonts w:ascii="Calibri Light" w:hAnsi="Calibri Light" w:cs="Calibri Light"/>
          <w:lang w:val="nl-NL"/>
        </w:rPr>
        <w:t xml:space="preserve">eeft u zich de afgelopen 12 maanden ingezet voor </w:t>
      </w:r>
      <w:del w:id="312" w:author="Mark Gremmen" w:date="2022-06-13T13:29:00Z">
        <w:r w:rsidR="001059C7" w:rsidRPr="3DB877A1" w:rsidDel="72B20FF3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3DB877A1">
        <w:rPr>
          <w:rFonts w:ascii="Calibri Light" w:hAnsi="Calibri Light" w:cs="Calibri Light"/>
          <w:lang w:val="nl-NL"/>
        </w:rPr>
        <w:t>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14:paraId="14E5F1E0" w14:textId="3E5D0975" w:rsidR="00D93DAA" w:rsidRPr="009A2F1D" w:rsidRDefault="529C724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313" w:author="Mark Gremmen [2]" w:date="2022-07-28T12:04:00Z">
        <w:r w:rsidRPr="04D5FEE6" w:rsidDel="5738A831">
          <w:rPr>
            <w:rFonts w:ascii="Calibri Light" w:hAnsi="Calibri Light" w:cs="Calibri Light"/>
          </w:rPr>
          <w:delText xml:space="preserve">nee, </w:delText>
        </w:r>
      </w:del>
      <w:r w:rsidR="33CE0DC7" w:rsidRPr="04D5FEE6">
        <w:rPr>
          <w:rFonts w:ascii="Calibri Light" w:hAnsi="Calibri Light" w:cs="Calibri Light"/>
        </w:rPr>
        <w:t>(</w:t>
      </w:r>
      <w:proofErr w:type="spellStart"/>
      <w:ins w:id="314" w:author="Mark Gremmen" w:date="2022-07-28T13:52:00Z">
        <w:r w:rsidR="53EC35B0" w:rsidRPr="04D5FEE6">
          <w:rPr>
            <w:rFonts w:ascii="Calibri Light" w:hAnsi="Calibri Light" w:cs="Calibri Light"/>
          </w:rPr>
          <w:t>bijna</w:t>
        </w:r>
      </w:ins>
      <w:proofErr w:type="spellEnd"/>
      <w:del w:id="315" w:author="Mark Gremmen" w:date="2022-07-28T13:52:00Z">
        <w:r w:rsidRPr="04D5FEE6" w:rsidDel="33CE0DC7">
          <w:rPr>
            <w:rFonts w:ascii="Calibri Light" w:hAnsi="Calibri Light" w:cs="Calibri Light"/>
          </w:rPr>
          <w:delText>vrijwel</w:delText>
        </w:r>
      </w:del>
      <w:r w:rsidR="33CE0DC7" w:rsidRPr="04D5FEE6">
        <w:rPr>
          <w:rFonts w:ascii="Calibri Light" w:hAnsi="Calibri Light" w:cs="Calibri Light"/>
        </w:rPr>
        <w:t xml:space="preserve">) </w:t>
      </w:r>
      <w:proofErr w:type="spellStart"/>
      <w:r w:rsidR="33CE0DC7" w:rsidRPr="04D5FEE6">
        <w:rPr>
          <w:rFonts w:ascii="Calibri Light" w:hAnsi="Calibri Light" w:cs="Calibri Light"/>
        </w:rPr>
        <w:t>n</w:t>
      </w:r>
      <w:ins w:id="316" w:author="Mark Gremmen [2]" w:date="2022-05-31T08:19:00Z">
        <w:r w:rsidR="5738A831" w:rsidRPr="04D5FEE6">
          <w:rPr>
            <w:rFonts w:ascii="Calibri Light" w:hAnsi="Calibri Light" w:cs="Calibri Light"/>
          </w:rPr>
          <w:t>iet</w:t>
        </w:r>
      </w:ins>
      <w:proofErr w:type="spellEnd"/>
      <w:del w:id="317" w:author="Mark Gremmen [2]" w:date="2022-05-31T08:19:00Z">
        <w:r w:rsidRPr="04D5FEE6" w:rsidDel="4ED6926F">
          <w:rPr>
            <w:rFonts w:ascii="Calibri Light" w:hAnsi="Calibri Light" w:cs="Calibri Light"/>
          </w:rPr>
          <w:delText>ooit</w:delText>
        </w:r>
      </w:del>
      <w:r w:rsidR="33CE0DC7" w:rsidRPr="04D5FEE6">
        <w:rPr>
          <w:rFonts w:ascii="Calibri Light" w:hAnsi="Calibri Light" w:cs="Calibri Light"/>
        </w:rPr>
        <w:t xml:space="preserve">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24CE17F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t>wl14</w:t>
      </w:r>
      <w:r w:rsidRPr="009A2F1D">
        <w:rPr>
          <w:rFonts w:ascii="Calibri Light" w:hAnsi="Calibri Light" w:cs="Calibri Light"/>
          <w:lang w:val="nl-NL"/>
        </w:rPr>
        <w:t xml:space="preserve"> Zou u zich in de nabije toekomst actief willen (blijven) inzetten voor </w:t>
      </w:r>
      <w:del w:id="318" w:author="Mark Gremmen" w:date="2022-06-13T13:28:00Z">
        <w:r w:rsidRPr="009A2F1D" w:rsidDel="00F379FA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009A2F1D">
        <w:rPr>
          <w:rFonts w:ascii="Calibri Light" w:hAnsi="Calibri Light" w:cs="Calibri Light"/>
          <w:lang w:val="nl-NL"/>
        </w:rPr>
        <w:t>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58BE7FE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1F3C8FF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716AC2AD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A72F56" w14:textId="1968E12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319" w:author="Mark Gremmen [2]" w:date="2022-05-31T08:19:00Z">
        <w:r w:rsidRPr="009A2F1D" w:rsidDel="00875AD5">
          <w:rPr>
            <w:rFonts w:ascii="Calibri Light" w:hAnsi="Calibri Light" w:cs="Calibri Light"/>
            <w:lang w:val="nl-NL"/>
          </w:rPr>
          <w:delText xml:space="preserve">Q70 </w:delText>
        </w:r>
      </w:del>
      <w:del w:id="320" w:author="Mark Gremmen [2]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321" w:author="Mark Gremmen [2]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322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  <w:del w:id="323" w:author="Mark Gremmen" w:date="2022-07-07T12:02:00Z">
          <w:r w:rsidR="00875AD5" w:rsidDel="001222BA">
            <w:rPr>
              <w:rFonts w:ascii="Calibri Light" w:hAnsi="Calibri Light" w:cs="Calibri Light"/>
              <w:lang w:val="nl-NL"/>
            </w:rPr>
            <w:delText xml:space="preserve">eens </w:delText>
          </w:r>
        </w:del>
      </w:ins>
      <w:ins w:id="324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325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326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327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20CFE41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26E04C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1B9DF2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B35A26" w14:textId="77777777" w:rsidR="00D93DAA" w:rsidRPr="00EE3B6D" w:rsidRDefault="001059C7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lastRenderedPageBreak/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96"/>
        <w:gridCol w:w="1267"/>
        <w:gridCol w:w="1146"/>
        <w:gridCol w:w="1246"/>
        <w:gridCol w:w="1216"/>
        <w:gridCol w:w="1267"/>
        <w:gridCol w:w="1222"/>
      </w:tblGrid>
      <w:tr w:rsidR="00D93DAA" w:rsidRPr="009A2F1D" w14:paraId="5D0AF800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96425C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7CCC7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EBCD39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5D0EF4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1C56F8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E54FA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D0A3E7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3E0327" w14:paraId="7860BF96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8D90E9D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voldoende groen </w:t>
            </w:r>
          </w:p>
        </w:tc>
        <w:tc>
          <w:tcPr>
            <w:tcW w:w="1368" w:type="dxa"/>
          </w:tcPr>
          <w:p w14:paraId="0A12651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BDF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A073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624D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054191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5491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3E0327" w14:paraId="7023D327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A2D6E1" w14:textId="5E7461C6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ins w:id="328" w:author="Mark Gremmen" w:date="2022-06-13T14:14:00Z">
              <w:r w:rsidR="00257328">
                <w:rPr>
                  <w:rFonts w:ascii="Calibri Light" w:hAnsi="Calibri Light" w:cs="Calibri Light"/>
                  <w:lang w:val="nl-NL"/>
                </w:rPr>
                <w:t>zijn</w:t>
              </w:r>
            </w:ins>
            <w:del w:id="329" w:author="Mark Gremmen" w:date="2022-06-13T14:14:00Z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>is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voldoende </w:t>
            </w:r>
            <w:del w:id="330" w:author="Mark Gremmen" w:date="2022-06-13T14:14:00Z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 xml:space="preserve">parkeergelegenheid </w:delText>
              </w:r>
            </w:del>
            <w:ins w:id="331" w:author="Mark Gremmen" w:date="2022-06-13T14:14:00Z">
              <w:r w:rsidR="00257328" w:rsidRPr="009A2F1D">
                <w:rPr>
                  <w:rFonts w:ascii="Calibri Light" w:hAnsi="Calibri Light" w:cs="Calibri Light"/>
                  <w:lang w:val="nl-NL"/>
                </w:rPr>
                <w:t>parkeer</w:t>
              </w:r>
              <w:r w:rsidR="00257328">
                <w:rPr>
                  <w:rFonts w:ascii="Calibri Light" w:hAnsi="Calibri Light" w:cs="Calibri Light"/>
                  <w:lang w:val="nl-NL"/>
                </w:rPr>
                <w:t>plaatsen</w:t>
              </w:r>
              <w:r w:rsidR="00257328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2C1A331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27639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241D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915C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D9422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F500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968718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6D7694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EDEB6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6DCEB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92B897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6444F6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A6E15B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1E205014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58ACD805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Woon- en leefomgeving</w:t>
      </w: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1F3300" w14:textId="3783B04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De volgende vragen gaan over de voorzieningen </w:t>
      </w:r>
      <w:r w:rsidRPr="009A2F1D">
        <w:rPr>
          <w:rFonts w:ascii="Calibri Light" w:hAnsi="Calibri Light" w:cs="Calibri Light"/>
          <w:u w:val="single"/>
          <w:lang w:val="nl-NL"/>
        </w:rPr>
        <w:t>in uw nabijheid</w:t>
      </w:r>
      <w:r w:rsidRPr="009A2F1D">
        <w:rPr>
          <w:rFonts w:ascii="Calibri Light" w:hAnsi="Calibri Light" w:cs="Calibri Light"/>
          <w:lang w:val="nl-NL"/>
        </w:rPr>
        <w:t>.</w:t>
      </w:r>
    </w:p>
    <w:p w14:paraId="1CF472F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8EB8A7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053A84C" w14:textId="0CEDC422" w:rsidR="002432CC" w:rsidRPr="009A2F1D" w:rsidRDefault="002432CC" w:rsidP="002432CC">
      <w:pPr>
        <w:keepNext/>
        <w:rPr>
          <w:ins w:id="332" w:author="Mark Gremmen" w:date="2022-06-13T14:53:00Z"/>
          <w:rFonts w:ascii="Calibri Light" w:hAnsi="Calibri Light" w:cs="Calibri Light"/>
        </w:rPr>
      </w:pPr>
      <w:ins w:id="333" w:author="Mark Gremmen" w:date="2022-06-13T14:53:00Z">
        <w:r w:rsidRPr="00C9457D">
          <w:rPr>
            <w:rFonts w:ascii="Calibri Light" w:hAnsi="Calibri Light" w:cs="Calibri Light"/>
            <w:b/>
            <w:bCs/>
          </w:rPr>
          <w:t>vz02</w:t>
        </w:r>
        <w:r w:rsidRPr="009A2F1D">
          <w:rPr>
            <w:rFonts w:ascii="Calibri Light" w:hAnsi="Calibri Light" w:cs="Calibri Light"/>
          </w:rPr>
          <w:t xml:space="preserve"> </w:t>
        </w:r>
      </w:ins>
      <w:ins w:id="334" w:author="Mark Gremmen" w:date="2022-07-28T13:28:00Z">
        <w:r w:rsidR="00C91328">
          <w:rPr>
            <w:rFonts w:ascii="Calibri Light" w:hAnsi="Calibri Light" w:cs="Calibri Light"/>
          </w:rPr>
          <w:t>[OPTIONEEL]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37"/>
        <w:gridCol w:w="1322"/>
        <w:gridCol w:w="1267"/>
        <w:gridCol w:w="1312"/>
        <w:gridCol w:w="1299"/>
        <w:gridCol w:w="1322"/>
        <w:gridCol w:w="1301"/>
      </w:tblGrid>
      <w:tr w:rsidR="002432CC" w:rsidRPr="009A2F1D" w14:paraId="7A38C574" w14:textId="77777777" w:rsidTr="00282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35" w:author="Mark Gremmen" w:date="2022-06-13T14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6C4E97" w14:textId="77777777" w:rsidR="002432CC" w:rsidRPr="009A2F1D" w:rsidRDefault="002432CC" w:rsidP="002826C5">
            <w:pPr>
              <w:keepNext/>
              <w:rPr>
                <w:ins w:id="336" w:author="Mark Gremmen" w:date="2022-06-13T14:53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A0FCEAC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7" w:author="Mark Gremmen" w:date="2022-06-13T14:53:00Z"/>
                <w:rFonts w:ascii="Calibri Light" w:hAnsi="Calibri Light" w:cs="Calibri Light"/>
              </w:rPr>
            </w:pPr>
            <w:proofErr w:type="spellStart"/>
            <w:ins w:id="338" w:author="Mark Gremmen" w:date="2022-06-13T14:53:00Z">
              <w:r w:rsidRPr="009A2F1D">
                <w:rPr>
                  <w:rFonts w:ascii="Calibri Light" w:hAnsi="Calibri Light" w:cs="Calibri Light"/>
                </w:rPr>
                <w:t>helemaal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eens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0B7871D5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9" w:author="Mark Gremmen" w:date="2022-06-13T14:53:00Z"/>
                <w:rFonts w:ascii="Calibri Light" w:hAnsi="Calibri Light" w:cs="Calibri Light"/>
              </w:rPr>
            </w:pPr>
            <w:proofErr w:type="spellStart"/>
            <w:ins w:id="340" w:author="Mark Gremmen" w:date="2022-06-13T14:53:00Z">
              <w:r w:rsidRPr="009A2F1D">
                <w:rPr>
                  <w:rFonts w:ascii="Calibri Light" w:hAnsi="Calibri Light" w:cs="Calibri Light"/>
                </w:rPr>
                <w:t>eens</w:t>
              </w:r>
              <w:proofErr w:type="spellEnd"/>
            </w:ins>
          </w:p>
        </w:tc>
        <w:tc>
          <w:tcPr>
            <w:tcW w:w="1368" w:type="dxa"/>
          </w:tcPr>
          <w:p w14:paraId="26B3A796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41" w:author="Mark Gremmen" w:date="2022-06-13T14:53:00Z"/>
                <w:rFonts w:ascii="Calibri Light" w:hAnsi="Calibri Light" w:cs="Calibri Light"/>
              </w:rPr>
            </w:pPr>
            <w:proofErr w:type="spellStart"/>
            <w:ins w:id="342" w:author="Mark Gremmen" w:date="2022-06-13T14:53:00Z">
              <w:r w:rsidRPr="009A2F1D">
                <w:rPr>
                  <w:rFonts w:ascii="Calibri Light" w:hAnsi="Calibri Light" w:cs="Calibri Light"/>
                </w:rPr>
                <w:t>neutraal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5530E99A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43" w:author="Mark Gremmen" w:date="2022-06-13T14:53:00Z"/>
                <w:rFonts w:ascii="Calibri Light" w:hAnsi="Calibri Light" w:cs="Calibri Light"/>
              </w:rPr>
            </w:pPr>
            <w:proofErr w:type="spellStart"/>
            <w:ins w:id="344" w:author="Mark Gremmen" w:date="2022-06-13T14:53:00Z">
              <w:r w:rsidRPr="009A2F1D">
                <w:rPr>
                  <w:rFonts w:ascii="Calibri Light" w:hAnsi="Calibri Light" w:cs="Calibri Light"/>
                </w:rPr>
                <w:t>oneens</w:t>
              </w:r>
              <w:proofErr w:type="spellEnd"/>
            </w:ins>
          </w:p>
        </w:tc>
        <w:tc>
          <w:tcPr>
            <w:tcW w:w="1368" w:type="dxa"/>
          </w:tcPr>
          <w:p w14:paraId="507E970E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45" w:author="Mark Gremmen" w:date="2022-06-13T14:53:00Z"/>
                <w:rFonts w:ascii="Calibri Light" w:hAnsi="Calibri Light" w:cs="Calibri Light"/>
              </w:rPr>
            </w:pPr>
            <w:proofErr w:type="spellStart"/>
            <w:ins w:id="346" w:author="Mark Gremmen" w:date="2022-06-13T14:53:00Z">
              <w:r w:rsidRPr="009A2F1D">
                <w:rPr>
                  <w:rFonts w:ascii="Calibri Light" w:hAnsi="Calibri Light" w:cs="Calibri Light"/>
                </w:rPr>
                <w:t>helemaal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oneens</w:t>
              </w:r>
              <w:proofErr w:type="spellEnd"/>
            </w:ins>
          </w:p>
        </w:tc>
        <w:tc>
          <w:tcPr>
            <w:tcW w:w="1368" w:type="dxa"/>
          </w:tcPr>
          <w:p w14:paraId="2375D352" w14:textId="77777777" w:rsidR="002432CC" w:rsidRPr="009A2F1D" w:rsidRDefault="002432CC" w:rsidP="0028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47" w:author="Mark Gremmen" w:date="2022-06-13T14:53:00Z"/>
                <w:rFonts w:ascii="Calibri Light" w:hAnsi="Calibri Light" w:cs="Calibri Light"/>
              </w:rPr>
            </w:pPr>
            <w:proofErr w:type="spellStart"/>
            <w:ins w:id="348" w:author="Mark Gremmen" w:date="2022-06-13T14:53:00Z">
              <w:r w:rsidRPr="009A2F1D">
                <w:rPr>
                  <w:rFonts w:ascii="Calibri Light" w:hAnsi="Calibri Light" w:cs="Calibri Light"/>
                </w:rPr>
                <w:t>weet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geen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mening</w:t>
              </w:r>
              <w:proofErr w:type="spellEnd"/>
            </w:ins>
          </w:p>
        </w:tc>
      </w:tr>
      <w:tr w:rsidR="002432CC" w:rsidRPr="003E0327" w14:paraId="5A241EB0" w14:textId="77777777" w:rsidTr="002826C5">
        <w:trPr>
          <w:ins w:id="349" w:author="Mark Gremmen" w:date="2022-06-13T14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EFBFD15" w14:textId="77777777" w:rsidR="002432CC" w:rsidRPr="009A2F1D" w:rsidRDefault="002432CC" w:rsidP="002826C5">
            <w:pPr>
              <w:keepNext/>
              <w:rPr>
                <w:ins w:id="350" w:author="Mark Gremmen" w:date="2022-06-13T14:53:00Z"/>
                <w:rFonts w:ascii="Calibri Light" w:hAnsi="Calibri Light" w:cs="Calibri Light"/>
                <w:lang w:val="nl-NL"/>
              </w:rPr>
            </w:pPr>
            <w:ins w:id="351" w:author="Mark Gremmen" w:date="2022-06-13T14:53:00Z">
              <w:r w:rsidRPr="009A2F1D">
                <w:rPr>
                  <w:rFonts w:ascii="Calibri Light" w:hAnsi="Calibri Light" w:cs="Calibri Light"/>
                  <w:lang w:val="nl-NL"/>
                </w:rPr>
                <w:t xml:space="preserve">Winkels voor dagelijkse boodschappen zijn voldoende nabij </w:t>
              </w:r>
            </w:ins>
          </w:p>
        </w:tc>
        <w:tc>
          <w:tcPr>
            <w:tcW w:w="1368" w:type="dxa"/>
          </w:tcPr>
          <w:p w14:paraId="5428F7E7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2" w:author="Mark Gremmen" w:date="2022-06-13T14:5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BB3AB3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3" w:author="Mark Gremmen" w:date="2022-06-13T14:5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C7C071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4" w:author="Mark Gremmen" w:date="2022-06-13T14:5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2E799B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5" w:author="Mark Gremmen" w:date="2022-06-13T14:5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EFBFEE2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6" w:author="Mark Gremmen" w:date="2022-06-13T14:5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DFA32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7" w:author="Mark Gremmen" w:date="2022-06-13T14:53:00Z"/>
                <w:rFonts w:ascii="Calibri Light" w:hAnsi="Calibri Light" w:cs="Calibri Light"/>
                <w:lang w:val="nl-NL"/>
              </w:rPr>
            </w:pPr>
          </w:p>
        </w:tc>
      </w:tr>
      <w:tr w:rsidR="002432CC" w:rsidRPr="008D6671" w14:paraId="7CCD3B52" w14:textId="77777777" w:rsidTr="002826C5">
        <w:trPr>
          <w:ins w:id="358" w:author="Mark Gremmen" w:date="2022-06-13T14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6BA2D90" w14:textId="77777777" w:rsidR="002432CC" w:rsidRPr="009A2F1D" w:rsidRDefault="002432CC" w:rsidP="002826C5">
            <w:pPr>
              <w:keepNext/>
              <w:rPr>
                <w:ins w:id="359" w:author="Mark Gremmen" w:date="2022-06-13T14:53:00Z"/>
                <w:rFonts w:ascii="Calibri Light" w:hAnsi="Calibri Light" w:cs="Calibri Light"/>
                <w:lang w:val="nl-NL"/>
              </w:rPr>
            </w:pPr>
            <w:ins w:id="360" w:author="Mark Gremmen" w:date="2022-06-13T14:53:00Z">
              <w:r>
                <w:rPr>
                  <w:rFonts w:ascii="Calibri Light" w:hAnsi="Calibri Light" w:cs="Calibri Light"/>
                  <w:lang w:val="nl-NL"/>
                </w:rPr>
                <w:t xml:space="preserve">Scholen zijn </w:t>
              </w:r>
              <w:r w:rsidRPr="009A2F1D">
                <w:rPr>
                  <w:rFonts w:ascii="Calibri Light" w:hAnsi="Calibri Light" w:cs="Calibri Light"/>
                  <w:lang w:val="nl-NL"/>
                </w:rPr>
                <w:t xml:space="preserve"> voldoende nabij </w:t>
              </w:r>
            </w:ins>
          </w:p>
        </w:tc>
        <w:tc>
          <w:tcPr>
            <w:tcW w:w="1368" w:type="dxa"/>
          </w:tcPr>
          <w:p w14:paraId="1F72CF2C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1" w:author="Mark Gremmen" w:date="2022-06-13T14:5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2828701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2" w:author="Mark Gremmen" w:date="2022-06-13T14:5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81F7CC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3" w:author="Mark Gremmen" w:date="2022-06-13T14:5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90C1D0E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4" w:author="Mark Gremmen" w:date="2022-06-13T14:5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0C39B05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5" w:author="Mark Gremmen" w:date="2022-06-13T14:5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1EEF40" w14:textId="77777777" w:rsidR="002432CC" w:rsidRPr="009A2F1D" w:rsidRDefault="002432CC" w:rsidP="002826C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6" w:author="Mark Gremmen" w:date="2022-06-13T14:53:00Z"/>
                <w:rFonts w:ascii="Calibri Light" w:hAnsi="Calibri Light" w:cs="Calibri Light"/>
                <w:lang w:val="nl-NL"/>
              </w:rPr>
            </w:pPr>
          </w:p>
        </w:tc>
      </w:tr>
    </w:tbl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5F3E8DE" w14:textId="53A03046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lastRenderedPageBreak/>
        <w:t>vz03</w:t>
      </w:r>
      <w:r w:rsidRPr="3DB877A1">
        <w:rPr>
          <w:rFonts w:ascii="Calibri Light" w:hAnsi="Calibri Light" w:cs="Calibri Light"/>
          <w:lang w:val="nl-NL"/>
        </w:rPr>
        <w:t xml:space="preserve"> In hoeverre bent u tevreden over het aanbod van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553"/>
        <w:gridCol w:w="1047"/>
        <w:gridCol w:w="1047"/>
        <w:gridCol w:w="1265"/>
        <w:gridCol w:w="1265"/>
        <w:gridCol w:w="1265"/>
        <w:gridCol w:w="918"/>
      </w:tblGrid>
      <w:tr w:rsidR="00D93DAA" w:rsidRPr="009A2F1D" w14:paraId="380E615B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397687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84BF6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BAFD2A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</w:p>
        </w:tc>
        <w:tc>
          <w:tcPr>
            <w:tcW w:w="1368" w:type="dxa"/>
          </w:tcPr>
          <w:p w14:paraId="732FEF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1042E9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687BFAB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774F4B7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3E0327" w14:paraId="4C219258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AB9AD2A" w14:textId="3C9AFCF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(Gezondheids-) zorgvoorzieningen (</w:t>
            </w:r>
            <w:ins w:id="367" w:author="Mark Gremmen [2]" w:date="2022-05-31T09:49:00Z">
              <w:r w:rsidR="000C72BA">
                <w:rPr>
                  <w:rFonts w:ascii="Calibri Light" w:hAnsi="Calibri Light" w:cs="Calibri Light"/>
                  <w:lang w:val="nl-NL"/>
                </w:rPr>
                <w:t xml:space="preserve">zoals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huisartsenpost, gezondheidscentrum, </w:t>
            </w:r>
            <w:del w:id="368" w:author="Mark Gremmen [2]" w:date="2022-06-01T12:33:00Z">
              <w:r w:rsidRPr="009A2F1D" w:rsidDel="007D7967">
                <w:rPr>
                  <w:rFonts w:ascii="Calibri Light" w:hAnsi="Calibri Light" w:cs="Calibri Light"/>
                  <w:lang w:val="nl-NL"/>
                </w:rPr>
                <w:delText xml:space="preserve">consultatiebureau /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>centrum voor jeugd en gezin, verzorgingstehuis</w:t>
            </w:r>
            <w:del w:id="369" w:author="Mark Gremmen [2]" w:date="2022-07-28T09:32:00Z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, </w:delText>
              </w:r>
            </w:del>
            <w:del w:id="370" w:author="Mark Gremmen [2]" w:date="2022-05-31T09:49:00Z">
              <w:r w:rsidRPr="009A2F1D" w:rsidDel="000C72BA">
                <w:rPr>
                  <w:rFonts w:ascii="Calibri Light" w:hAnsi="Calibri Light" w:cs="Calibri Light"/>
                  <w:lang w:val="nl-NL"/>
                </w:rPr>
                <w:delText>etc.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)              </w:t>
            </w:r>
          </w:p>
        </w:tc>
        <w:tc>
          <w:tcPr>
            <w:tcW w:w="1368" w:type="dxa"/>
          </w:tcPr>
          <w:p w14:paraId="6034D4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BDF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EE4A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B198B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D88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FB775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0D2441" w14:paraId="387EA35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EF82471" w14:textId="10A670B2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Welzijnsvoorzieningen (</w:t>
            </w:r>
            <w:del w:id="371" w:author="Mark Gremmen [2]" w:date="2022-05-31T08:57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buurtwerk</w:delText>
              </w:r>
            </w:del>
            <w:ins w:id="372" w:author="Mark Gremmen [2]" w:date="2022-07-05T12:48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helpen van </w:t>
              </w:r>
            </w:ins>
            <w:ins w:id="373" w:author="Mark Gremmen [2]" w:date="2022-05-31T09:46:00Z">
              <w:r w:rsidR="000C72BA" w:rsidRPr="5CACD928">
                <w:rPr>
                  <w:rFonts w:ascii="Calibri Light" w:hAnsi="Calibri Light" w:cs="Calibri Light"/>
                  <w:lang w:val="nl-NL"/>
                </w:rPr>
                <w:t xml:space="preserve"> buurtbewoners</w:t>
              </w:r>
            </w:ins>
            <w:del w:id="374" w:author="Mark Gremmen [2]" w:date="2022-05-31T09:46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, jongeren</w:delText>
              </w:r>
            </w:del>
            <w:del w:id="375" w:author="Mark Gremmen [2]" w:date="2022-05-31T08:59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- /</w:delText>
              </w:r>
            </w:del>
            <w:del w:id="376" w:author="Mark Gremmen [2]" w:date="2022-05-31T09:46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 ouderen</w:delText>
              </w:r>
            </w:del>
            <w:del w:id="377" w:author="Mark Gremmen [2]" w:date="2022-05-31T08:58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voorzieningen</w:delText>
              </w:r>
            </w:del>
            <w:del w:id="378" w:author="Mark Gremmen [2]" w:date="2022-07-28T09:32:00Z">
              <w:r w:rsidRPr="5CACD928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379" w:author="Mark Gremmen [2]" w:date="2022-05-31T10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etc.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)              </w:t>
            </w:r>
          </w:p>
        </w:tc>
        <w:tc>
          <w:tcPr>
            <w:tcW w:w="1368" w:type="dxa"/>
          </w:tcPr>
          <w:p w14:paraId="509AE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0BCC1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49E3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AF879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F254E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EC9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16297E" w:rsidRPr="003E0327" w14:paraId="0F822762" w14:textId="77777777" w:rsidTr="5CACD928">
        <w:trPr>
          <w:ins w:id="380" w:author="Mark Gremmen [2]" w:date="2022-05-31T08:5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25E63C" w14:textId="4A9437BB" w:rsidR="0016297E" w:rsidRPr="009A2F1D" w:rsidRDefault="0016297E">
            <w:pPr>
              <w:keepNext/>
              <w:rPr>
                <w:ins w:id="381" w:author="Mark Gremmen [2]" w:date="2022-05-31T08:56:00Z"/>
                <w:rFonts w:ascii="Calibri Light" w:hAnsi="Calibri Light" w:cs="Calibri Light"/>
                <w:lang w:val="nl-NL"/>
              </w:rPr>
            </w:pPr>
            <w:ins w:id="382" w:author="Mark Gremmen [2]" w:date="2022-05-31T08:56:00Z">
              <w:r>
                <w:rPr>
                  <w:rFonts w:ascii="Calibri Light" w:hAnsi="Calibri Light" w:cs="Calibri Light"/>
                  <w:lang w:val="nl-NL"/>
                </w:rPr>
                <w:t>Ontmoetingsplekken</w:t>
              </w:r>
            </w:ins>
            <w:ins w:id="383" w:author="Mark Gremmen [2]" w:date="2022-05-31T08:58:00Z">
              <w:r>
                <w:rPr>
                  <w:rFonts w:ascii="Calibri Light" w:hAnsi="Calibri Light" w:cs="Calibri Light"/>
                  <w:lang w:val="nl-NL"/>
                </w:rPr>
                <w:t xml:space="preserve"> (</w:t>
              </w:r>
            </w:ins>
            <w:ins w:id="384" w:author="Mark Gremmen [2]" w:date="2022-05-31T13:11:00Z">
              <w:r w:rsidR="00893480">
                <w:rPr>
                  <w:rFonts w:ascii="Calibri Light" w:hAnsi="Calibri Light" w:cs="Calibri Light"/>
                  <w:lang w:val="nl-NL"/>
                </w:rPr>
                <w:t>p</w:t>
              </w:r>
            </w:ins>
            <w:ins w:id="385" w:author="Mark Gremmen [2]" w:date="2022-05-31T08:59:00Z">
              <w:r>
                <w:rPr>
                  <w:rFonts w:ascii="Calibri Light" w:hAnsi="Calibri Light" w:cs="Calibri Light"/>
                  <w:lang w:val="nl-NL"/>
                </w:rPr>
                <w:t>lekken</w:t>
              </w:r>
            </w:ins>
            <w:ins w:id="386" w:author="Mark Gremmen [2]" w:date="2022-05-31T09:46:00Z">
              <w:r w:rsidR="000C72BA">
                <w:rPr>
                  <w:rFonts w:ascii="Calibri Light" w:hAnsi="Calibri Light" w:cs="Calibri Light"/>
                  <w:lang w:val="nl-NL"/>
                </w:rPr>
                <w:t xml:space="preserve"> in de buurt</w:t>
              </w:r>
            </w:ins>
            <w:ins w:id="387" w:author="Mark Gremmen [2]" w:date="2022-05-31T08:59:00Z">
              <w:r>
                <w:rPr>
                  <w:rFonts w:ascii="Calibri Light" w:hAnsi="Calibri Light" w:cs="Calibri Light"/>
                  <w:lang w:val="nl-NL"/>
                </w:rPr>
                <w:t xml:space="preserve"> voor sociaal contact</w:t>
              </w:r>
            </w:ins>
            <w:ins w:id="388" w:author="Mark Gremmen [2]" w:date="2022-05-31T13:11:00Z">
              <w:r w:rsidR="00893480">
                <w:rPr>
                  <w:rFonts w:ascii="Calibri Light" w:hAnsi="Calibri Light" w:cs="Calibri Light"/>
                  <w:lang w:val="nl-NL"/>
                </w:rPr>
                <w:t xml:space="preserve"> zoals buurthui</w:t>
              </w:r>
            </w:ins>
            <w:ins w:id="389" w:author="Mark Gremmen [2]" w:date="2022-05-31T13:15:00Z">
              <w:r w:rsidR="00D531B2">
                <w:rPr>
                  <w:rFonts w:ascii="Calibri Light" w:hAnsi="Calibri Light" w:cs="Calibri Light"/>
                  <w:lang w:val="nl-NL"/>
                </w:rPr>
                <w:t xml:space="preserve">s, </w:t>
              </w:r>
            </w:ins>
            <w:ins w:id="390" w:author="Mark Gremmen [2]" w:date="2022-05-31T13:21:00Z">
              <w:r w:rsidR="009744AE">
                <w:rPr>
                  <w:rFonts w:ascii="Calibri Light" w:hAnsi="Calibri Light" w:cs="Calibri Light"/>
                  <w:lang w:val="nl-NL"/>
                </w:rPr>
                <w:t xml:space="preserve">activiteitencentrum, </w:t>
              </w:r>
            </w:ins>
            <w:ins w:id="391" w:author="Mark Gremmen [2]" w:date="2022-05-31T13:20:00Z">
              <w:r w:rsidR="009744AE">
                <w:rPr>
                  <w:rFonts w:ascii="Calibri Light" w:hAnsi="Calibri Light" w:cs="Calibri Light"/>
                  <w:lang w:val="nl-NL"/>
                </w:rPr>
                <w:t>plein of buurttuin</w:t>
              </w:r>
            </w:ins>
            <w:ins w:id="392" w:author="Mark Gremmen [2]" w:date="2022-05-31T08:59:00Z">
              <w:r>
                <w:rPr>
                  <w:rFonts w:ascii="Calibri Light" w:hAnsi="Calibri Light" w:cs="Calibri Light"/>
                  <w:lang w:val="nl-NL"/>
                </w:rPr>
                <w:t>)</w:t>
              </w:r>
            </w:ins>
            <w:ins w:id="393" w:author="Mark Gremmen [2]" w:date="2022-05-31T08:58:00Z">
              <w:r>
                <w:rPr>
                  <w:rFonts w:ascii="Calibri Light" w:hAnsi="Calibri Light" w:cs="Calibri Light"/>
                  <w:lang w:val="nl-NL"/>
                </w:rPr>
                <w:t xml:space="preserve">, </w:t>
              </w:r>
            </w:ins>
          </w:p>
        </w:tc>
        <w:tc>
          <w:tcPr>
            <w:tcW w:w="1368" w:type="dxa"/>
          </w:tcPr>
          <w:p w14:paraId="4FFE47AA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4" w:author="Mark Gremmen [2]" w:date="2022-05-31T08:56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10239D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5" w:author="Mark Gremmen [2]" w:date="2022-05-31T08:56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B333C97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6" w:author="Mark Gremmen [2]" w:date="2022-05-31T08:56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A83EAD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7" w:author="Mark Gremmen [2]" w:date="2022-05-31T08:56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95A2D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8" w:author="Mark Gremmen [2]" w:date="2022-05-31T08:56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53655" w14:textId="77777777" w:rsidR="0016297E" w:rsidRPr="009A2F1D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9" w:author="Mark Gremmen [2]" w:date="2022-05-31T08:56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33E36CD4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D4C28B9" w14:textId="537C36BF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Speelvoorzieningen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kinderen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tot 12 </w:t>
            </w:r>
            <w:proofErr w:type="spellStart"/>
            <w:r w:rsidRPr="009A2F1D">
              <w:rPr>
                <w:rFonts w:ascii="Calibri Light" w:hAnsi="Calibri Light" w:cs="Calibri Light"/>
              </w:rPr>
              <w:t>jaar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       </w:t>
            </w:r>
          </w:p>
        </w:tc>
        <w:tc>
          <w:tcPr>
            <w:tcW w:w="1368" w:type="dxa"/>
          </w:tcPr>
          <w:p w14:paraId="1DC33A4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A017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9A321B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250C7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FE085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93CB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147EA17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6D2C653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Sportvoorzieningen</w:t>
            </w:r>
            <w:proofErr w:type="spellEnd"/>
            <w:del w:id="400" w:author="Mark Gremmen" w:date="2022-06-08T15:16:00Z">
              <w:r w:rsidRPr="009A2F1D" w:rsidDel="003B78A5">
                <w:rPr>
                  <w:rFonts w:ascii="Calibri Light" w:hAnsi="Calibri Light" w:cs="Calibri Light"/>
                </w:rPr>
                <w:delText xml:space="preserve">     </w:delText>
              </w:r>
            </w:del>
            <w:del w:id="401" w:author="Mark Gremmen [2]" w:date="2022-07-28T09:32:00Z">
              <w:r w:rsidRPr="009A2F1D">
                <w:rPr>
                  <w:rFonts w:ascii="Calibri Light" w:hAnsi="Calibri Light" w:cs="Calibri Light"/>
                </w:rPr>
                <w:delText> </w:delText>
              </w:r>
            </w:del>
            <w:r w:rsidRPr="009A2F1D">
              <w:rPr>
                <w:rFonts w:ascii="Calibri Light" w:hAnsi="Calibri Light" w:cs="Calibri Light"/>
              </w:rPr>
              <w:t xml:space="preserve">        </w:t>
            </w:r>
          </w:p>
        </w:tc>
        <w:tc>
          <w:tcPr>
            <w:tcW w:w="1368" w:type="dxa"/>
          </w:tcPr>
          <w:p w14:paraId="4F0F38A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5FDBB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219C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140956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5AFC96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3CDAD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3B78A5" w:rsidRPr="003E0327" w14:paraId="666FD849" w14:textId="77777777" w:rsidTr="5CACD928">
        <w:trPr>
          <w:ins w:id="402" w:author="Mark Gremmen" w:date="2022-06-08T15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E029C28" w14:textId="21CF2BC3" w:rsidR="003B78A5" w:rsidRPr="005F36B2" w:rsidRDefault="003B78A5">
            <w:pPr>
              <w:keepNext/>
              <w:rPr>
                <w:ins w:id="403" w:author="Mark Gremmen" w:date="2022-06-08T15:16:00Z"/>
                <w:rFonts w:ascii="Calibri Light" w:hAnsi="Calibri Light" w:cs="Calibri Light"/>
                <w:lang w:val="nl-NL"/>
              </w:rPr>
            </w:pPr>
            <w:ins w:id="404" w:author="Mark Gremmen" w:date="2022-06-08T15:17:00Z">
              <w:r w:rsidRPr="005F36B2">
                <w:rPr>
                  <w:rFonts w:ascii="Calibri Light" w:hAnsi="Calibri Light" w:cs="Calibri Light"/>
                  <w:lang w:val="nl-NL"/>
                </w:rPr>
                <w:t>Culturele voorzieningen (zoals bibliotheek, muziekschool, thea</w:t>
              </w:r>
              <w:r>
                <w:rPr>
                  <w:rFonts w:ascii="Calibri Light" w:hAnsi="Calibri Light" w:cs="Calibri Light"/>
                  <w:lang w:val="nl-NL"/>
                </w:rPr>
                <w:t>ter</w:t>
              </w:r>
              <w:r w:rsidRPr="005F36B2">
                <w:rPr>
                  <w:rFonts w:ascii="Calibri Light" w:hAnsi="Calibri Light" w:cs="Calibri Light"/>
                  <w:lang w:val="nl-NL"/>
                </w:rPr>
                <w:t>)</w:t>
              </w:r>
            </w:ins>
          </w:p>
        </w:tc>
        <w:tc>
          <w:tcPr>
            <w:tcW w:w="1368" w:type="dxa"/>
          </w:tcPr>
          <w:p w14:paraId="752DA76F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5" w:author="Mark Gremmen" w:date="2022-06-08T15:16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7D45BB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6" w:author="Mark Gremmen" w:date="2022-06-08T15:16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E9133E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7" w:author="Mark Gremmen" w:date="2022-06-08T15:16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93F230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8" w:author="Mark Gremmen" w:date="2022-06-08T15:16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BEEBE9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9" w:author="Mark Gremmen" w:date="2022-06-08T15:16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06D26A2" w14:textId="77777777" w:rsidR="003B78A5" w:rsidRPr="005F36B2" w:rsidRDefault="003B78A5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0" w:author="Mark Gremmen" w:date="2022-06-08T15:16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6AE831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9043B8C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Openbaar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vervoer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26D5F5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EFAB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DA57D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0BC00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77C08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C4E661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A8037B" w14:textId="7EEA816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lastRenderedPageBreak/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del w:id="411" w:author="Mark Gremmen" w:date="2022-07-28T09:29:00Z">
        <w:r w:rsidRPr="5CACD928" w:rsidDel="00E50829">
          <w:rPr>
            <w:rFonts w:ascii="Calibri Light" w:hAnsi="Calibri Light" w:cs="Calibri Light"/>
            <w:lang w:val="nl-NL"/>
          </w:rPr>
          <w:delText xml:space="preserve"> </w:delText>
        </w:r>
      </w:del>
      <w:r w:rsidRPr="5CACD928">
        <w:rPr>
          <w:rFonts w:ascii="Calibri Light" w:hAnsi="Calibri Light" w:cs="Calibri Light"/>
          <w:lang w:val="nl-NL"/>
        </w:rPr>
        <w:t xml:space="preserve">De volgende vragen en </w:t>
      </w:r>
      <w:del w:id="412" w:author="Mark Gremmen" w:date="2022-06-13T10:52:00Z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413" w:author="Mark Gremmen" w:date="2022-06-13T10:52:00Z">
        <w:r w:rsidR="00497C1D" w:rsidRPr="5CACD928">
          <w:rPr>
            <w:rFonts w:ascii="Calibri Light" w:hAnsi="Calibri Light" w:cs="Calibri Light"/>
            <w:lang w:val="nl-NL"/>
          </w:rPr>
          <w:t>uitspraken</w:t>
        </w:r>
      </w:ins>
      <w:r w:rsidRPr="5CACD928">
        <w:rPr>
          <w:rFonts w:ascii="Calibri Light" w:hAnsi="Calibri Light" w:cs="Calibri Light"/>
          <w:lang w:val="nl-NL"/>
        </w:rPr>
        <w:t xml:space="preserve"> gaan over </w:t>
      </w:r>
      <w:del w:id="414" w:author="Mark Gremmen [2]" w:date="2022-07-05T13:09:00Z">
        <w:r w:rsidRPr="5CACD928" w:rsidDel="001059C7">
          <w:rPr>
            <w:rFonts w:ascii="Calibri Light" w:hAnsi="Calibri Light" w:cs="Calibri Light"/>
            <w:lang w:val="nl-NL"/>
          </w:rPr>
          <w:delText>de opstelling</w:delText>
        </w:r>
      </w:del>
      <w:ins w:id="415" w:author="Mark Gremmen [2]" w:date="2022-07-05T13:09:00Z">
        <w:r w:rsidRPr="5CACD928">
          <w:rPr>
            <w:rFonts w:ascii="Calibri Light" w:hAnsi="Calibri Light" w:cs="Calibri Light"/>
            <w:lang w:val="nl-NL"/>
          </w:rPr>
          <w:t>het gedrag</w:t>
        </w:r>
      </w:ins>
      <w:r w:rsidRPr="5CACD928">
        <w:rPr>
          <w:rFonts w:ascii="Calibri Light" w:hAnsi="Calibri Light" w:cs="Calibri Light"/>
          <w:lang w:val="nl-NL"/>
        </w:rPr>
        <w:t xml:space="preserve"> van de gemeente, de communicatie, en het </w:t>
      </w:r>
      <w:del w:id="416" w:author="Mark Gremmen [2]" w:date="2022-07-05T13:09:00Z">
        <w:r w:rsidRPr="5CACD928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id="417" w:author="Mark Gremmen [2]" w:date="2022-07-05T13:09:00Z">
        <w:r w:rsidRPr="5CACD928">
          <w:rPr>
            <w:rFonts w:ascii="Calibri Light" w:hAnsi="Calibri Light" w:cs="Calibri Light"/>
            <w:lang w:val="nl-NL"/>
          </w:rPr>
          <w:t>samenwerken met</w:t>
        </w:r>
      </w:ins>
      <w:r w:rsidRPr="5CACD928">
        <w:rPr>
          <w:rFonts w:ascii="Calibri Light" w:hAnsi="Calibri Light" w:cs="Calibri Light"/>
          <w:lang w:val="nl-NL"/>
        </w:rPr>
        <w:t xml:space="preserve"> inwoners bij plannen, activiteiten en voorzieningen.</w:t>
      </w:r>
    </w:p>
    <w:p w14:paraId="2C9A5FD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5AE8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FA322A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CC37EE4" w14:textId="4CA40D5A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418" w:author="Mark Gremmen" w:date="2022-07-28T13:46:00Z">
        <w:r w:rsidRPr="04D5FEE6" w:rsidDel="33CE0DC7">
          <w:rPr>
            <w:rFonts w:ascii="Calibri Light" w:hAnsi="Calibri Light" w:cs="Calibri Light"/>
          </w:rPr>
          <w:delText>nauwelijks</w:delText>
        </w:r>
        <w:r w:rsidRPr="04D5FEE6" w:rsidDel="4A5B095C">
          <w:rPr>
            <w:rFonts w:ascii="Calibri Light" w:hAnsi="Calibri Light" w:cs="Calibri Light"/>
          </w:rPr>
          <w:delText xml:space="preserve"> </w:delText>
        </w:r>
      </w:del>
      <w:del w:id="419" w:author="Mark Gremmen [2]" w:date="2022-07-26T14:31:00Z">
        <w:r w:rsidRPr="04D5FEE6" w:rsidDel="4A5B095C">
          <w:rPr>
            <w:rFonts w:ascii="Calibri Light" w:hAnsi="Calibri Light" w:cs="Calibri Light"/>
          </w:rPr>
          <w:delText>tot geen</w:delText>
        </w:r>
      </w:del>
      <w:del w:id="420" w:author="Mark Gremmen [2]" w:date="2022-07-28T12:05:00Z">
        <w:r w:rsidRPr="04D5FEE6" w:rsidDel="33CE0DC7">
          <w:rPr>
            <w:rFonts w:ascii="Calibri Light" w:hAnsi="Calibri Light" w:cs="Calibri Light"/>
          </w:rPr>
          <w:delText xml:space="preserve"> </w:delText>
        </w:r>
      </w:del>
      <w:ins w:id="421" w:author="Mark Gremmen" w:date="2022-07-28T13:46:00Z">
        <w:r w:rsidR="3C8B1407" w:rsidRPr="04D5FEE6">
          <w:rPr>
            <w:rFonts w:ascii="Calibri Light" w:hAnsi="Calibri Light" w:cs="Calibri Light"/>
          </w:rPr>
          <w:t>(</w:t>
        </w:r>
        <w:proofErr w:type="spellStart"/>
        <w:r w:rsidR="3C8B1407" w:rsidRPr="04D5FEE6">
          <w:rPr>
            <w:rFonts w:ascii="Calibri Light" w:hAnsi="Calibri Light" w:cs="Calibri Light"/>
          </w:rPr>
          <w:t>bijna</w:t>
        </w:r>
        <w:proofErr w:type="spellEnd"/>
        <w:r w:rsidR="3C8B1407" w:rsidRPr="04D5FEE6">
          <w:rPr>
            <w:rFonts w:ascii="Calibri Light" w:hAnsi="Calibri Light" w:cs="Calibri Light"/>
          </w:rPr>
          <w:t xml:space="preserve">) </w:t>
        </w:r>
        <w:proofErr w:type="spellStart"/>
        <w:r w:rsidR="3C8B1407" w:rsidRPr="04D5FEE6">
          <w:rPr>
            <w:rFonts w:ascii="Calibri Light" w:hAnsi="Calibri Light" w:cs="Calibri Light"/>
          </w:rPr>
          <w:t>geen</w:t>
        </w:r>
      </w:ins>
      <w:proofErr w:type="spellEnd"/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038B78F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18AD4E91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4BABBD2F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6D10CAD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422" w:author="Mark Gremmen [2]" w:date="2022-05-31T10:03:00Z">
        <w:r w:rsidRPr="3DB877A1" w:rsidDel="72B20FF3">
          <w:rPr>
            <w:rFonts w:ascii="Calibri Light" w:hAnsi="Calibri Light" w:cs="Calibri Light"/>
            <w:lang w:val="nl-NL"/>
          </w:rPr>
          <w:delText xml:space="preserve">Q73 </w:delText>
        </w:r>
      </w:del>
      <w:del w:id="423" w:author="Mark Gremmen [2]" w:date="2022-05-31T08:15:00Z">
        <w:r w:rsidRPr="3DB877A1" w:rsidDel="72B20FF3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424" w:author="Mark Gremmen [2]" w:date="2022-05-31T08:17:00Z">
        <w:r w:rsidRPr="3DB877A1" w:rsidDel="72B20FF3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425" w:author="Mark Gremmen [2]" w:date="2022-05-31T08:17:00Z">
        <w:r w:rsidR="529C724A" w:rsidRPr="3DB877A1">
          <w:rPr>
            <w:rFonts w:ascii="Calibri Light" w:hAnsi="Calibri Light" w:cs="Calibri Light"/>
            <w:lang w:val="nl-NL"/>
          </w:rPr>
          <w:t xml:space="preserve">In hoeverre bent u het </w:t>
        </w:r>
      </w:ins>
      <w:del w:id="426" w:author="Mark Gremmen" w:date="2022-07-07T12:02:00Z">
        <w:r w:rsidRPr="3DB877A1" w:rsidDel="529C724A">
          <w:rPr>
            <w:rFonts w:ascii="Calibri Light" w:hAnsi="Calibri Light" w:cs="Calibri Light"/>
            <w:lang w:val="nl-NL"/>
          </w:rPr>
          <w:delText xml:space="preserve">eens </w:delText>
        </w:r>
      </w:del>
      <w:ins w:id="427" w:author="Mark Gremmen" w:date="2022-07-07T12:02:00Z">
        <w:r w:rsidR="15716ECB" w:rsidRPr="3DB877A1">
          <w:rPr>
            <w:rFonts w:ascii="Calibri Light" w:hAnsi="Calibri Light" w:cs="Calibri Light"/>
            <w:lang w:val="nl-NL"/>
          </w:rPr>
          <w:t xml:space="preserve">eens </w:t>
        </w:r>
      </w:ins>
      <w:ins w:id="428" w:author="Mark Gremmen [2]" w:date="2022-05-31T08:17:00Z">
        <w:r w:rsidR="529C724A" w:rsidRPr="3DB877A1">
          <w:rPr>
            <w:rFonts w:ascii="Calibri Light" w:hAnsi="Calibri Light" w:cs="Calibri Light"/>
            <w:lang w:val="nl-NL"/>
          </w:rPr>
          <w:t xml:space="preserve">met de volgende </w:t>
        </w:r>
      </w:ins>
      <w:del w:id="429" w:author="Mark Gremmen [2]" w:date="2022-07-28T09:33:00Z">
        <w:r w:rsidR="72B20FF3" w:rsidRPr="3DB877A1">
          <w:rPr>
            <w:rFonts w:ascii="Calibri Light" w:hAnsi="Calibri Light" w:cs="Calibri Light"/>
            <w:lang w:val="nl-NL"/>
          </w:rPr>
          <w:delText xml:space="preserve"> </w:delText>
        </w:r>
      </w:del>
      <w:del w:id="430" w:author="Mark Gremmen" w:date="2022-06-13T10:52:00Z">
        <w:r w:rsidRPr="3DB877A1" w:rsidDel="28C001E8">
          <w:rPr>
            <w:rFonts w:ascii="Calibri Light" w:hAnsi="Calibri Light" w:cs="Calibri Light"/>
            <w:lang w:val="nl-NL"/>
          </w:rPr>
          <w:delText>stellingen</w:delText>
        </w:r>
      </w:del>
      <w:ins w:id="431" w:author="Mark Gremmen" w:date="2022-06-13T10:52:00Z">
        <w:r w:rsidR="01CA8812" w:rsidRPr="3DB877A1">
          <w:rPr>
            <w:rFonts w:ascii="Calibri Light" w:hAnsi="Calibri Light" w:cs="Calibri Light"/>
            <w:lang w:val="nl-NL"/>
          </w:rPr>
          <w:t>uitspraken</w:t>
        </w:r>
      </w:ins>
      <w:r w:rsidR="72B20FF3" w:rsidRPr="3DB877A1">
        <w:rPr>
          <w:rFonts w:ascii="Calibri Light" w:hAnsi="Calibri Light" w:cs="Calibri Light"/>
          <w:lang w:val="nl-NL"/>
        </w:rPr>
        <w:t>?</w:t>
      </w:r>
    </w:p>
    <w:p w14:paraId="4F3265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6CE63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3E0327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06102B91" w:rsidR="00D93DAA" w:rsidRPr="009A2F1D" w:rsidRDefault="001059C7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del w:id="432" w:author="Mark Gremmen [2]" w:date="2022-07-26T14:00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Houdt </w:delText>
              </w:r>
            </w:del>
            <w:del w:id="433" w:author="Mark Gremmen" w:date="2022-06-10T09:55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="3DB877A1"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="3DB877A1" w:rsidRPr="00084B8E">
              <w:rPr>
                <w:rFonts w:ascii="Calibri Light" w:eastAsia="Calibri Light" w:hAnsi="Calibri Light" w:cs="Calibri Light"/>
                <w:lang w:val="nl-NL"/>
              </w:rPr>
              <w:t>Zorgt er</w:t>
            </w:r>
            <w:ins w:id="434" w:author="Mark Gremmen" w:date="2022-08-02T09:29:00Z">
              <w:r w:rsidR="3DB877A1" w:rsidRPr="00084B8E">
                <w:rPr>
                  <w:rFonts w:ascii="Calibri Light" w:eastAsia="Calibri Light" w:hAnsi="Calibri Light" w:cs="Calibri Light"/>
                  <w:lang w:val="nl-NL"/>
                </w:rPr>
                <w:t xml:space="preserve"> </w:t>
              </w:r>
            </w:ins>
            <w:del w:id="435" w:author="Mark Gremmen" w:date="2022-08-02T09:29:00Z">
              <w:r w:rsidRPr="143F0C87" w:rsidDel="41FCFB75">
                <w:rPr>
                  <w:rFonts w:ascii="Calibri Light" w:eastAsia="Calibri Light" w:hAnsi="Calibri Light" w:cs="Calibri Light"/>
                  <w:lang w:val="nl-NL"/>
                </w:rPr>
                <w:delText xml:space="preserve"> </w:delText>
              </w:r>
            </w:del>
            <w:r w:rsidR="3DB877A1" w:rsidRPr="00084B8E">
              <w:rPr>
                <w:rFonts w:ascii="Calibri Light" w:eastAsia="Calibri Light" w:hAnsi="Calibri Light" w:cs="Calibri Light"/>
                <w:lang w:val="nl-NL"/>
              </w:rPr>
              <w:t>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3E0327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436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436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228428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8C6552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Relatie inwoner-gemeente</w:t>
      </w:r>
    </w:p>
    <w:p w14:paraId="7E17CA6F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71BE07BF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0ACC48C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437" w:author="Mark Gremmen [2]" w:date="2022-05-31T10:03:00Z">
        <w:r w:rsidRPr="009A2F1D" w:rsidDel="00A131D5">
          <w:rPr>
            <w:rFonts w:ascii="Calibri Light" w:hAnsi="Calibri Light" w:cs="Calibri Light"/>
            <w:lang w:val="nl-NL"/>
          </w:rPr>
          <w:delText xml:space="preserve">Q74 </w:delText>
        </w:r>
      </w:del>
      <w:del w:id="438" w:author="Mark Gremmen [2]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439" w:author="Mark Gremmen [2]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440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441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442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443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444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E8B893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lastRenderedPageBreak/>
        <w:t>bo03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2F9523D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</w:t>
            </w:r>
            <w:del w:id="445" w:author="Mark Gremmen" w:date="2022-06-10T09:54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naar </w:t>
            </w:r>
            <w:del w:id="446" w:author="Mark Gremmen [2]" w:date="2022-05-27T07:38:00Z">
              <w:r w:rsidRPr="009A2F1D" w:rsidDel="00A740DE">
                <w:rPr>
                  <w:rFonts w:ascii="Calibri Light" w:hAnsi="Calibri Light" w:cs="Calibri Light"/>
                  <w:lang w:val="nl-NL"/>
                </w:rPr>
                <w:delText xml:space="preserve">de mening van </w:delText>
              </w:r>
            </w:del>
            <w:del w:id="447" w:author="Mark Gremmen" w:date="2022-06-13T10:43:00Z">
              <w:r w:rsidRPr="009A2F1D" w:rsidDel="005C08E0">
                <w:rPr>
                  <w:rFonts w:ascii="Calibri Light" w:hAnsi="Calibri Light" w:cs="Calibri Light"/>
                  <w:lang w:val="nl-NL"/>
                </w:rPr>
                <w:delText xml:space="preserve">haar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3E0327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3B50476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448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Betrekt inwoners</w:delText>
              </w:r>
            </w:del>
            <w:del w:id="449" w:author="Mark Gremmen" w:date="2022-06-10T09:54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450" w:author="Mark Gremmen [2]" w:date="2022-07-26T14:01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bij </w:delText>
              </w:r>
            </w:del>
            <w:del w:id="451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haar</w:delText>
              </w:r>
            </w:del>
            <w:ins w:id="452" w:author="Mark Gremmen [2]" w:date="2022-07-26T14:02:00Z">
              <w:r w:rsidR="72B20FF3" w:rsidRPr="3DB877A1">
                <w:rPr>
                  <w:rFonts w:ascii="Calibri Light" w:hAnsi="Calibri Light" w:cs="Calibri Light"/>
                  <w:lang w:val="nl-NL"/>
                </w:rPr>
                <w:t xml:space="preserve">Laat inwoners meedenken bij </w:t>
              </w:r>
            </w:ins>
            <w:del w:id="453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4C0EDF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47FE76" w14:textId="2E6C0B90" w:rsidR="00D93DAA" w:rsidRPr="009A2F1D" w:rsidRDefault="001059C7">
      <w:pPr>
        <w:keepNext/>
        <w:rPr>
          <w:rFonts w:ascii="Calibri Light" w:hAnsi="Calibri Light" w:cs="Calibri Light"/>
        </w:rPr>
      </w:pPr>
      <w:r w:rsidRPr="007F4851">
        <w:rPr>
          <w:rFonts w:ascii="Calibri Light" w:hAnsi="Calibri Light" w:cs="Calibri Light"/>
          <w:b/>
          <w:bCs/>
        </w:rPr>
        <w:t>bo04</w:t>
      </w:r>
      <w:r w:rsidRPr="21640C6A">
        <w:rPr>
          <w:rFonts w:ascii="Calibri Light" w:hAnsi="Calibri Light" w:cs="Calibri Light"/>
        </w:rPr>
        <w:t xml:space="preserve">  </w:t>
      </w:r>
      <w:proofErr w:type="spellStart"/>
      <w:r w:rsidRPr="21640C6A">
        <w:rPr>
          <w:rFonts w:ascii="Calibri Light" w:hAnsi="Calibri Light" w:cs="Calibri Light"/>
        </w:rPr>
        <w:t>Inwoners</w:t>
      </w:r>
      <w:proofErr w:type="spellEnd"/>
      <w:r w:rsidRPr="21640C6A">
        <w:rPr>
          <w:rFonts w:ascii="Calibri Light" w:hAnsi="Calibri Light" w:cs="Calibri Light"/>
        </w:rPr>
        <w:t xml:space="preserve"> </w:t>
      </w:r>
      <w:proofErr w:type="spellStart"/>
      <w:r w:rsidRPr="21640C6A">
        <w:rPr>
          <w:rFonts w:ascii="Calibri Light" w:hAnsi="Calibri Light" w:cs="Calibri Light"/>
        </w:rPr>
        <w:t>en</w:t>
      </w:r>
      <w:proofErr w:type="spellEnd"/>
      <w:r w:rsidRPr="21640C6A">
        <w:rPr>
          <w:rFonts w:ascii="Calibri Light" w:hAnsi="Calibri Light" w:cs="Calibri Light"/>
        </w:rPr>
        <w:t xml:space="preserve"> </w:t>
      </w:r>
      <w:proofErr w:type="spellStart"/>
      <w:ins w:id="454" w:author="Mark Gremmen [2]" w:date="2022-07-05T12:03:00Z">
        <w:r w:rsidRPr="21640C6A">
          <w:rPr>
            <w:rFonts w:ascii="Calibri Light" w:hAnsi="Calibri Light" w:cs="Calibri Light"/>
          </w:rPr>
          <w:t>belangen</w:t>
        </w:r>
      </w:ins>
      <w:r w:rsidRPr="21640C6A">
        <w:rPr>
          <w:rFonts w:ascii="Calibri Light" w:hAnsi="Calibri Light" w:cs="Calibri Light"/>
        </w:rPr>
        <w:t>organisaties</w:t>
      </w:r>
      <w:proofErr w:type="spellEnd"/>
      <w:r w:rsidRPr="21640C6A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26"/>
        <w:gridCol w:w="1287"/>
        <w:gridCol w:w="1191"/>
        <w:gridCol w:w="1271"/>
        <w:gridCol w:w="1247"/>
        <w:gridCol w:w="1287"/>
        <w:gridCol w:w="1251"/>
      </w:tblGrid>
      <w:tr w:rsidR="00D93DAA" w:rsidRPr="009A2F1D" w14:paraId="13CEE159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F99F0C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25799A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5AF7E9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898C4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7B13B1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535848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12A035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3E0327" w14:paraId="777A0620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A7C46A" w14:textId="1B67E5E4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Krijgen </w:t>
            </w:r>
            <w:del w:id="455" w:author="Mark Gremmen" w:date="2022-06-10T09:54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ruimte om ideeën en </w:t>
            </w:r>
            <w:del w:id="456" w:author="Mark Gremmen [2]" w:date="2022-05-27T07:45:00Z">
              <w:r w:rsidRPr="009A2F1D" w:rsidDel="00A740DE">
                <w:rPr>
                  <w:rFonts w:ascii="Calibri Light" w:hAnsi="Calibri Light" w:cs="Calibri Light"/>
                  <w:lang w:val="nl-NL"/>
                </w:rPr>
                <w:delText>initiatieven te realiseren</w:delText>
              </w:r>
            </w:del>
            <w:ins w:id="457" w:author="Mark Gremmen [2]" w:date="2022-05-27T07:45:00Z">
              <w:r w:rsidR="00A740DE">
                <w:rPr>
                  <w:rFonts w:ascii="Calibri Light" w:hAnsi="Calibri Light" w:cs="Calibri Light"/>
                  <w:lang w:val="nl-NL"/>
                </w:rPr>
                <w:t>plannen uit te voeren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926C90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FA3BE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8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0273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09A61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F34CB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F49F75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19263BA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t>bo05</w:t>
      </w:r>
      <w:r w:rsidRPr="5CACD928">
        <w:rPr>
          <w:rFonts w:ascii="Calibri Light" w:hAnsi="Calibri Light" w:cs="Calibri Light"/>
          <w:lang w:val="nl-NL"/>
        </w:rPr>
        <w:t xml:space="preserve"> </w:t>
      </w:r>
      <w:del w:id="458" w:author="Mark Gremmen" w:date="2022-08-02T09:30:00Z">
        <w:r w:rsidRPr="5CACD928">
          <w:rPr>
            <w:rFonts w:ascii="Calibri Light" w:hAnsi="Calibri Light" w:cs="Calibri Light"/>
            <w:lang w:val="nl-NL"/>
          </w:rPr>
          <w:delText> </w:delText>
        </w:r>
      </w:del>
      <w:r w:rsidRPr="5CACD928">
        <w:rPr>
          <w:rFonts w:ascii="Calibri Light" w:hAnsi="Calibri Light" w:cs="Calibri Light"/>
          <w:lang w:val="nl-NL"/>
        </w:rPr>
        <w:t xml:space="preserve">[OPTIONEEL] Welke </w:t>
      </w:r>
      <w:del w:id="459" w:author="Mark Gremmen" w:date="2022-07-07T12:04:00Z">
        <w:r w:rsidRPr="5CACD928" w:rsidDel="00AE7F82">
          <w:rPr>
            <w:rFonts w:ascii="Calibri Light" w:hAnsi="Calibri Light" w:cs="Calibri Light"/>
            <w:lang w:val="nl-NL"/>
          </w:rPr>
          <w:delText>beleids</w:delText>
        </w:r>
      </w:del>
      <w:r w:rsidRPr="5CACD928">
        <w:rPr>
          <w:rFonts w:ascii="Calibri Light" w:hAnsi="Calibri Light" w:cs="Calibri Light"/>
          <w:lang w:val="nl-NL"/>
        </w:rPr>
        <w:t>ideeën</w:t>
      </w:r>
      <w:ins w:id="460" w:author="Mark Gremmen" w:date="2022-07-07T12:04:00Z">
        <w:r w:rsidR="00AE7F82">
          <w:rPr>
            <w:rFonts w:ascii="Calibri Light" w:hAnsi="Calibri Light" w:cs="Calibri Light"/>
            <w:lang w:val="nl-NL"/>
          </w:rPr>
          <w:t xml:space="preserve"> of plannen</w:t>
        </w:r>
      </w:ins>
      <w:del w:id="461" w:author="Mark Gremmen [2]" w:date="2022-07-05T12:50:00Z">
        <w:r w:rsidRPr="5CACD928" w:rsidDel="001059C7">
          <w:rPr>
            <w:rFonts w:ascii="Calibri Light" w:hAnsi="Calibri Light" w:cs="Calibri Light"/>
            <w:lang w:val="nl-NL"/>
          </w:rPr>
          <w:delText xml:space="preserve"> of -initiatieven</w:delText>
        </w:r>
      </w:del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7FFC61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lastRenderedPageBreak/>
        <w:t>End of Block: Relatie inwoner-gemeente</w:t>
      </w:r>
    </w:p>
    <w:p w14:paraId="10020316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383D218F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784FEF5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bo06</w:t>
      </w:r>
      <w:r w:rsidRPr="21640C6A">
        <w:rPr>
          <w:rFonts w:ascii="Calibri Light" w:hAnsi="Calibri Light" w:cs="Calibri Light"/>
          <w:lang w:val="nl-NL"/>
        </w:rPr>
        <w:t xml:space="preserve"> </w:t>
      </w:r>
      <w:del w:id="462" w:author="Mark Gremmen [2]" w:date="2022-07-05T11:33:00Z">
        <w:r w:rsidRPr="21640C6A" w:rsidDel="001059C7">
          <w:rPr>
            <w:rFonts w:ascii="Calibri Light" w:hAnsi="Calibri Light" w:cs="Calibri Light"/>
            <w:lang w:val="nl-NL"/>
          </w:rPr>
          <w:delText>Hoe waardeert u de</w:delText>
        </w:r>
      </w:del>
      <w:ins w:id="463" w:author="Mark Gremmen [2]" w:date="2022-07-05T11:33:00Z">
        <w:r w:rsidRPr="21640C6A">
          <w:rPr>
            <w:rFonts w:ascii="Calibri Light" w:hAnsi="Calibri Light" w:cs="Calibri Light"/>
            <w:lang w:val="nl-NL"/>
          </w:rPr>
          <w:t>Wat vind</w:t>
        </w:r>
      </w:ins>
      <w:ins w:id="464" w:author="Mark Gremmen [2]" w:date="2022-07-05T12:10:00Z">
        <w:r w:rsidRPr="21640C6A">
          <w:rPr>
            <w:rFonts w:ascii="Calibri Light" w:hAnsi="Calibri Light" w:cs="Calibri Light"/>
            <w:lang w:val="nl-NL"/>
          </w:rPr>
          <w:t>t</w:t>
        </w:r>
      </w:ins>
      <w:ins w:id="465" w:author="Mark Gremmen [2]" w:date="2022-07-05T11:33:00Z">
        <w:r w:rsidRPr="21640C6A">
          <w:rPr>
            <w:rFonts w:ascii="Calibri Light" w:hAnsi="Calibri Light" w:cs="Calibri Light"/>
            <w:lang w:val="nl-NL"/>
          </w:rPr>
          <w:t xml:space="preserve"> u van de</w:t>
        </w:r>
      </w:ins>
      <w:r w:rsidRPr="21640C6A">
        <w:rPr>
          <w:rFonts w:ascii="Calibri Light" w:hAnsi="Calibri Light" w:cs="Calibri Light"/>
          <w:lang w:val="nl-NL"/>
        </w:rPr>
        <w:t xml:space="preserve"> wijze waarop uw gemeente inwoners en </w:t>
      </w:r>
      <w:ins w:id="466" w:author="Mark Gremmen" w:date="2022-07-28T13:29:00Z">
        <w:r w:rsidR="0050059E">
          <w:rPr>
            <w:rFonts w:ascii="Calibri Light" w:hAnsi="Calibri Light" w:cs="Calibri Light"/>
            <w:lang w:val="nl-NL"/>
          </w:rPr>
          <w:t>belangen</w:t>
        </w:r>
      </w:ins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16E68960" w14:textId="69185BE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 De volgende vragen en </w:t>
      </w:r>
      <w:del w:id="467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468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14:paraId="2530D65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9B460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3DE87AEC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dv01</w:t>
      </w:r>
      <w:r w:rsidRPr="04D5FEE6">
        <w:rPr>
          <w:rFonts w:ascii="Calibri Light" w:hAnsi="Calibri Light" w:cs="Calibri Light"/>
          <w:lang w:val="nl-NL"/>
        </w:rPr>
        <w:t xml:space="preserve"> </w:t>
      </w:r>
      <w:ins w:id="469" w:author="Mark Gremmen [2]" w:date="2022-07-05T11:33:00Z">
        <w:r w:rsidRPr="04D5FEE6">
          <w:rPr>
            <w:rFonts w:ascii="Calibri Light" w:hAnsi="Calibri Light" w:cs="Calibri Light"/>
            <w:lang w:val="nl-NL"/>
          </w:rPr>
          <w:t xml:space="preserve">Wat </w:t>
        </w:r>
      </w:ins>
      <w:ins w:id="470" w:author="Mark Gremmen [2]" w:date="2022-07-05T11:34:00Z">
        <w:r w:rsidRPr="04D5FEE6">
          <w:rPr>
            <w:rFonts w:ascii="Calibri Light" w:hAnsi="Calibri Light" w:cs="Calibri Light"/>
            <w:lang w:val="nl-NL"/>
          </w:rPr>
          <w:t>vind</w:t>
        </w:r>
      </w:ins>
      <w:ins w:id="471" w:author="Mark Gremmen [2]" w:date="2022-07-05T12:10:00Z">
        <w:r w:rsidRPr="04D5FEE6">
          <w:rPr>
            <w:rFonts w:ascii="Calibri Light" w:hAnsi="Calibri Light" w:cs="Calibri Light"/>
            <w:lang w:val="nl-NL"/>
          </w:rPr>
          <w:t>t</w:t>
        </w:r>
      </w:ins>
      <w:ins w:id="472" w:author="Mark Gremmen [2]" w:date="2022-07-05T11:34:00Z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id="473" w:author="Mark Gremmen [2]" w:date="2022-07-05T11:33:00Z">
        <w:r w:rsidR="001059C7" w:rsidRPr="04D5FEE6" w:rsidDel="4A5B095C">
          <w:rPr>
            <w:rFonts w:ascii="Calibri Light" w:hAnsi="Calibri Light" w:cs="Calibri Light"/>
            <w:lang w:val="nl-NL"/>
          </w:rPr>
          <w:delText>Hoe waardeer</w:delText>
        </w:r>
      </w:del>
      <w:del w:id="474" w:author="Mark Gremmen [2]" w:date="2022-07-28T12:05:00Z">
        <w:r w:rsidR="001059C7" w:rsidRPr="04D5FEE6" w:rsidDel="4A5B095C">
          <w:rPr>
            <w:rFonts w:ascii="Calibri Light" w:hAnsi="Calibri Light" w:cs="Calibri Light"/>
            <w:lang w:val="nl-NL"/>
          </w:rPr>
          <w:delText>t</w:delText>
        </w:r>
      </w:del>
      <w:r w:rsidRPr="04D5FEE6">
        <w:rPr>
          <w:rFonts w:ascii="Calibri Light" w:hAnsi="Calibri Light" w:cs="Calibri Light"/>
          <w:lang w:val="nl-NL"/>
        </w:rPr>
        <w:t xml:space="preserve"> u -over het algemeen- </w:t>
      </w:r>
      <w:ins w:id="475" w:author="Mark Gremmen [2]" w:date="2022-07-05T11:34:00Z">
        <w:r w:rsidRPr="04D5FEE6">
          <w:rPr>
            <w:rFonts w:ascii="Calibri Light" w:hAnsi="Calibri Light" w:cs="Calibri Light"/>
            <w:lang w:val="nl-NL"/>
          </w:rPr>
          <w:t xml:space="preserve">van </w:t>
        </w:r>
      </w:ins>
      <w:r w:rsidRPr="04D5FEE6">
        <w:rPr>
          <w:rFonts w:ascii="Calibri Light" w:hAnsi="Calibri Light" w:cs="Calibri Light"/>
          <w:lang w:val="nl-NL"/>
        </w:rPr>
        <w:t>de dienstverlening van uw gemeente?</w:t>
      </w:r>
      <w:r w:rsidR="001059C7" w:rsidRPr="00AA24AF">
        <w:rPr>
          <w:lang w:val="nl-NL"/>
        </w:rPr>
        <w:br/>
      </w:r>
      <w:r w:rsidR="001059C7" w:rsidRPr="00AA24AF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405574C0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ins w:id="476" w:author="Mark Gremmen" w:date="2022-08-03T13:41:00Z">
        <w:r w:rsidRPr="007B4DD0">
          <w:rPr>
            <w:rFonts w:ascii="Calibri Light" w:hAnsi="Calibri Light" w:cs="Calibri Light"/>
            <w:b/>
            <w:bCs/>
            <w:lang w:val="nl-NL"/>
          </w:rPr>
          <w:t>dv06</w:t>
        </w:r>
        <w:r>
          <w:rPr>
            <w:rFonts w:ascii="Calibri Light" w:hAnsi="Calibri Light" w:cs="Calibri Light"/>
            <w:lang w:val="nl-NL"/>
          </w:rPr>
          <w:t xml:space="preserve"> </w:t>
        </w:r>
      </w:ins>
      <w:ins w:id="477" w:author="Mark Gremmen [2]" w:date="2022-07-05T11:34:00Z">
        <w:r w:rsidR="72B20FF3" w:rsidRPr="000A1ACC">
          <w:rPr>
            <w:rFonts w:ascii="Calibri Light" w:hAnsi="Calibri Light" w:cs="Calibri Light"/>
            <w:lang w:val="nl-NL"/>
          </w:rPr>
          <w:t>Wat vind</w:t>
        </w:r>
      </w:ins>
      <w:ins w:id="478" w:author="Mark Gremmen [2]" w:date="2022-07-26T14:02:00Z">
        <w:r w:rsidR="72B20FF3" w:rsidRPr="000A1ACC">
          <w:rPr>
            <w:rFonts w:ascii="Calibri Light" w:hAnsi="Calibri Light" w:cs="Calibri Light"/>
            <w:lang w:val="nl-NL"/>
          </w:rPr>
          <w:t>t</w:t>
        </w:r>
      </w:ins>
      <w:ins w:id="479" w:author="Mark Gremmen [2]" w:date="2022-07-05T11:34:00Z">
        <w:r w:rsidR="72B20FF3" w:rsidRPr="000A1ACC">
          <w:rPr>
            <w:rFonts w:ascii="Calibri Light" w:hAnsi="Calibri Light" w:cs="Calibri Light"/>
            <w:lang w:val="nl-NL"/>
          </w:rPr>
          <w:t xml:space="preserve"> </w:t>
        </w:r>
      </w:ins>
      <w:del w:id="480" w:author="Mark Gremmen [2]" w:date="2022-07-05T11:34:00Z">
        <w:r w:rsidR="001059C7" w:rsidRPr="000A1ACC" w:rsidDel="72B20FF3">
          <w:rPr>
            <w:rFonts w:ascii="Calibri Light" w:hAnsi="Calibri Light" w:cs="Calibri Light"/>
            <w:lang w:val="nl-NL"/>
          </w:rPr>
          <w:delText>Hoe waardeert</w:delText>
        </w:r>
      </w:del>
      <w:r w:rsidR="72B20FF3" w:rsidRPr="000A1ACC">
        <w:rPr>
          <w:rFonts w:ascii="Calibri Light" w:hAnsi="Calibri Light" w:cs="Calibri Light"/>
          <w:lang w:val="nl-NL"/>
        </w:rPr>
        <w:t xml:space="preserve"> u </w:t>
      </w:r>
      <w:ins w:id="481" w:author="Mark Gremmen [2]" w:date="2022-07-05T11:34:00Z">
        <w:r w:rsidR="72B20FF3" w:rsidRPr="000A1ACC">
          <w:rPr>
            <w:rFonts w:ascii="Calibri Light" w:hAnsi="Calibri Light" w:cs="Calibri Light"/>
            <w:lang w:val="nl-NL"/>
          </w:rPr>
          <w:t xml:space="preserve">van </w:t>
        </w:r>
      </w:ins>
      <w:r w:rsidR="72B20FF3" w:rsidRPr="000A1ACC">
        <w:rPr>
          <w:rFonts w:ascii="Calibri Light" w:hAnsi="Calibri Light" w:cs="Calibri Light"/>
          <w:lang w:val="nl-NL"/>
        </w:rPr>
        <w:t xml:space="preserve">de </w:t>
      </w:r>
      <w:ins w:id="482" w:author="Mark Gremmen [2]" w:date="2022-05-27T11:43:00Z">
        <w:r w:rsidR="0C8BC0C3" w:rsidRPr="000A1ACC">
          <w:rPr>
            <w:rFonts w:ascii="Calibri Light" w:hAnsi="Calibri Light" w:cs="Calibri Light"/>
            <w:lang w:val="nl-NL"/>
          </w:rPr>
          <w:t xml:space="preserve">digitale </w:t>
        </w:r>
      </w:ins>
      <w:r w:rsidR="72B20FF3" w:rsidRPr="000A1ACC">
        <w:rPr>
          <w:rFonts w:ascii="Calibri Light" w:hAnsi="Calibri Light" w:cs="Calibri Light"/>
          <w:lang w:val="nl-NL"/>
        </w:rPr>
        <w:t xml:space="preserve">dienstverlening </w:t>
      </w:r>
      <w:del w:id="483" w:author="Mark Gremmen [2]" w:date="2022-05-27T11:43:00Z">
        <w:r w:rsidR="001059C7" w:rsidRPr="000A1ACC" w:rsidDel="72B20FF3">
          <w:rPr>
            <w:rFonts w:ascii="Calibri Light" w:hAnsi="Calibri Light" w:cs="Calibri Light"/>
            <w:lang w:val="nl-NL"/>
          </w:rPr>
          <w:delText xml:space="preserve">via de digitale faciliteiten </w:delText>
        </w:r>
      </w:del>
      <w:r w:rsidR="72B20FF3" w:rsidRPr="000A1ACC">
        <w:rPr>
          <w:rFonts w:ascii="Calibri Light" w:hAnsi="Calibri Light" w:cs="Calibri Light"/>
          <w:lang w:val="nl-NL"/>
        </w:rPr>
        <w:t>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t>Denk hierbij aan de website, digitaal infobalie/-loket, app en de diensten die u digitaal kunt aanvragen</w:t>
      </w:r>
      <w:ins w:id="484" w:author="Mark Gremmen [2]" w:date="2022-07-28T09:34:00Z">
        <w:r w:rsidR="72B20FF3" w:rsidRPr="78A7358E">
          <w:rPr>
            <w:rFonts w:ascii="Calibri Light" w:hAnsi="Calibri Light" w:cs="Calibri Light"/>
            <w:lang w:val="nl-NL"/>
          </w:rPr>
          <w:t xml:space="preserve"> of</w:t>
        </w:r>
      </w:ins>
      <w:ins w:id="485" w:author="Mark Gremmen" w:date="2022-08-02T14:50:00Z">
        <w:r w:rsidR="00A343DF">
          <w:rPr>
            <w:rFonts w:ascii="Calibri Light" w:hAnsi="Calibri Light" w:cs="Calibri Light"/>
            <w:lang w:val="nl-NL"/>
          </w:rPr>
          <w:t xml:space="preserve"> </w:t>
        </w:r>
      </w:ins>
      <w:ins w:id="486" w:author="Mark Gremmen [2]" w:date="2022-07-28T09:34:00Z">
        <w:del w:id="487" w:author="Mark Gremmen" w:date="2022-08-02T14:50:00Z">
          <w:r w:rsidR="72B20FF3" w:rsidRPr="78A7358E" w:rsidDel="00A343DF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488" w:author="Mark Gremmen [2]" w:date="2022-07-28T09:34:00Z">
        <w:r w:rsidR="72B20FF3" w:rsidRPr="3DB877A1">
          <w:rPr>
            <w:rFonts w:ascii="Calibri Light" w:hAnsi="Calibri Light" w:cs="Calibri Light"/>
            <w:lang w:val="nl-NL"/>
          </w:rPr>
          <w:delText>/</w:delText>
        </w:r>
      </w:del>
      <w:r w:rsidR="72B20FF3"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lastRenderedPageBreak/>
        <w:br/>
      </w:r>
      <w:r w:rsidR="72B20FF3"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6E1669E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3F11F5">
        <w:rPr>
          <w:rFonts w:ascii="Calibri Light" w:hAnsi="Calibri Light" w:cs="Calibri Light"/>
          <w:b/>
          <w:bCs/>
          <w:lang w:val="nl-NL"/>
          <w:rPrChange w:id="489" w:author="Mark Gremmen" w:date="2022-08-03T13:42:00Z">
            <w:rPr>
              <w:rFonts w:ascii="Calibri Light" w:hAnsi="Calibri Light" w:cs="Calibri Light"/>
              <w:lang w:val="nl-NL"/>
            </w:rPr>
          </w:rPrChange>
        </w:rPr>
        <w:t>dv02</w:t>
      </w:r>
      <w:r w:rsidRPr="009A2F1D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Denk hierbij aan het aanvragen van een product</w:t>
      </w:r>
      <w:ins w:id="490" w:author="Mark Gremmen" w:date="2022-08-03T13:42:00Z">
        <w:r w:rsidR="003F11F5">
          <w:rPr>
            <w:rFonts w:ascii="Calibri Light" w:hAnsi="Calibri Light" w:cs="Calibri Light"/>
            <w:lang w:val="nl-NL"/>
          </w:rPr>
          <w:t xml:space="preserve">, </w:t>
        </w:r>
      </w:ins>
      <w:del w:id="491" w:author="Mark Gremmen" w:date="2022-08-03T13:42:00Z">
        <w:r w:rsidRPr="009A2F1D" w:rsidDel="003F11F5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009A2F1D">
        <w:rPr>
          <w:rFonts w:ascii="Calibri Light" w:hAnsi="Calibri Light" w:cs="Calibri Light"/>
          <w:lang w:val="nl-NL"/>
        </w:rPr>
        <w:t xml:space="preserve">dienst </w:t>
      </w:r>
      <w:ins w:id="492" w:author="Mark Gremmen" w:date="2022-07-28T13:35:00Z">
        <w:r w:rsidR="003A3C2D">
          <w:rPr>
            <w:rFonts w:ascii="Calibri Light" w:hAnsi="Calibri Light" w:cs="Calibri Light"/>
            <w:lang w:val="nl-NL"/>
          </w:rPr>
          <w:t>(</w:t>
        </w:r>
      </w:ins>
      <w:r w:rsidRPr="009A2F1D">
        <w:rPr>
          <w:rFonts w:ascii="Calibri Light" w:hAnsi="Calibri Light" w:cs="Calibri Light"/>
          <w:lang w:val="nl-NL"/>
        </w:rPr>
        <w:t>zoals een paspoort of rijbewijs</w:t>
      </w:r>
      <w:ins w:id="493" w:author="Mark Gremmen" w:date="2022-07-28T13:35:00Z">
        <w:r w:rsidR="003A3C2D">
          <w:rPr>
            <w:rFonts w:ascii="Calibri Light" w:hAnsi="Calibri Light" w:cs="Calibri Light"/>
            <w:lang w:val="nl-NL"/>
          </w:rPr>
          <w:t>)</w:t>
        </w:r>
      </w:ins>
      <w:ins w:id="494" w:author="Mark Gremmen" w:date="2022-08-03T13:42:00Z">
        <w:r w:rsidR="003F11F5">
          <w:rPr>
            <w:rFonts w:ascii="Calibri Light" w:hAnsi="Calibri Light" w:cs="Calibri Light"/>
            <w:lang w:val="nl-NL"/>
          </w:rPr>
          <w:t xml:space="preserve"> </w:t>
        </w:r>
        <w:proofErr w:type="spellStart"/>
        <w:r w:rsidR="003F11F5">
          <w:rPr>
            <w:rFonts w:ascii="Calibri Light" w:hAnsi="Calibri Light" w:cs="Calibri Light"/>
            <w:lang w:val="nl-NL"/>
          </w:rPr>
          <w:t>of</w:t>
        </w:r>
      </w:ins>
      <w:del w:id="495" w:author="Mark Gremmen" w:date="2022-08-03T13:42:00Z">
        <w:r w:rsidRPr="009A2F1D" w:rsidDel="003F11F5">
          <w:rPr>
            <w:rFonts w:ascii="Calibri Light" w:hAnsi="Calibri Light" w:cs="Calibri Light"/>
            <w:lang w:val="nl-NL"/>
          </w:rPr>
          <w:delText xml:space="preserve">, </w:delText>
        </w:r>
      </w:del>
      <w:r w:rsidRPr="009A2F1D">
        <w:rPr>
          <w:rFonts w:ascii="Calibri Light" w:hAnsi="Calibri Light" w:cs="Calibri Light"/>
          <w:lang w:val="nl-NL"/>
        </w:rPr>
        <w:t>ondersteuning</w:t>
      </w:r>
      <w:proofErr w:type="spellEnd"/>
      <w:ins w:id="496" w:author="Mark Gremmen" w:date="2022-07-28T09:32:00Z">
        <w:r w:rsidR="008C7D28">
          <w:rPr>
            <w:rFonts w:ascii="Calibri Light" w:hAnsi="Calibri Light" w:cs="Calibri Light"/>
            <w:lang w:val="nl-NL"/>
          </w:rPr>
          <w:t xml:space="preserve">, </w:t>
        </w:r>
      </w:ins>
      <w:del w:id="497" w:author="Mark Gremmen" w:date="2022-07-28T09:31:00Z">
        <w:r w:rsidRPr="009A2F1D" w:rsidDel="008C7D28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009A2F1D">
        <w:rPr>
          <w:rFonts w:ascii="Calibri Light" w:hAnsi="Calibri Light" w:cs="Calibri Light"/>
          <w:lang w:val="nl-NL"/>
        </w:rPr>
        <w:t xml:space="preserve">het </w:t>
      </w:r>
      <w:del w:id="498" w:author="Mark Gremmen" w:date="2022-07-28T13:35:00Z">
        <w:r w:rsidRPr="00A44EC8" w:rsidDel="003A3C2D">
          <w:rPr>
            <w:rFonts w:ascii="Calibri Light" w:hAnsi="Calibri Light" w:cs="Calibri Light"/>
            <w:lang w:val="nl-NL"/>
          </w:rPr>
          <w:delText>v</w:delText>
        </w:r>
      </w:del>
      <w:del w:id="499" w:author="Mark Gremmen" w:date="2022-07-28T09:31:00Z">
        <w:r w:rsidRPr="00A44EC8" w:rsidDel="003229C2">
          <w:rPr>
            <w:rFonts w:ascii="Calibri Light" w:hAnsi="Calibri Light" w:cs="Calibri Light"/>
            <w:lang w:val="nl-NL"/>
          </w:rPr>
          <w:delText>oorleggen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  <w:ins w:id="500" w:author="Mark Gremmen" w:date="2022-07-28T09:32:00Z">
        <w:r w:rsidR="008C7D28">
          <w:rPr>
            <w:rFonts w:ascii="Calibri Light" w:hAnsi="Calibri Light" w:cs="Calibri Light"/>
            <w:lang w:val="nl-NL"/>
          </w:rPr>
          <w:t xml:space="preserve">stellen </w:t>
        </w:r>
      </w:ins>
      <w:r w:rsidRPr="009A2F1D">
        <w:rPr>
          <w:rFonts w:ascii="Calibri Light" w:hAnsi="Calibri Light" w:cs="Calibri Light"/>
          <w:lang w:val="nl-NL"/>
        </w:rPr>
        <w:t>van een vraag</w:t>
      </w:r>
      <w:ins w:id="501" w:author="Mark Gremmen" w:date="2022-07-28T13:35:00Z">
        <w:r w:rsidR="003A3C2D">
          <w:rPr>
            <w:rFonts w:ascii="Calibri Light" w:hAnsi="Calibri Light" w:cs="Calibri Light"/>
            <w:lang w:val="nl-NL"/>
          </w:rPr>
          <w:t>.</w:t>
        </w:r>
      </w:ins>
      <w:r w:rsidRPr="009A2F1D">
        <w:rPr>
          <w:rFonts w:ascii="Calibri Light" w:hAnsi="Calibri Light" w:cs="Calibri Light"/>
          <w:lang w:val="nl-NL"/>
        </w:rPr>
        <w:t xml:space="preserve"> of een </w:t>
      </w:r>
      <w:ins w:id="502" w:author="Mark Gremmen" w:date="2022-07-28T09:32:00Z">
        <w:r w:rsidR="008C7D28">
          <w:rPr>
            <w:rFonts w:ascii="Calibri Light" w:hAnsi="Calibri Light" w:cs="Calibri Light"/>
            <w:lang w:val="nl-NL"/>
          </w:rPr>
          <w:t xml:space="preserve">bespreken van een </w:t>
        </w:r>
      </w:ins>
      <w:r w:rsidRPr="009A2F1D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77468F91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68FE9C0B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0AB54145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07BD8D6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503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 xml:space="preserve">De volgende vragen en </w:delText>
        </w:r>
      </w:del>
      <w:del w:id="504" w:author="Mark Gremmen" w:date="2022-06-13T10:52:00Z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del w:id="505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 xml:space="preserve"> gaan over het aanvragen van een product</w:delText>
        </w:r>
        <w:r w:rsidRPr="5CACD928" w:rsidDel="0027643B">
          <w:rPr>
            <w:rFonts w:ascii="Calibri Light" w:hAnsi="Calibri Light" w:cs="Calibri Light"/>
            <w:lang w:val="nl-NL"/>
          </w:rPr>
          <w:delText>/</w:delText>
        </w:r>
        <w:r w:rsidRPr="5CACD928" w:rsidDel="002C1D8F">
          <w:rPr>
            <w:rFonts w:ascii="Calibri Light" w:hAnsi="Calibri Light" w:cs="Calibri Light"/>
            <w:lang w:val="nl-NL"/>
          </w:rPr>
          <w:delText>dienst, ondersteuning</w:delText>
        </w:r>
      </w:del>
      <w:del w:id="506" w:author="Mark Gremmen" w:date="2022-07-28T11:18:00Z">
        <w:r w:rsidRPr="5CACD928" w:rsidDel="00E53F77">
          <w:rPr>
            <w:rFonts w:ascii="Calibri Light" w:hAnsi="Calibri Light" w:cs="Calibri Light"/>
            <w:lang w:val="nl-NL"/>
          </w:rPr>
          <w:delText xml:space="preserve"> of </w:delText>
        </w:r>
      </w:del>
      <w:del w:id="507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>van een vraag of situatie.</w:delText>
        </w:r>
      </w:del>
      <w:r w:rsidRPr="007D35C5">
        <w:rPr>
          <w:lang w:val="nl-NL"/>
        </w:rPr>
        <w:br/>
      </w:r>
      <w:r w:rsidRPr="007D35C5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In het geval van meerdere </w:t>
      </w:r>
      <w:ins w:id="508" w:author="Mark Gremmen [2]" w:date="2022-07-05T12:51:00Z">
        <w:r w:rsidRPr="5CACD928">
          <w:rPr>
            <w:rFonts w:ascii="Calibri Light" w:hAnsi="Calibri Light" w:cs="Calibri Light"/>
            <w:lang w:val="nl-NL"/>
          </w:rPr>
          <w:t>redenen</w:t>
        </w:r>
      </w:ins>
      <w:del w:id="509" w:author="Mark Gremmen [2]" w:date="2022-07-05T12:51:00Z">
        <w:r w:rsidRPr="5CACD928" w:rsidDel="001059C7">
          <w:rPr>
            <w:rFonts w:ascii="Calibri Light" w:hAnsi="Calibri Light" w:cs="Calibri Light"/>
            <w:lang w:val="nl-NL"/>
          </w:rPr>
          <w:delText>aanleidingen</w:delText>
        </w:r>
      </w:del>
      <w:r w:rsidRPr="5CACD928">
        <w:rPr>
          <w:rFonts w:ascii="Calibri Light" w:hAnsi="Calibri Light" w:cs="Calibri Light"/>
          <w:lang w:val="nl-NL"/>
        </w:rPr>
        <w:t xml:space="preserve"> voor contact verzoeken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</w:t>
      </w:r>
      <w:ins w:id="510" w:author="Mark Gremmen [2]" w:date="2022-07-05T12:51:00Z">
        <w:r w:rsidRPr="5CACD928">
          <w:rPr>
            <w:rFonts w:ascii="Calibri Light" w:hAnsi="Calibri Light" w:cs="Calibri Light"/>
            <w:lang w:val="nl-NL"/>
          </w:rPr>
          <w:t>reden</w:t>
        </w:r>
      </w:ins>
      <w:del w:id="511" w:author="Mark Gremmen [2]" w:date="2022-07-05T12:51:00Z">
        <w:r w:rsidRPr="5CACD928" w:rsidDel="001059C7">
          <w:rPr>
            <w:rFonts w:ascii="Calibri Light" w:hAnsi="Calibri Light" w:cs="Calibri Light"/>
            <w:lang w:val="nl-NL"/>
          </w:rPr>
          <w:delText>aanleiding</w:delText>
        </w:r>
      </w:del>
      <w:r w:rsidRPr="5CACD928">
        <w:rPr>
          <w:rFonts w:ascii="Calibri Light" w:hAnsi="Calibri Light" w:cs="Calibri Light"/>
          <w:lang w:val="nl-NL"/>
        </w:rPr>
        <w:t>.</w:t>
      </w:r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72F064" w14:textId="77777777" w:rsidR="00D93DAA" w:rsidRPr="009A2F1D" w:rsidRDefault="00D93DAA">
      <w:pPr>
        <w:pStyle w:val="QuestionSeparator"/>
        <w:rPr>
          <w:del w:id="512" w:author="Mark Gremmen [2]" w:date="2022-07-08T11:31:00Z"/>
          <w:rFonts w:ascii="Calibri Light" w:hAnsi="Calibri Light" w:cs="Calibri Light"/>
          <w:lang w:val="nl-NL"/>
        </w:rPr>
      </w:pPr>
    </w:p>
    <w:p w14:paraId="797D138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B97647D" w14:textId="34D9A724" w:rsidR="00D93DAA" w:rsidRPr="00963521" w:rsidRDefault="07EF32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513" w:author="Mark Gremmen" w:date="2022-07-28T11:21:00Z">
        <w:r w:rsidRPr="04D5FEE6">
          <w:rPr>
            <w:rFonts w:ascii="Calibri Light" w:hAnsi="Calibri Light" w:cs="Calibri Light"/>
            <w:lang w:val="nl-NL"/>
          </w:rPr>
          <w:t xml:space="preserve">Familie </w:t>
        </w:r>
      </w:ins>
      <w:r w:rsidR="4A5B095C" w:rsidRPr="04D5FEE6">
        <w:rPr>
          <w:rFonts w:ascii="Calibri Light" w:hAnsi="Calibri Light" w:cs="Calibri Light"/>
          <w:lang w:val="nl-NL"/>
        </w:rPr>
        <w:t>en gezin</w:t>
      </w:r>
      <w:ins w:id="514" w:author="Mark Gremmen [2]" w:date="2022-07-28T12:29:00Z">
        <w:r w:rsidR="4A5B095C" w:rsidRPr="04D5FEE6">
          <w:rPr>
            <w:rFonts w:ascii="Calibri Light" w:hAnsi="Calibri Light" w:cs="Calibri Light"/>
            <w:lang w:val="nl-NL"/>
          </w:rPr>
          <w:t xml:space="preserve"> (inclusief geboorte, huwelijk en relatie)</w:t>
        </w:r>
      </w:ins>
      <w:del w:id="515" w:author="Mark Gremmen" w:date="2022-07-27T10:46:00Z">
        <w:r w:rsidR="00F63A27" w:rsidRPr="04D5FEE6" w:rsidDel="4A5B095C">
          <w:rPr>
            <w:rFonts w:ascii="Calibri Light" w:hAnsi="Calibri Light" w:cs="Calibri Light"/>
            <w:lang w:val="nl-NL"/>
          </w:rPr>
          <w:delText xml:space="preserve">  </w:delText>
        </w:r>
      </w:del>
      <w:del w:id="516" w:author="Mark Gremmen [2]" w:date="2022-07-28T12:29:00Z">
        <w:r w:rsidR="00F63A2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</w:p>
    <w:p w14:paraId="19F6C42A" w14:textId="16A03FDA" w:rsidR="00D93DAA" w:rsidRPr="006E7D71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ins w:id="517" w:author="Mark Gremmen [2]" w:date="2022-05-31T14:08:00Z">
        <w:r w:rsidR="00191B1A" w:rsidRPr="006E7D71">
          <w:rPr>
            <w:rFonts w:ascii="Calibri Light" w:hAnsi="Calibri Light" w:cs="Calibri Light"/>
            <w:lang w:val="nl-NL"/>
          </w:rPr>
          <w:t>(inc</w:t>
        </w:r>
      </w:ins>
      <w:ins w:id="518" w:author="Mark Gremmen" w:date="2022-07-27T10:44:00Z">
        <w:r w:rsidR="0035260A">
          <w:rPr>
            <w:rFonts w:ascii="Calibri Light" w:hAnsi="Calibri Light" w:cs="Calibri Light"/>
            <w:lang w:val="nl-NL"/>
          </w:rPr>
          <w:t>lusief</w:t>
        </w:r>
      </w:ins>
      <w:ins w:id="519" w:author="Mark Gremmen [2]" w:date="2022-05-31T14:08:00Z">
        <w:del w:id="520" w:author="Mark Gremmen" w:date="2022-07-27T10:44:00Z">
          <w:r w:rsidR="00191B1A" w:rsidRPr="006E7D71" w:rsidDel="0035260A">
            <w:rPr>
              <w:rFonts w:ascii="Calibri Light" w:hAnsi="Calibri Light" w:cs="Calibri Light"/>
              <w:lang w:val="nl-NL"/>
            </w:rPr>
            <w:delText>.</w:delText>
          </w:r>
        </w:del>
        <w:r w:rsidR="00191B1A" w:rsidRPr="006E7D71">
          <w:rPr>
            <w:rFonts w:ascii="Calibri Light" w:hAnsi="Calibri Light" w:cs="Calibri Light"/>
            <w:lang w:val="nl-NL"/>
          </w:rPr>
          <w:t xml:space="preserve"> paspoort, rijbewijs, </w:t>
        </w:r>
        <w:proofErr w:type="spellStart"/>
        <w:r w:rsidR="00191B1A" w:rsidRPr="006E7D71">
          <w:rPr>
            <w:rFonts w:ascii="Calibri Light" w:hAnsi="Calibri Light" w:cs="Calibri Light"/>
            <w:lang w:val="nl-NL"/>
          </w:rPr>
          <w:t>id-kaart</w:t>
        </w:r>
        <w:proofErr w:type="spellEnd"/>
        <w:r w:rsidR="00191B1A" w:rsidRPr="006E7D71">
          <w:rPr>
            <w:rFonts w:ascii="Calibri Light" w:hAnsi="Calibri Light" w:cs="Calibri Light"/>
            <w:lang w:val="nl-NL"/>
          </w:rPr>
          <w:t>)</w:t>
        </w:r>
      </w:ins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2AD02DF1" w14:textId="5AA5DB2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ins w:id="521" w:author="Mark Gremmen" w:date="2022-07-27T10:45:00Z">
        <w:r w:rsidR="00F604A6">
          <w:rPr>
            <w:rFonts w:ascii="Calibri Light" w:hAnsi="Calibri Light" w:cs="Calibri Light"/>
            <w:lang w:val="nl-NL"/>
          </w:rPr>
          <w:t>usief</w:t>
        </w:r>
      </w:ins>
      <w:del w:id="522" w:author="Mark Gremmen" w:date="2022-07-27T10:45:00Z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r w:rsidRPr="009A2F1D">
        <w:rPr>
          <w:rFonts w:ascii="Calibri Light" w:hAnsi="Calibri Light" w:cs="Calibri Light"/>
          <w:lang w:val="nl-NL"/>
        </w:rPr>
        <w:t xml:space="preserve"> parkeren, overlast)   </w:t>
      </w:r>
    </w:p>
    <w:p w14:paraId="0F7F3040" w14:textId="3593E11D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Onderwijs en opleiding (incl</w:t>
      </w:r>
      <w:ins w:id="523" w:author="Mark Gremmen" w:date="2022-07-27T10:45:00Z">
        <w:r w:rsidR="00F604A6">
          <w:rPr>
            <w:rFonts w:ascii="Calibri Light" w:hAnsi="Calibri Light" w:cs="Calibri Light"/>
            <w:lang w:val="nl-NL"/>
          </w:rPr>
          <w:t>usief</w:t>
        </w:r>
      </w:ins>
      <w:del w:id="524" w:author="Mark Gremmen" w:date="2022-07-27T10:45:00Z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r w:rsidRPr="009A2F1D">
        <w:rPr>
          <w:rFonts w:ascii="Calibri Light" w:hAnsi="Calibri Light" w:cs="Calibri Light"/>
          <w:lang w:val="nl-NL"/>
        </w:rPr>
        <w:t xml:space="preserve"> kinderopvang)   </w:t>
      </w:r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ins w:id="525" w:author="Mark Gremmen" w:date="2022-06-13T13:36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9CA126" w14:textId="4518C6C7" w:rsidR="00376E89" w:rsidRPr="009A2F1D" w:rsidRDefault="00376E8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ins w:id="526" w:author="Mark Gremmen" w:date="2022-06-13T13:36:00Z">
        <w:r>
          <w:rPr>
            <w:rFonts w:ascii="Calibri Light" w:hAnsi="Calibri Light" w:cs="Calibri Light"/>
          </w:rPr>
          <w:t>Verhuizen</w:t>
        </w:r>
      </w:ins>
      <w:proofErr w:type="spellEnd"/>
    </w:p>
    <w:p w14:paraId="21C10C4C" w14:textId="1EE6F197" w:rsidR="00D93DAA" w:rsidRPr="009A2F1D" w:rsidRDefault="00602332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ins w:id="527" w:author="Mark Gremmen" w:date="2022-06-08T14:45:00Z">
        <w:r>
          <w:rPr>
            <w:rFonts w:ascii="Calibri Light" w:hAnsi="Calibri Light" w:cs="Calibri Light"/>
          </w:rPr>
          <w:t xml:space="preserve">, </w:t>
        </w:r>
        <w:proofErr w:type="spellStart"/>
        <w:r>
          <w:rPr>
            <w:rFonts w:ascii="Calibri Light" w:hAnsi="Calibri Light" w:cs="Calibri Light"/>
          </w:rPr>
          <w:t>namelijk</w:t>
        </w:r>
      </w:ins>
      <w:proofErr w:type="spellEnd"/>
      <w:r w:rsidR="001059C7" w:rsidRPr="009A2F1D">
        <w:rPr>
          <w:rFonts w:ascii="Calibri Light" w:hAnsi="Calibri Light" w:cs="Calibri Light"/>
        </w:rPr>
        <w:t xml:space="preserve"> </w:t>
      </w:r>
    </w:p>
    <w:p w14:paraId="06018692" w14:textId="77777777" w:rsidR="00D93DAA" w:rsidRPr="009A2F1D" w:rsidRDefault="00D93DAA">
      <w:pPr>
        <w:rPr>
          <w:rFonts w:ascii="Calibri Light" w:hAnsi="Calibri Light" w:cs="Calibri Light"/>
        </w:rPr>
      </w:pPr>
    </w:p>
    <w:p w14:paraId="0394430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69DCB2B8" w14:textId="77777777" w:rsidR="00D93DAA" w:rsidRPr="009A2F1D" w:rsidRDefault="00D93DAA">
      <w:pPr>
        <w:rPr>
          <w:rFonts w:ascii="Calibri Light" w:hAnsi="Calibri Light" w:cs="Calibri Light"/>
        </w:rPr>
      </w:pPr>
    </w:p>
    <w:p w14:paraId="52C11FC0" w14:textId="4E4A377F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</w:t>
      </w:r>
      <w:ins w:id="528" w:author="Mark Gremmen [2]" w:date="2022-07-05T12:51:00Z">
        <w:r w:rsidRPr="04D5FEE6">
          <w:rPr>
            <w:rFonts w:ascii="Calibri Light" w:hAnsi="Calibri Light" w:cs="Calibri Light"/>
            <w:lang w:val="nl-NL"/>
          </w:rPr>
          <w:t>manier</w:t>
        </w:r>
      </w:ins>
      <w:del w:id="529" w:author="Mark Gremmen [2]" w:date="2022-07-05T12:51:00Z">
        <w:r w:rsidR="001059C7" w:rsidRPr="04D5FEE6" w:rsidDel="4A5B095C">
          <w:rPr>
            <w:rFonts w:ascii="Calibri Light" w:hAnsi="Calibri Light" w:cs="Calibri Light"/>
            <w:lang w:val="nl-NL"/>
          </w:rPr>
          <w:delText>wijze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ins w:id="530" w:author="Mark Gremmen" w:date="2022-07-28T11:19:00Z">
        <w:r w:rsidR="6D4D64E9" w:rsidRPr="04D5FEE6">
          <w:rPr>
            <w:rFonts w:ascii="Calibri Light" w:hAnsi="Calibri Light" w:cs="Calibri Light"/>
            <w:lang w:val="nl-NL"/>
          </w:rPr>
          <w:t>had</w:t>
        </w:r>
      </w:ins>
      <w:del w:id="531" w:author="Mark Gremmen" w:date="2022-07-28T11:19:00Z">
        <w:r w:rsidR="001059C7" w:rsidRPr="04D5FEE6" w:rsidDel="4A5B095C">
          <w:rPr>
            <w:rFonts w:ascii="Calibri Light" w:hAnsi="Calibri Light" w:cs="Calibri Light"/>
            <w:lang w:val="nl-NL"/>
          </w:rPr>
          <w:delText>heeft</w:delText>
        </w:r>
      </w:del>
      <w:r w:rsidRPr="04D5FEE6">
        <w:rPr>
          <w:rFonts w:ascii="Calibri Light" w:hAnsi="Calibri Light" w:cs="Calibri Light"/>
          <w:lang w:val="nl-NL"/>
        </w:rPr>
        <w:t xml:space="preserve"> u contact </w:t>
      </w:r>
      <w:del w:id="532" w:author="Mark Gremmen" w:date="2022-07-28T11:1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gehad </w:delText>
        </w:r>
      </w:del>
      <w:r w:rsidRPr="04D5FEE6">
        <w:rPr>
          <w:rFonts w:ascii="Calibri Light" w:hAnsi="Calibri Light" w:cs="Calibri Light"/>
          <w:lang w:val="nl-NL"/>
        </w:rPr>
        <w:t>met uw gemeente?</w:t>
      </w:r>
    </w:p>
    <w:p w14:paraId="55EBD999" w14:textId="6EFE7570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533" w:author="Mark Gremmen [2]" w:date="2022-07-28T12:33:00Z">
        <w:r w:rsidRPr="00711291">
          <w:rPr>
            <w:rFonts w:ascii="Calibri Light" w:hAnsi="Calibri Light" w:cs="Calibri Light"/>
            <w:lang w:val="nl-NL"/>
          </w:rPr>
          <w:t>website</w:t>
        </w:r>
      </w:ins>
      <w:del w:id="534" w:author="Mark Gremmen [2]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 xml:space="preserve">internet </w:delText>
        </w:r>
      </w:del>
      <w:ins w:id="535" w:author="Mark Gremmen [2]" w:date="2022-07-28T12:33:00Z">
        <w:r w:rsidRPr="00711291">
          <w:rPr>
            <w:rFonts w:ascii="Calibri Light" w:hAnsi="Calibri Light" w:cs="Calibri Light"/>
            <w:lang w:val="nl-NL"/>
          </w:rPr>
          <w:t xml:space="preserve"> </w:t>
        </w:r>
      </w:ins>
      <w:r w:rsidRPr="00711291">
        <w:rPr>
          <w:rFonts w:ascii="Calibri Light" w:hAnsi="Calibri Light" w:cs="Calibri Light"/>
          <w:lang w:val="nl-NL"/>
        </w:rPr>
        <w:t xml:space="preserve">of app </w:t>
      </w:r>
      <w:ins w:id="536" w:author="Mark Gremmen [2]" w:date="2022-07-28T12:33:00Z">
        <w:r w:rsidRPr="00711291">
          <w:rPr>
            <w:rFonts w:ascii="Calibri Light" w:hAnsi="Calibri Light" w:cs="Calibri Light"/>
            <w:lang w:val="nl-NL"/>
          </w:rPr>
          <w:t xml:space="preserve">van de </w:t>
        </w:r>
      </w:ins>
      <w:del w:id="537" w:author="Mark Gremmen [2]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>(</w:delText>
        </w:r>
      </w:del>
      <w:r w:rsidRPr="00711291">
        <w:rPr>
          <w:rFonts w:ascii="Calibri Light" w:hAnsi="Calibri Light" w:cs="Calibri Light"/>
          <w:lang w:val="nl-NL"/>
        </w:rPr>
        <w:t>gemeente</w:t>
      </w:r>
      <w:del w:id="538" w:author="Mark Gremmen [2]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>)</w:delText>
        </w:r>
      </w:del>
      <w:r w:rsidRPr="00711291">
        <w:rPr>
          <w:rFonts w:ascii="Calibri Light" w:hAnsi="Calibri Light" w:cs="Calibri Light"/>
          <w:lang w:val="nl-NL"/>
        </w:rPr>
        <w:t xml:space="preserve">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7A57010A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</w:t>
      </w:r>
      <w:del w:id="539" w:author="Mark Gremmen [2]" w:date="2022-07-28T12:31:00Z">
        <w:r w:rsidR="001059C7" w:rsidRPr="04D5FEE6" w:rsidDel="4A5B095C">
          <w:rPr>
            <w:rFonts w:ascii="Calibri Light" w:hAnsi="Calibri Light" w:cs="Calibri Light"/>
          </w:rPr>
          <w:delText xml:space="preserve">(Twitter, Facebook, Whatsapp etc.)   </w:delText>
        </w:r>
      </w:del>
      <w:ins w:id="540" w:author="Mark Gremmen [2]" w:date="2022-07-28T12:31:00Z">
        <w:r w:rsidRPr="04D5FEE6">
          <w:rPr>
            <w:rFonts w:ascii="Calibri Light" w:hAnsi="Calibri Light" w:cs="Calibri Light"/>
          </w:rPr>
          <w:t xml:space="preserve">of </w:t>
        </w:r>
        <w:proofErr w:type="spellStart"/>
        <w:r w:rsidRPr="04D5FEE6">
          <w:rPr>
            <w:rFonts w:ascii="Calibri Light" w:hAnsi="Calibri Light" w:cs="Calibri Light"/>
          </w:rPr>
          <w:t>berichten</w:t>
        </w:r>
        <w:proofErr w:type="spellEnd"/>
        <w:r w:rsidRPr="04D5FEE6">
          <w:rPr>
            <w:rFonts w:ascii="Calibri Light" w:hAnsi="Calibri Light" w:cs="Calibri Light"/>
          </w:rPr>
          <w:t xml:space="preserve"> app</w:t>
        </w:r>
      </w:ins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2AFC676" w14:textId="713D5374" w:rsidR="00D93DAA" w:rsidRDefault="001059C7">
      <w:pPr>
        <w:pStyle w:val="ListParagraph"/>
        <w:keepNext/>
        <w:numPr>
          <w:ilvl w:val="0"/>
          <w:numId w:val="5"/>
        </w:numPr>
        <w:rPr>
          <w:ins w:id="541" w:author="Mark Gremmen" w:date="2022-06-13T13:37:00Z"/>
          <w:rFonts w:ascii="Calibri Light" w:hAnsi="Calibri Light" w:cs="Calibri Light"/>
        </w:rPr>
      </w:pPr>
      <w:del w:id="542" w:author="Mark Gremmen" w:date="2022-07-28T11:20:00Z">
        <w:r w:rsidRPr="009A2F1D" w:rsidDel="00B3389D">
          <w:rPr>
            <w:rFonts w:ascii="Calibri Light" w:hAnsi="Calibri Light" w:cs="Calibri Light"/>
          </w:rPr>
          <w:delText xml:space="preserve">wijkteam / </w:delText>
        </w:r>
      </w:del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B78AD7" w14:textId="21D93710" w:rsidR="00C62B61" w:rsidRPr="007E5672" w:rsidRDefault="3610BD9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543" w:author="Mark Gremmen" w:date="2022-06-13T13:37:00Z">
        <w:r w:rsidRPr="007E5672">
          <w:rPr>
            <w:rFonts w:ascii="Calibri Light" w:hAnsi="Calibri Light" w:cs="Calibri Light"/>
            <w:lang w:val="nl-NL"/>
          </w:rPr>
          <w:t>balie</w:t>
        </w:r>
      </w:ins>
      <w:ins w:id="544" w:author="Mark Gremmen" w:date="2022-06-13T13:38:00Z">
        <w:r w:rsidRPr="007E5672">
          <w:rPr>
            <w:rFonts w:ascii="Calibri Light" w:hAnsi="Calibri Light" w:cs="Calibri Light"/>
            <w:lang w:val="nl-NL"/>
          </w:rPr>
          <w:t xml:space="preserve"> </w:t>
        </w:r>
      </w:ins>
      <w:ins w:id="545" w:author="Mark Gremmen" w:date="2022-07-28T09:33:00Z">
        <w:r w:rsidR="005558BB" w:rsidRPr="007E5672">
          <w:rPr>
            <w:rFonts w:ascii="Calibri Light" w:hAnsi="Calibri Light" w:cs="Calibri Light"/>
            <w:lang w:val="nl-NL"/>
          </w:rPr>
          <w:t xml:space="preserve">van het </w:t>
        </w:r>
      </w:ins>
      <w:ins w:id="546" w:author="Mark Gremmen" w:date="2022-06-13T13:38:00Z">
        <w:r w:rsidRPr="007E5672">
          <w:rPr>
            <w:rFonts w:ascii="Calibri Light" w:hAnsi="Calibri Light" w:cs="Calibri Light"/>
            <w:lang w:val="nl-NL"/>
          </w:rPr>
          <w:t>gemeentehuis</w:t>
        </w:r>
      </w:ins>
      <w:ins w:id="547" w:author="Mark Gremmen" w:date="2022-07-28T11:20:00Z">
        <w:r w:rsidR="00B3389D" w:rsidRPr="007E5672">
          <w:rPr>
            <w:rFonts w:ascii="Calibri Light" w:hAnsi="Calibri Light" w:cs="Calibri Light"/>
            <w:lang w:val="nl-NL"/>
          </w:rPr>
          <w:t xml:space="preserve"> o</w:t>
        </w:r>
        <w:r w:rsidR="00B3389D">
          <w:rPr>
            <w:rFonts w:ascii="Calibri Light" w:hAnsi="Calibri Light" w:cs="Calibri Light"/>
            <w:lang w:val="nl-NL"/>
          </w:rPr>
          <w:t>f wijkteam</w:t>
        </w:r>
      </w:ins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ins w:id="548" w:author="Mark Gremmen" w:date="2022-06-08T14:45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14:paraId="6AEDB5BE" w14:textId="35BF0538" w:rsidR="00602332" w:rsidRPr="009A2F1D" w:rsidDel="00C62B61" w:rsidRDefault="00602332">
      <w:pPr>
        <w:pStyle w:val="ListParagraph"/>
        <w:keepNext/>
        <w:numPr>
          <w:ilvl w:val="0"/>
          <w:numId w:val="5"/>
        </w:numPr>
        <w:rPr>
          <w:del w:id="549" w:author="Mark Gremmen" w:date="2022-06-13T13:38:00Z"/>
          <w:rFonts w:ascii="Calibri Light" w:hAnsi="Calibri Light" w:cs="Calibri Light"/>
        </w:rPr>
      </w:pPr>
    </w:p>
    <w:p w14:paraId="2286F5A7" w14:textId="7C37F3FB" w:rsidR="00D93DAA" w:rsidRPr="009A2F1D" w:rsidDel="00C62B61" w:rsidRDefault="00D93DAA">
      <w:pPr>
        <w:rPr>
          <w:del w:id="550" w:author="Mark Gremmen" w:date="2022-06-13T13:38:00Z"/>
          <w:rFonts w:ascii="Calibri Light" w:hAnsi="Calibri Light" w:cs="Calibri Light"/>
        </w:rPr>
      </w:pPr>
    </w:p>
    <w:p w14:paraId="2E8AC76F" w14:textId="77777777" w:rsidR="00D93DAA" w:rsidRPr="00D95D5E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D95D5E">
        <w:rPr>
          <w:rFonts w:ascii="Calibri Light" w:hAnsi="Calibri Light" w:cs="Calibri Light"/>
          <w:lang w:val="nl-NL"/>
        </w:rPr>
        <w:t>End of Block: Gemeentelijke dienstverlening</w:t>
      </w:r>
    </w:p>
    <w:p w14:paraId="1D11B6E8" w14:textId="77777777" w:rsidR="00D93DAA" w:rsidRPr="00D95D5E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BA2A3FE" w14:textId="77777777" w:rsidR="00D93DAA" w:rsidRPr="00D95D5E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D95D5E">
        <w:rPr>
          <w:rFonts w:ascii="Calibri Light" w:hAnsi="Calibri Light" w:cs="Calibri Light"/>
          <w:lang w:val="nl-NL"/>
        </w:rPr>
        <w:t>Start of Block: Gemeentelijke dienstverlening</w:t>
      </w: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1AFC681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551" w:author="Mark Gremmen [2]" w:date="2022-05-31T08:22:00Z">
        <w:r w:rsidRPr="009A2F1D" w:rsidDel="0056641C">
          <w:rPr>
            <w:rFonts w:ascii="Calibri Light" w:hAnsi="Calibri Light" w:cs="Calibri Light"/>
            <w:lang w:val="nl-NL"/>
          </w:rPr>
          <w:delText xml:space="preserve">Q76 </w:delText>
        </w:r>
      </w:del>
      <w:del w:id="552" w:author="Mark Gremmen [2]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553" w:author="Mark Gremmen [2]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554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555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556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557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558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4EE33EE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EF17830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lastRenderedPageBreak/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3E0327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5912DBA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del w:id="559" w:author="Mark Gremmen [2]" w:date="2022-06-01T10:48:00Z">
              <w:r w:rsidRPr="009A2F1D" w:rsidDel="00AF3A60">
                <w:rPr>
                  <w:rFonts w:ascii="Calibri Light" w:hAnsi="Calibri Light" w:cs="Calibri Light"/>
                  <w:lang w:val="nl-NL"/>
                </w:rPr>
                <w:delText xml:space="preserve">aanvragen of voorleggen gemakkelijk </w:delText>
              </w:r>
            </w:del>
            <w:ins w:id="560" w:author="Mark Gremmen [2]" w:date="2022-06-01T10:48:00Z">
              <w:r w:rsidR="00AF3A60">
                <w:rPr>
                  <w:rFonts w:ascii="Calibri Light" w:hAnsi="Calibri Light" w:cs="Calibri Light"/>
                  <w:lang w:val="nl-NL"/>
                </w:rPr>
                <w:t>makkelijk om mijn vraag te stellen of mijn aanvraag te regelen</w:t>
              </w:r>
            </w:ins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AC7EAC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94"/>
        <w:gridCol w:w="1278"/>
        <w:gridCol w:w="1173"/>
        <w:gridCol w:w="1261"/>
        <w:gridCol w:w="1235"/>
        <w:gridCol w:w="1279"/>
        <w:gridCol w:w="1240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3E0327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1220D87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561" w:author="Mark Gremmen [2]" w:date="2022-06-01T10:47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De ontvangen en/of beschikbare informatie was juist en volledig</w:delText>
              </w:r>
            </w:del>
            <w:ins w:id="562" w:author="Mark Gremmen" w:date="2022-08-03T13:45:00Z">
              <w:r w:rsidR="004F75B6">
                <w:rPr>
                  <w:rFonts w:ascii="Calibri Light" w:hAnsi="Calibri Light" w:cs="Calibri Light"/>
                  <w:lang w:val="nl-NL"/>
                </w:rPr>
                <w:t>I</w:t>
              </w:r>
            </w:ins>
            <w:ins w:id="563" w:author="Mark Gremmen [2]" w:date="2022-06-01T10:47:00Z">
              <w:del w:id="564" w:author="Mark Gremmen" w:date="2022-08-03T13:45:00Z">
                <w:r w:rsidR="7F3B0F52" w:rsidRPr="3DB877A1" w:rsidDel="004F75B6">
                  <w:rPr>
                    <w:rFonts w:ascii="Calibri Light" w:hAnsi="Calibri Light" w:cs="Calibri Light"/>
                    <w:lang w:val="nl-NL"/>
                  </w:rPr>
                  <w:delText>i</w:delText>
                </w:r>
              </w:del>
              <w:r w:rsidR="7F3B0F52" w:rsidRPr="3DB877A1">
                <w:rPr>
                  <w:rFonts w:ascii="Calibri Light" w:hAnsi="Calibri Light" w:cs="Calibri Light"/>
                  <w:lang w:val="nl-NL"/>
                </w:rPr>
                <w:t>nformatie die ik kreeg of zelf vond</w:t>
              </w:r>
            </w:ins>
            <w:ins w:id="565" w:author="Mark Gremmen [2]" w:date="2022-07-26T14:03:00Z">
              <w:r w:rsidR="7F3B0F52" w:rsidRPr="3DB877A1">
                <w:rPr>
                  <w:rFonts w:ascii="Calibri Light" w:hAnsi="Calibri Light" w:cs="Calibri Light"/>
                  <w:lang w:val="nl-NL"/>
                </w:rPr>
                <w:t>,</w:t>
              </w:r>
            </w:ins>
            <w:ins w:id="566" w:author="Mark Gremmen [2]" w:date="2022-06-01T10:47:00Z">
              <w:r w:rsidR="7F3B0F52"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3556E71F" w:rsidRPr="3DB877A1">
                <w:rPr>
                  <w:rFonts w:ascii="Calibri Light" w:hAnsi="Calibri Light" w:cs="Calibri Light"/>
                  <w:lang w:val="nl-NL"/>
                </w:rPr>
                <w:t>klopte en was volledig</w:t>
              </w:r>
            </w:ins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3E0327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386610E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id="567" w:author="Mark Gremmen" w:date="2022-06-08T14:48:00Z">
              <w:r w:rsidRPr="009A2F1D" w:rsidDel="00E231EA">
                <w:rPr>
                  <w:rFonts w:ascii="Calibri Light" w:hAnsi="Calibri Light" w:cs="Calibri Light"/>
                  <w:lang w:val="nl-NL"/>
                </w:rPr>
                <w:delText xml:space="preserve">tijd die de afhandeling </w:delText>
              </w:r>
            </w:del>
            <w:ins w:id="568" w:author="Mark Gremmen [2]" w:date="2022-05-31T14:10:00Z">
              <w:r w:rsidR="00191B1A">
                <w:rPr>
                  <w:rFonts w:ascii="Calibri Light" w:hAnsi="Calibri Light" w:cs="Calibri Light"/>
                  <w:lang w:val="nl-NL"/>
                </w:rPr>
                <w:t>duur</w:t>
              </w:r>
            </w:ins>
            <w:ins w:id="569" w:author="Mark Gremmen" w:date="2022-06-08T14:48:00Z">
              <w:r w:rsidR="00E231EA">
                <w:rPr>
                  <w:rFonts w:ascii="Calibri Light" w:hAnsi="Calibri Light" w:cs="Calibri Light"/>
                  <w:lang w:val="nl-NL"/>
                </w:rPr>
                <w:t xml:space="preserve"> van de afhandeling</w:t>
              </w:r>
            </w:ins>
            <w:ins w:id="570" w:author="Mark Gremmen [2]" w:date="2022-05-31T14:10:00Z">
              <w:del w:id="571" w:author="Mark Gremmen" w:date="2022-06-08T14:48:00Z">
                <w:r w:rsidR="00191B1A" w:rsidDel="00E231EA">
                  <w:rPr>
                    <w:rFonts w:ascii="Calibri Light" w:hAnsi="Calibri Light" w:cs="Calibri Light"/>
                    <w:lang w:val="nl-NL"/>
                  </w:rPr>
                  <w:delText>de</w:delText>
                </w:r>
              </w:del>
            </w:ins>
            <w:del w:id="572" w:author="Mark Gremmen [2]" w:date="2022-05-31T14:10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>in beslag nam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3E0327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25297405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ins w:id="573" w:author="Mark Gremmen" w:date="2022-06-13T13:45:00Z">
              <w:r w:rsidR="2964D4AA" w:rsidRPr="3DB877A1">
                <w:rPr>
                  <w:rFonts w:ascii="Calibri Light" w:hAnsi="Calibri Light" w:cs="Calibri Light"/>
                  <w:lang w:val="nl-NL"/>
                </w:rPr>
                <w:t xml:space="preserve">goed </w:t>
              </w:r>
            </w:ins>
            <w:del w:id="574" w:author="Mark Gremmen" w:date="2022-06-10T09:57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id="575" w:author="Mark Gremmen [2]" w:date="2022-07-05T12:55:00Z">
              <w:r w:rsidRPr="3DB877A1">
                <w:rPr>
                  <w:rFonts w:ascii="Calibri Light" w:hAnsi="Calibri Light" w:cs="Calibri Light"/>
                  <w:lang w:val="nl-NL"/>
                </w:rPr>
                <w:t xml:space="preserve">op de hoogte </w:t>
              </w:r>
            </w:ins>
            <w:ins w:id="576" w:author="Mark Gremmen [2]" w:date="2022-07-05T12:56:00Z">
              <w:r w:rsidRPr="3DB877A1">
                <w:rPr>
                  <w:rFonts w:ascii="Calibri Light" w:hAnsi="Calibri Light" w:cs="Calibri Light"/>
                  <w:lang w:val="nl-NL"/>
                </w:rPr>
                <w:t>gehouden</w:t>
              </w:r>
            </w:ins>
            <w:ins w:id="577" w:author="Mark Gremmen [2]" w:date="2022-07-05T12:55:00Z">
              <w:r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578" w:author="Mark Gremmen [2]" w:date="2022-07-05T12:55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geinformeerd </w:delText>
              </w:r>
            </w:del>
            <w:del w:id="579" w:author="Mark Gremmen" w:date="2022-06-08T14:49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op de hoogte gesteld </w:delText>
              </w:r>
            </w:del>
            <w:del w:id="580" w:author="Mark Gremmen [2]" w:date="2022-06-01T10:46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>of gehouden van het verloop van</w:delText>
              </w:r>
            </w:del>
            <w:ins w:id="581" w:author="Mark Gremmen [2]" w:date="2022-07-26T14:03:00Z">
              <w:r w:rsidRPr="3DB877A1">
                <w:rPr>
                  <w:rFonts w:ascii="Calibri Light" w:hAnsi="Calibri Light" w:cs="Calibri Light"/>
                  <w:lang w:val="nl-NL"/>
                </w:rPr>
                <w:t>van</w:t>
              </w:r>
            </w:ins>
            <w:r w:rsidRPr="3DB877A1">
              <w:rPr>
                <w:rFonts w:ascii="Calibri Light" w:hAnsi="Calibri Light" w:cs="Calibri Light"/>
                <w:lang w:val="nl-NL"/>
              </w:rPr>
              <w:t xml:space="preserve">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3E0327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68F29E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AB39F53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07F42A84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3D0FCAFE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Gemeentelijke dienstverlening</w:t>
      </w: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6031C6A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</w:t>
      </w:r>
      <w:del w:id="582" w:author="Mark Gremmen" w:date="2022-06-08T14:50:00Z">
        <w:r w:rsidRPr="009A2F1D" w:rsidDel="00530382">
          <w:rPr>
            <w:rFonts w:ascii="Calibri Light" w:hAnsi="Calibri Light" w:cs="Calibri Light"/>
            <w:lang w:val="nl-NL"/>
          </w:rPr>
          <w:delText>a</w:delText>
        </w:r>
      </w:del>
      <w:r w:rsidRPr="009A2F1D">
        <w:rPr>
          <w:rFonts w:ascii="Calibri Light" w:hAnsi="Calibri Light" w:cs="Calibri Light"/>
          <w:lang w:val="nl-NL"/>
        </w:rPr>
        <w:t>g</w:t>
      </w:r>
      <w:ins w:id="583" w:author="Mark Gremmen" w:date="2022-06-08T14:50:00Z">
        <w:r w:rsidR="00530382">
          <w:rPr>
            <w:rFonts w:ascii="Calibri Light" w:hAnsi="Calibri Light" w:cs="Calibri Light"/>
            <w:lang w:val="nl-NL"/>
          </w:rPr>
          <w:t>en</w:t>
        </w:r>
      </w:ins>
      <w:r w:rsidRPr="009A2F1D">
        <w:rPr>
          <w:rFonts w:ascii="Calibri Light" w:hAnsi="Calibri Light" w:cs="Calibri Light"/>
          <w:lang w:val="nl-NL"/>
        </w:rPr>
        <w:t xml:space="preserve"> en </w:t>
      </w:r>
      <w:del w:id="584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585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del w:id="586" w:author="Mark Gremmen [2]" w:date="2022-05-31T08:15:00Z">
        <w:r w:rsidRPr="009A2F1D" w:rsidDel="000D2441">
          <w:rPr>
            <w:rFonts w:ascii="Calibri Light" w:hAnsi="Calibri Light" w:cs="Calibri Light"/>
            <w:lang w:val="nl-NL"/>
          </w:rPr>
          <w:lastRenderedPageBreak/>
          <w:delText xml:space="preserve">Kunt u aangeven in </w:delText>
        </w:r>
      </w:del>
      <w:del w:id="587" w:author="Mark Gremmen [2]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588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589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590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591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592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7218937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DD7D4B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3"/>
        <w:gridCol w:w="1328"/>
        <w:gridCol w:w="1281"/>
        <w:gridCol w:w="1320"/>
        <w:gridCol w:w="1309"/>
        <w:gridCol w:w="1328"/>
        <w:gridCol w:w="1311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3E0327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3F9BC890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ins w:id="593" w:author="Mark Gremmen" w:date="2022-06-13T13:46:00Z">
              <w:r w:rsidR="00196F9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594" w:author="Mark Gremmen [2]" w:date="2022-05-31T14:11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gemakkelijk aan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id="595" w:author="Mark Gremmen" w:date="2022-06-13T13:45:00Z">
              <w:r w:rsidRPr="009A2F1D" w:rsidDel="00196F90">
                <w:rPr>
                  <w:rFonts w:ascii="Calibri Light" w:hAnsi="Calibri Light" w:cs="Calibri Light"/>
                  <w:lang w:val="nl-NL"/>
                </w:rPr>
                <w:delText xml:space="preserve">benodigde gemeentelijke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>informatie</w:t>
            </w:r>
            <w:ins w:id="596" w:author="Mark Gremmen" w:date="2022-06-13T13:45:00Z">
              <w:r w:rsidR="00196F90">
                <w:rPr>
                  <w:rFonts w:ascii="Calibri Light" w:hAnsi="Calibri Light" w:cs="Calibri Light"/>
                  <w:lang w:val="nl-NL"/>
                </w:rPr>
                <w:t xml:space="preserve"> die ik nodig heb van de </w:t>
              </w:r>
            </w:ins>
            <w:ins w:id="597" w:author="Mark Gremmen" w:date="2022-06-13T13:46:00Z">
              <w:r w:rsidR="00196F90">
                <w:rPr>
                  <w:rFonts w:ascii="Calibri Light" w:hAnsi="Calibri Light" w:cs="Calibri Light"/>
                  <w:lang w:val="nl-NL"/>
                </w:rPr>
                <w:t xml:space="preserve">gemeente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598" w:author="Mark Gremmen [2]" w:date="2022-05-31T14:11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komen </w:delText>
              </w:r>
            </w:del>
            <w:ins w:id="599" w:author="Mark Gremmen [2]" w:date="2022-05-31T14:11:00Z">
              <w:r w:rsidR="00191B1A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id="600" w:author="Mark Gremmen [2]" w:date="2022-05-31T14:14:00Z">
              <w:r w:rsidR="000057B9">
                <w:rPr>
                  <w:rFonts w:ascii="Calibri Light" w:hAnsi="Calibri Light" w:cs="Calibri Light"/>
                  <w:lang w:val="nl-NL"/>
                </w:rPr>
                <w:t>akkelijk vinden</w:t>
              </w:r>
            </w:ins>
            <w:ins w:id="601" w:author="Mark Gremmen [2]" w:date="2022-05-31T14:11:00Z">
              <w:r w:rsidR="00191B1A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4313A9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3E0327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heldere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BF482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77777777" w:rsidR="00E057B2" w:rsidRDefault="001059C7">
      <w:pPr>
        <w:keepNext/>
        <w:rPr>
          <w:ins w:id="602" w:author="Mark Gremmen" w:date="2022-07-28T13:40:00Z"/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</w:t>
      </w:r>
      <w:ins w:id="603" w:author="Mark Gremmen [2]" w:date="2022-07-05T11:35:00Z">
        <w:r w:rsidRPr="21640C6A">
          <w:rPr>
            <w:rFonts w:ascii="Calibri Light" w:hAnsi="Calibri Light" w:cs="Calibri Light"/>
            <w:lang w:val="nl-NL"/>
          </w:rPr>
          <w:t>Wat vind</w:t>
        </w:r>
      </w:ins>
      <w:ins w:id="604" w:author="Mark Gremmen [2]" w:date="2022-07-05T12:11:00Z">
        <w:r w:rsidRPr="21640C6A">
          <w:rPr>
            <w:rFonts w:ascii="Calibri Light" w:hAnsi="Calibri Light" w:cs="Calibri Light"/>
            <w:lang w:val="nl-NL"/>
          </w:rPr>
          <w:t>t</w:t>
        </w:r>
      </w:ins>
      <w:ins w:id="605" w:author="Mark Gremmen [2]" w:date="2022-07-05T11:35:00Z">
        <w:r w:rsidRPr="21640C6A">
          <w:rPr>
            <w:rFonts w:ascii="Calibri Light" w:hAnsi="Calibri Light" w:cs="Calibri Light"/>
            <w:lang w:val="nl-NL"/>
          </w:rPr>
          <w:t xml:space="preserve"> </w:t>
        </w:r>
      </w:ins>
      <w:del w:id="606" w:author="Mark Gremmen [2]" w:date="2022-07-05T11:35:00Z">
        <w:r w:rsidRPr="21640C6A" w:rsidDel="001059C7">
          <w:rPr>
            <w:rFonts w:ascii="Calibri Light" w:hAnsi="Calibri Light" w:cs="Calibri Light"/>
            <w:lang w:val="nl-NL"/>
          </w:rPr>
          <w:delText>Hoe waardeert</w:delText>
        </w:r>
      </w:del>
      <w:r w:rsidRPr="21640C6A">
        <w:rPr>
          <w:rFonts w:ascii="Calibri Light" w:hAnsi="Calibri Light" w:cs="Calibri Light"/>
          <w:lang w:val="nl-NL"/>
        </w:rPr>
        <w:t xml:space="preserve"> u </w:t>
      </w:r>
      <w:ins w:id="607" w:author="Mark Gremmen [2]" w:date="2022-07-05T11:35:00Z">
        <w:r w:rsidRPr="21640C6A">
          <w:rPr>
            <w:rFonts w:ascii="Calibri Light" w:hAnsi="Calibri Light" w:cs="Calibri Light"/>
            <w:lang w:val="nl-NL"/>
          </w:rPr>
          <w:t xml:space="preserve">van </w:t>
        </w:r>
      </w:ins>
      <w:r w:rsidRPr="21640C6A">
        <w:rPr>
          <w:rFonts w:ascii="Calibri Light" w:hAnsi="Calibri Light" w:cs="Calibri Light"/>
          <w:lang w:val="nl-NL"/>
        </w:rPr>
        <w:t>de communicatie en voorlichting vanuit de gemeente?</w:t>
      </w:r>
    </w:p>
    <w:p w14:paraId="0615C5E8" w14:textId="017B228B" w:rsidR="00D93DAA" w:rsidRPr="009A2F1D" w:rsidRDefault="06B49A52">
      <w:pPr>
        <w:keepNext/>
        <w:rPr>
          <w:ins w:id="608" w:author="Mark Gremmen [2]" w:date="2022-07-05T11:35:00Z"/>
          <w:rFonts w:ascii="Calibri Light" w:hAnsi="Calibri Light" w:cs="Calibri Light"/>
          <w:lang w:val="nl-NL"/>
        </w:rPr>
      </w:pPr>
      <w:ins w:id="609" w:author="Mark Gremmen" w:date="2022-07-28T13:40:00Z">
        <w:r w:rsidRPr="04D5FEE6">
          <w:rPr>
            <w:rFonts w:ascii="Calibri Light" w:hAnsi="Calibri Light" w:cs="Calibri Light"/>
            <w:lang w:val="nl-NL"/>
          </w:rPr>
          <w:t xml:space="preserve">Denk hierbij aan </w:t>
        </w:r>
      </w:ins>
      <w:ins w:id="610" w:author="Mark Gremmen [2]" w:date="2022-07-28T12:07:00Z">
        <w:r w:rsidRPr="04D5FEE6">
          <w:rPr>
            <w:rFonts w:ascii="Calibri Light" w:hAnsi="Calibri Light" w:cs="Calibri Light"/>
            <w:lang w:val="nl-NL"/>
          </w:rPr>
          <w:t>informatie</w:t>
        </w:r>
      </w:ins>
      <w:ins w:id="611" w:author="Mark Gremmen" w:date="2022-07-28T13:41:00Z">
        <w:del w:id="612" w:author="Mark Gremmen [2]" w:date="2022-07-28T12:07:00Z">
          <w:r w:rsidR="00E057B2" w:rsidRPr="04D5FEE6" w:rsidDel="63AEEBA7">
            <w:rPr>
              <w:rFonts w:ascii="Calibri Light" w:hAnsi="Calibri Light" w:cs="Calibri Light"/>
              <w:lang w:val="nl-NL"/>
            </w:rPr>
            <w:delText xml:space="preserve">de </w:delText>
          </w:r>
        </w:del>
      </w:ins>
      <w:ins w:id="613" w:author="Mark Gremmen" w:date="2022-07-28T13:39:00Z">
        <w:del w:id="614" w:author="Mark Gremmen [2]" w:date="2022-07-28T12:07:00Z">
          <w:r w:rsidR="00E057B2" w:rsidRPr="04D5FEE6" w:rsidDel="5484A72B">
            <w:rPr>
              <w:rFonts w:ascii="Calibri Light" w:hAnsi="Calibri Light" w:cs="Calibri Light"/>
              <w:lang w:val="nl-NL"/>
            </w:rPr>
            <w:delText>uitleg</w:delText>
          </w:r>
        </w:del>
        <w:r w:rsidR="5484A72B" w:rsidRPr="04D5FEE6">
          <w:rPr>
            <w:rFonts w:ascii="Calibri Light" w:hAnsi="Calibri Light" w:cs="Calibri Light"/>
            <w:lang w:val="nl-NL"/>
          </w:rPr>
          <w:t xml:space="preserve"> over plannen, besluiten</w:t>
        </w:r>
      </w:ins>
      <w:ins w:id="615" w:author="Mark Gremmen" w:date="2022-07-28T13:42:00Z">
        <w:r w:rsidR="6F90522A" w:rsidRPr="04D5FEE6">
          <w:rPr>
            <w:rFonts w:ascii="Calibri Light" w:hAnsi="Calibri Light" w:cs="Calibri Light"/>
            <w:lang w:val="nl-NL"/>
          </w:rPr>
          <w:t xml:space="preserve">, </w:t>
        </w:r>
      </w:ins>
      <w:ins w:id="616" w:author="Mark Gremmen" w:date="2022-07-28T13:41:00Z">
        <w:r w:rsidR="63AEEBA7" w:rsidRPr="04D5FEE6">
          <w:rPr>
            <w:rFonts w:ascii="Calibri Light" w:hAnsi="Calibri Light" w:cs="Calibri Light"/>
            <w:lang w:val="nl-NL"/>
          </w:rPr>
          <w:t>regels</w:t>
        </w:r>
      </w:ins>
      <w:ins w:id="617" w:author="Mark Gremmen" w:date="2022-07-28T13:43:00Z">
        <w:r w:rsidR="6F90522A" w:rsidRPr="04D5FEE6">
          <w:rPr>
            <w:rFonts w:ascii="Calibri Light" w:hAnsi="Calibri Light" w:cs="Calibri Light"/>
            <w:lang w:val="nl-NL"/>
          </w:rPr>
          <w:t xml:space="preserve"> of gebeurtenissen</w:t>
        </w:r>
      </w:ins>
      <w:ins w:id="618" w:author="Mark Gremmen" w:date="2022-07-28T13:41:00Z">
        <w:r w:rsidR="63AEEBA7" w:rsidRPr="04D5FEE6">
          <w:rPr>
            <w:rFonts w:ascii="Calibri Light" w:hAnsi="Calibri Light" w:cs="Calibri Light"/>
            <w:lang w:val="nl-NL"/>
          </w:rPr>
          <w:t>.</w:t>
        </w:r>
      </w:ins>
    </w:p>
    <w:p w14:paraId="03FFE0C4" w14:textId="2DF82ACE" w:rsidR="43A2B355" w:rsidRDefault="43A2B355" w:rsidP="43A2B355">
      <w:pPr>
        <w:keepNext/>
        <w:rPr>
          <w:ins w:id="619" w:author="Mark Gremmen [2]" w:date="2022-07-05T11:35:00Z"/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ins w:id="620" w:author="Mark Gremmen [2]" w:date="2022-07-05T11:35:00Z">
        <w:r w:rsidRPr="43A2B355">
          <w:rPr>
            <w:rFonts w:ascii="Calibri Light" w:hAnsi="Calibri Light" w:cs="Calibri Light"/>
            <w:lang w:val="nl-NL"/>
          </w:rPr>
          <w:t>Geef dit aan met een rapportcijfer van 1 (zeer slecht) tot en met 10 (zeer goed).</w:t>
        </w:r>
      </w:ins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024C004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</w:t>
      </w:r>
      <w:ins w:id="621" w:author="Mark Gremmen [2]" w:date="2022-07-08T11:32:00Z">
        <w:r w:rsidRPr="349E07B5">
          <w:rPr>
            <w:rFonts w:ascii="Calibri Light" w:hAnsi="Calibri Light" w:cs="Calibri Light"/>
            <w:lang w:val="nl-NL"/>
          </w:rPr>
          <w:t xml:space="preserve">Welke </w:t>
        </w:r>
      </w:ins>
      <w:del w:id="622" w:author="Mark Gremmen" w:date="2022-07-27T10:05:00Z">
        <w:r w:rsidRPr="349E07B5" w:rsidDel="006B477E">
          <w:rPr>
            <w:rFonts w:ascii="Calibri Light" w:hAnsi="Calibri Light" w:cs="Calibri Light"/>
            <w:lang w:val="nl-NL"/>
          </w:rPr>
          <w:delText xml:space="preserve">Heeft </w:delText>
        </w:r>
      </w:del>
      <w:del w:id="623" w:author="Mark Gremmen [2]" w:date="2022-07-08T11:32:00Z">
        <w:r w:rsidRPr="349E07B5" w:rsidDel="001059C7">
          <w:rPr>
            <w:rFonts w:ascii="Calibri Light" w:hAnsi="Calibri Light" w:cs="Calibri Light"/>
            <w:lang w:val="nl-NL"/>
          </w:rPr>
          <w:delText xml:space="preserve">u nog </w:delText>
        </w:r>
      </w:del>
      <w:del w:id="624" w:author="Mark Gremmen [2]" w:date="2022-07-08T11:13:00Z">
        <w:r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id="625" w:author="Mark Gremmen [2]" w:date="2022-07-08T11:13:00Z">
        <w:r w:rsidRPr="349E07B5">
          <w:rPr>
            <w:rFonts w:ascii="Calibri Light" w:hAnsi="Calibri Light" w:cs="Calibri Light"/>
            <w:lang w:val="nl-NL"/>
          </w:rPr>
          <w:t>ideeën</w:t>
        </w:r>
      </w:ins>
      <w:ins w:id="626" w:author="Mark Gremmen [2]" w:date="2022-07-08T11:32:00Z">
        <w:r w:rsidRPr="349E07B5">
          <w:rPr>
            <w:rFonts w:ascii="Calibri Light" w:hAnsi="Calibri Light" w:cs="Calibri Light"/>
            <w:lang w:val="nl-NL"/>
          </w:rPr>
          <w:t xml:space="preserve"> heeft u</w:t>
        </w:r>
      </w:ins>
      <w:r w:rsidRPr="349E07B5">
        <w:rPr>
          <w:rFonts w:ascii="Calibri Light" w:hAnsi="Calibri Light" w:cs="Calibri Light"/>
          <w:lang w:val="nl-NL"/>
        </w:rPr>
        <w:t xml:space="preserve">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BA2B3FB" w14:textId="3DDEB09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del w:id="627" w:author="Mark Gremmen [2]" w:date="2022-05-31T08:27:00Z">
        <w:r w:rsidRPr="009A2F1D" w:rsidDel="009A05B5">
          <w:rPr>
            <w:rFonts w:ascii="Calibri Light" w:hAnsi="Calibri Light" w:cs="Calibri Light"/>
            <w:lang w:val="nl-NL"/>
          </w:rPr>
          <w:lastRenderedPageBreak/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De volgende vragen gaan over uw gezondheid en de mogelijkheden voor u om deel te nemen aan het </w:t>
      </w:r>
      <w:del w:id="628" w:author="Mark Gremmen [2]" w:date="2022-05-31T14:14:00Z">
        <w:r w:rsidRPr="009A2F1D" w:rsidDel="00AA68E9">
          <w:rPr>
            <w:rFonts w:ascii="Calibri Light" w:hAnsi="Calibri Light" w:cs="Calibri Light"/>
            <w:lang w:val="nl-NL"/>
          </w:rPr>
          <w:delText>maatschappelijk leven</w:delText>
        </w:r>
      </w:del>
      <w:ins w:id="629" w:author="Mark Gremmen [2]" w:date="2022-05-31T14:14:00Z">
        <w:r w:rsidR="00AA68E9">
          <w:rPr>
            <w:rFonts w:ascii="Calibri Light" w:hAnsi="Calibri Light" w:cs="Calibri Light"/>
            <w:lang w:val="nl-NL"/>
          </w:rPr>
          <w:t xml:space="preserve">activiteiten die </w:t>
        </w:r>
        <w:del w:id="630" w:author="Mark Gremmen" w:date="2022-06-08T14:52:00Z">
          <w:r w:rsidR="00AA68E9" w:rsidDel="00664057">
            <w:rPr>
              <w:rFonts w:ascii="Calibri Light" w:hAnsi="Calibri Light" w:cs="Calibri Light"/>
              <w:lang w:val="nl-NL"/>
            </w:rPr>
            <w:delText>belangrijk zi</w:delText>
          </w:r>
        </w:del>
      </w:ins>
      <w:ins w:id="631" w:author="Mark Gremmen [2]" w:date="2022-05-31T14:15:00Z">
        <w:del w:id="632" w:author="Mark Gremmen" w:date="2022-06-08T14:52:00Z">
          <w:r w:rsidR="00AA68E9" w:rsidDel="00664057">
            <w:rPr>
              <w:rFonts w:ascii="Calibri Light" w:hAnsi="Calibri Light" w:cs="Calibri Light"/>
              <w:lang w:val="nl-NL"/>
            </w:rPr>
            <w:delText>jn voor uw geluk</w:delText>
          </w:r>
        </w:del>
      </w:ins>
      <w:ins w:id="633" w:author="Mark Gremmen" w:date="2022-06-08T14:52:00Z">
        <w:r w:rsidR="00664057">
          <w:rPr>
            <w:rFonts w:ascii="Calibri Light" w:hAnsi="Calibri Light" w:cs="Calibri Light"/>
            <w:lang w:val="nl-NL"/>
          </w:rPr>
          <w:t>voor u belangrijk zijn</w:t>
        </w:r>
      </w:ins>
      <w:r w:rsidRPr="009A2F1D">
        <w:rPr>
          <w:rFonts w:ascii="Calibri Light" w:hAnsi="Calibri Light" w:cs="Calibri Light"/>
          <w:lang w:val="nl-NL"/>
        </w:rPr>
        <w:t>. Ook vragen we u naar vrijwilligerswerk, zorg aan een hulpbehoevende naaste, en zorgvoorzieningen</w:t>
      </w:r>
    </w:p>
    <w:p w14:paraId="4BDF63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FBCB81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BAEA2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6B6CA25" w14:textId="42299B10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</w:t>
      </w:r>
      <w:ins w:id="634" w:author="Mark Gremmen [2]" w:date="2022-07-28T10:58:00Z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id="635" w:author="Mark Gremmen [2]" w:date="2022-07-28T10:57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momentee</w:delText>
        </w:r>
      </w:del>
      <w:del w:id="636" w:author="Mark Gremmen [2]" w:date="2022-07-28T12:07:00Z">
        <w:r w:rsidR="001059C7" w:rsidRPr="04D5FEE6" w:rsidDel="4A5B095C">
          <w:rPr>
            <w:rFonts w:ascii="Calibri Light" w:hAnsi="Calibri Light" w:cs="Calibri Light"/>
            <w:lang w:val="nl-NL"/>
          </w:rPr>
          <w:delText>l</w:delText>
        </w:r>
      </w:del>
      <w:del w:id="637" w:author="Mark Gremmen [2]" w:date="2022-07-28T10:57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r w:rsidRPr="04D5FEE6">
        <w:rPr>
          <w:rFonts w:ascii="Calibri Light" w:hAnsi="Calibri Light" w:cs="Calibri Light"/>
          <w:lang w:val="nl-NL"/>
        </w:rPr>
        <w:t>-over het geheel genomen-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geheel genomen-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415D9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C6F70D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0500AA08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1AB6EF9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38" w:author="Mark Gremmen [2]" w:date="2022-05-31T08:27:00Z">
        <w:r w:rsidRPr="009A2F1D" w:rsidDel="009A05B5">
          <w:rPr>
            <w:rFonts w:ascii="Calibri Light" w:hAnsi="Calibri Light" w:cs="Calibri Light"/>
            <w:lang w:val="nl-NL"/>
          </w:rPr>
          <w:delText xml:space="preserve">Q86 </w:delText>
        </w:r>
      </w:del>
      <w:r w:rsidRPr="009A2F1D">
        <w:rPr>
          <w:rFonts w:ascii="Calibri Light" w:hAnsi="Calibri Light" w:cs="Calibri Light"/>
          <w:lang w:val="nl-NL"/>
        </w:rPr>
        <w:t xml:space="preserve">Het kan zijn dat u </w:t>
      </w:r>
      <w:del w:id="639" w:author="Mark Gremmen" w:date="2022-07-28T09:34:00Z">
        <w:r w:rsidRPr="009A2F1D" w:rsidDel="00427368">
          <w:rPr>
            <w:rFonts w:ascii="Calibri Light" w:hAnsi="Calibri Light" w:cs="Calibri Light"/>
            <w:lang w:val="nl-NL"/>
          </w:rPr>
          <w:delText xml:space="preserve">door </w:delText>
        </w:r>
      </w:del>
      <w:ins w:id="640" w:author="Mark Gremmen [2]" w:date="2022-05-31T13:57:00Z">
        <w:r w:rsidR="001241C4">
          <w:rPr>
            <w:rFonts w:ascii="Calibri Light" w:hAnsi="Calibri Light" w:cs="Calibri Light"/>
            <w:lang w:val="nl-NL"/>
          </w:rPr>
          <w:t>bijvoorbeeld</w:t>
        </w:r>
      </w:ins>
      <w:ins w:id="641" w:author="Mark Gremmen" w:date="2022-07-28T09:34:00Z">
        <w:r w:rsidR="00427368">
          <w:rPr>
            <w:rFonts w:ascii="Calibri Light" w:hAnsi="Calibri Light" w:cs="Calibri Light"/>
            <w:lang w:val="nl-NL"/>
          </w:rPr>
          <w:t xml:space="preserve"> door</w:t>
        </w:r>
      </w:ins>
      <w:ins w:id="642" w:author="Mark Gremmen [2]" w:date="2022-05-31T13:57:00Z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del w:id="643" w:author="Mark Gremmen [2]" w:date="2022-05-31T13:57:00Z">
        <w:r w:rsidRPr="009A2F1D" w:rsidDel="001241C4">
          <w:rPr>
            <w:rFonts w:ascii="Calibri Light" w:hAnsi="Calibri Light" w:cs="Calibri Light"/>
            <w:lang w:val="nl-NL"/>
          </w:rPr>
          <w:delText xml:space="preserve">omstandigheden zoals </w:delText>
        </w:r>
      </w:del>
      <w:r w:rsidRPr="009A2F1D">
        <w:rPr>
          <w:rFonts w:ascii="Calibri Light" w:hAnsi="Calibri Light" w:cs="Calibri Light"/>
          <w:lang w:val="nl-NL"/>
        </w:rPr>
        <w:t>ziekte</w:t>
      </w:r>
      <w:ins w:id="644" w:author="Mark Gremmen [2]" w:date="2022-05-31T13:57:00Z">
        <w:r w:rsidR="001241C4">
          <w:rPr>
            <w:rFonts w:ascii="Calibri Light" w:hAnsi="Calibri Light" w:cs="Calibri Light"/>
            <w:lang w:val="nl-NL"/>
          </w:rPr>
          <w:t xml:space="preserve">, </w:t>
        </w:r>
      </w:ins>
      <w:del w:id="645" w:author="Mark Gremmen [2]" w:date="2022-05-31T13:57:00Z">
        <w:r w:rsidRPr="009A2F1D" w:rsidDel="001241C4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009A2F1D">
        <w:rPr>
          <w:rFonts w:ascii="Calibri Light" w:hAnsi="Calibri Light" w:cs="Calibri Light"/>
          <w:lang w:val="nl-NL"/>
        </w:rPr>
        <w:t xml:space="preserve">arbeidsongeschiktheid </w:t>
      </w:r>
      <w:ins w:id="646" w:author="Mark Gremmen [2]" w:date="2022-05-31T13:57:00Z">
        <w:r w:rsidR="001241C4">
          <w:rPr>
            <w:rFonts w:ascii="Calibri Light" w:hAnsi="Calibri Light" w:cs="Calibri Light"/>
            <w:lang w:val="nl-NL"/>
          </w:rPr>
          <w:t xml:space="preserve">of </w:t>
        </w:r>
        <w:del w:id="647" w:author="Mark Gremmen" w:date="2022-06-08T15:49:00Z">
          <w:r w:rsidR="001241C4" w:rsidDel="008269A1">
            <w:rPr>
              <w:rFonts w:ascii="Calibri Light" w:hAnsi="Calibri Light" w:cs="Calibri Light"/>
              <w:lang w:val="nl-NL"/>
            </w:rPr>
            <w:delText>weinig geld</w:delText>
          </w:r>
        </w:del>
      </w:ins>
      <w:ins w:id="648" w:author="Mark Gremmen" w:date="2022-07-28T09:34:00Z">
        <w:r w:rsidR="00427368">
          <w:rPr>
            <w:rFonts w:ascii="Calibri Light" w:hAnsi="Calibri Light" w:cs="Calibri Light"/>
            <w:lang w:val="nl-NL"/>
          </w:rPr>
          <w:t>weinig geld</w:t>
        </w:r>
      </w:ins>
      <w:ins w:id="649" w:author="Mark Gremmen [2]" w:date="2022-05-31T13:57:00Z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 xml:space="preserve">niet </w:t>
      </w:r>
      <w:del w:id="650" w:author="Mark Gremmen [2]" w:date="2022-05-31T13:58:00Z">
        <w:r w:rsidRPr="009A2F1D" w:rsidDel="001241C4">
          <w:rPr>
            <w:rFonts w:ascii="Calibri Light" w:hAnsi="Calibri Light" w:cs="Calibri Light"/>
            <w:lang w:val="nl-NL"/>
          </w:rPr>
          <w:delText>volledig kan meedoen aan het maatschappelijk leven</w:delText>
        </w:r>
      </w:del>
      <w:ins w:id="651" w:author="Mark Gremmen [2]" w:date="2022-05-31T13:58:00Z">
        <w:r w:rsidR="001241C4">
          <w:rPr>
            <w:rFonts w:ascii="Calibri Light" w:hAnsi="Calibri Light" w:cs="Calibri Light"/>
            <w:lang w:val="nl-NL"/>
          </w:rPr>
          <w:t xml:space="preserve">mee kan doen aan die activiteiten die voor </w:t>
        </w:r>
        <w:del w:id="652" w:author="Mark Gremmen" w:date="2022-06-08T14:53:00Z">
          <w:r w:rsidR="001241C4" w:rsidDel="00664057">
            <w:rPr>
              <w:rFonts w:ascii="Calibri Light" w:hAnsi="Calibri Light" w:cs="Calibri Light"/>
              <w:lang w:val="nl-NL"/>
            </w:rPr>
            <w:delText>uw geluk</w:delText>
          </w:r>
        </w:del>
      </w:ins>
      <w:ins w:id="653" w:author="Mark Gremmen" w:date="2022-06-08T14:53:00Z">
        <w:r w:rsidR="00664057">
          <w:rPr>
            <w:rFonts w:ascii="Calibri Light" w:hAnsi="Calibri Light" w:cs="Calibri Light"/>
            <w:lang w:val="nl-NL"/>
          </w:rPr>
          <w:t>u</w:t>
        </w:r>
      </w:ins>
      <w:ins w:id="654" w:author="Mark Gremmen [2]" w:date="2022-05-31T13:58:00Z">
        <w:r w:rsidR="001241C4">
          <w:rPr>
            <w:rFonts w:ascii="Calibri Light" w:hAnsi="Calibri Light" w:cs="Calibri Light"/>
            <w:lang w:val="nl-NL"/>
          </w:rPr>
          <w:t xml:space="preserve"> belangrijk zijn. Bijvoorbeel</w:t>
        </w:r>
      </w:ins>
      <w:ins w:id="655" w:author="Mark Gremmen [2]" w:date="2022-06-01T10:40:00Z">
        <w:r w:rsidR="0044695B">
          <w:rPr>
            <w:rFonts w:ascii="Calibri Light" w:hAnsi="Calibri Light" w:cs="Calibri Light"/>
            <w:lang w:val="nl-NL"/>
          </w:rPr>
          <w:t>d</w:t>
        </w:r>
      </w:ins>
      <w:ins w:id="656" w:author="Mark Gremmen [2]" w:date="2022-05-31T13:58:00Z">
        <w:r w:rsidR="001241C4">
          <w:rPr>
            <w:rFonts w:ascii="Calibri Light" w:hAnsi="Calibri Light" w:cs="Calibri Light"/>
            <w:lang w:val="nl-NL"/>
          </w:rPr>
          <w:t xml:space="preserve"> sport</w:t>
        </w:r>
        <w:r w:rsidR="00C84177">
          <w:rPr>
            <w:rFonts w:ascii="Calibri Light" w:hAnsi="Calibri Light" w:cs="Calibri Light"/>
            <w:lang w:val="nl-NL"/>
          </w:rPr>
          <w:t>, uitjes</w:t>
        </w:r>
      </w:ins>
      <w:ins w:id="657" w:author="Mark Gremmen [2]" w:date="2022-06-01T10:40:00Z">
        <w:r w:rsidR="0044695B">
          <w:rPr>
            <w:rFonts w:ascii="Calibri Light" w:hAnsi="Calibri Light" w:cs="Calibri Light"/>
            <w:lang w:val="nl-NL"/>
          </w:rPr>
          <w:t>,</w:t>
        </w:r>
      </w:ins>
      <w:ins w:id="658" w:author="Mark Gremmen [2]" w:date="2022-05-31T13:58:00Z">
        <w:r w:rsidR="00C84177">
          <w:rPr>
            <w:rFonts w:ascii="Calibri Light" w:hAnsi="Calibri Light" w:cs="Calibri Light"/>
            <w:lang w:val="nl-NL"/>
          </w:rPr>
          <w:t xml:space="preserve"> lid worden van een v</w:t>
        </w:r>
      </w:ins>
      <w:ins w:id="659" w:author="Mark Gremmen [2]" w:date="2022-05-31T13:59:00Z">
        <w:r w:rsidR="00C84177">
          <w:rPr>
            <w:rFonts w:ascii="Calibri Light" w:hAnsi="Calibri Light" w:cs="Calibri Light"/>
            <w:lang w:val="nl-NL"/>
          </w:rPr>
          <w:t xml:space="preserve">ereniging of het doen van vrijwilligerswerk. </w:t>
        </w:r>
      </w:ins>
      <w:del w:id="660" w:author="Mark Gremmen [2]" w:date="2022-05-31T13:58:00Z">
        <w:r w:rsidRPr="009A2F1D" w:rsidDel="00C84177">
          <w:rPr>
            <w:rFonts w:ascii="Calibri Light" w:hAnsi="Calibri Light" w:cs="Calibri Light"/>
            <w:lang w:val="nl-NL"/>
          </w:rPr>
          <w:delText>.</w:delText>
        </w:r>
      </w:del>
    </w:p>
    <w:p w14:paraId="302EE8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29D3934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4399A238" w:rsidR="00D93DAA" w:rsidRPr="009A2F1D" w:rsidRDefault="4A5B095C" w:rsidP="04D5FEE6">
      <w:pPr>
        <w:keepNext/>
        <w:rPr>
          <w:ins w:id="661" w:author="Mark Gremmen [2]" w:date="2022-07-28T12:14:00Z"/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id="662" w:author="Mark Gremmen [2]" w:date="2022-05-31T08:15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63" w:author="Mark Gremmen [2]" w:date="2022-06-01T10:39:00Z">
        <w:r w:rsidR="001059C7" w:rsidRPr="04D5FEE6" w:rsidDel="4A5B095C">
          <w:rPr>
            <w:rFonts w:ascii="Calibri Light" w:hAnsi="Calibri Light" w:cs="Calibri Light"/>
            <w:lang w:val="nl-NL"/>
          </w:rPr>
          <w:delText>hoeverre onderstaande aspecten uw mogelijkheden beperken om aan het maatschappelijk leven deel te nemen?</w:delText>
        </w:r>
      </w:del>
      <w:proofErr w:type="spellStart"/>
      <w:ins w:id="664" w:author="Mark Gremmen" w:date="2022-07-28T09:41:00Z">
        <w:r w:rsidR="198FEDB2" w:rsidRPr="04D5FEE6">
          <w:rPr>
            <w:rFonts w:ascii="Calibri Light" w:hAnsi="Calibri Light" w:cs="Calibri Light"/>
            <w:lang w:val="nl-NL"/>
          </w:rPr>
          <w:t>W</w:t>
        </w:r>
        <w:del w:id="665" w:author="Mark Gremmen [2]" w:date="2022-07-28T12:14:00Z">
          <w:r w:rsidR="001059C7" w:rsidRPr="04D5FEE6" w:rsidDel="198FEDB2">
            <w:rPr>
              <w:rFonts w:ascii="Calibri Light" w:hAnsi="Calibri Light" w:cs="Calibri Light"/>
              <w:lang w:val="nl-NL"/>
            </w:rPr>
            <w:delText xml:space="preserve">elke van onderstaande dingen </w:delText>
          </w:r>
          <w:r w:rsidR="001059C7" w:rsidRPr="04D5FEE6" w:rsidDel="13EFAB10">
            <w:rPr>
              <w:rFonts w:ascii="Calibri Light" w:hAnsi="Calibri Light" w:cs="Calibri Light"/>
              <w:lang w:val="nl-NL"/>
            </w:rPr>
            <w:delText>b</w:delText>
          </w:r>
        </w:del>
      </w:ins>
      <w:del w:id="666" w:author="Mark Gremmen [2]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>B</w:delText>
        </w:r>
      </w:del>
      <w:ins w:id="667" w:author="Mark Gremmen" w:date="2022-06-08T14:58:00Z">
        <w:del w:id="668" w:author="Mark Gremmen [2]" w:date="2022-07-28T12:14:00Z">
          <w:r w:rsidR="001059C7" w:rsidRPr="04D5FEE6" w:rsidDel="14AC8A1C">
            <w:rPr>
              <w:rFonts w:ascii="Calibri Light" w:hAnsi="Calibri Light" w:cs="Calibri Light"/>
              <w:lang w:val="nl-NL"/>
            </w:rPr>
            <w:delText>eperken</w:delText>
          </w:r>
        </w:del>
      </w:ins>
      <w:ins w:id="669" w:author="Mark Gremmen" w:date="2022-06-08T15:51:00Z">
        <w:del w:id="670" w:author="Mark Gremmen [2]" w:date="2022-07-28T12:14:00Z">
          <w:r w:rsidR="001059C7" w:rsidRPr="04D5FEE6" w:rsidDel="4732A878">
            <w:rPr>
              <w:rFonts w:ascii="Calibri Light" w:hAnsi="Calibri Light" w:cs="Calibri Light"/>
              <w:lang w:val="nl-NL"/>
            </w:rPr>
            <w:delText xml:space="preserve"> of belemmeren</w:delText>
          </w:r>
        </w:del>
      </w:ins>
      <w:ins w:id="671" w:author="Mark Gremmen" w:date="2022-06-08T14:58:00Z">
        <w:del w:id="672" w:author="Mark Gremmen [2]" w:date="2022-07-28T12:14:00Z">
          <w:r w:rsidR="001059C7" w:rsidRPr="04D5FEE6" w:rsidDel="14AC8A1C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673" w:author="Mark Gremmen [2]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van </w:delText>
        </w:r>
      </w:del>
      <w:del w:id="674" w:author="Mark Gremmen" w:date="2022-07-28T09:41:00Z">
        <w:r w:rsidR="001059C7" w:rsidRPr="04D5FEE6" w:rsidDel="33016E73">
          <w:rPr>
            <w:rFonts w:ascii="Calibri Light" w:hAnsi="Calibri Light" w:cs="Calibri Light"/>
            <w:lang w:val="nl-NL"/>
          </w:rPr>
          <w:lastRenderedPageBreak/>
          <w:delText xml:space="preserve">onderstaande dingen </w:delText>
        </w:r>
      </w:del>
      <w:del w:id="675" w:author="Mark Gremmen [2]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beinvloeden </w:delText>
        </w:r>
      </w:del>
      <w:ins w:id="676" w:author="Mark Gremmen [2]" w:date="2022-07-28T12:14:00Z">
        <w:r w:rsidR="04D5FEE6" w:rsidRPr="04D5FEE6">
          <w:rPr>
            <w:rFonts w:ascii="Calibri Light" w:eastAsia="Calibri Light" w:hAnsi="Calibri Light" w:cs="Calibri Light"/>
            <w:lang w:val="nl-NL"/>
          </w:rPr>
          <w:t>Beperken</w:t>
        </w:r>
        <w:proofErr w:type="spellEnd"/>
        <w:r w:rsidR="04D5FEE6" w:rsidRPr="04D5FEE6">
          <w:rPr>
            <w:rFonts w:ascii="Calibri Light" w:eastAsia="Calibri Light" w:hAnsi="Calibri Light" w:cs="Calibri Light"/>
            <w:lang w:val="nl-NL"/>
          </w:rPr>
          <w:t xml:space="preserve"> of belemmeren onderstaande zaken uw leven? Zo ja, in welke mate?</w:t>
        </w:r>
      </w:ins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65"/>
        <w:gridCol w:w="1582"/>
        <w:gridCol w:w="1569"/>
        <w:gridCol w:w="1569"/>
        <w:gridCol w:w="1569"/>
        <w:gridCol w:w="1506"/>
      </w:tblGrid>
      <w:tr w:rsidR="007B47E5" w:rsidRPr="009A2F1D" w14:paraId="6D664914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1AFF2DB8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677" w:author="Mark Gremmen [2]" w:date="2022-07-26T14:55:00Z">
              <w:r w:rsidRPr="2FA0F716">
                <w:rPr>
                  <w:rFonts w:ascii="Calibri Light" w:hAnsi="Calibri Light" w:cs="Calibri Light"/>
                  <w:lang w:val="nl-NL"/>
                </w:rPr>
                <w:t xml:space="preserve">nee, </w:t>
              </w:r>
            </w:ins>
            <w:ins w:id="678" w:author="Mark Gremmen" w:date="2022-07-28T13:49:00Z">
              <w:r w:rsidR="002D1E38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id="679" w:author="Mark Gremmen" w:date="2022-07-28T13:53:00Z">
              <w:r w:rsidR="00C141EF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id="680" w:author="Mark Gremmen" w:date="2022-07-28T13:49:00Z">
              <w:r w:rsidR="007B47E5">
                <w:rPr>
                  <w:rFonts w:ascii="Calibri Light" w:hAnsi="Calibri Light" w:cs="Calibri Light"/>
                  <w:lang w:val="nl-NL"/>
                </w:rPr>
                <w:t>)</w:t>
              </w:r>
            </w:ins>
            <w:ins w:id="681" w:author="Mark Gremmen" w:date="2022-07-28T13:50:00Z">
              <w:r w:rsidR="007B47E5">
                <w:rPr>
                  <w:rFonts w:ascii="Calibri Light" w:hAnsi="Calibri Light" w:cs="Calibri Light"/>
                  <w:lang w:val="nl-NL"/>
                </w:rPr>
                <w:t xml:space="preserve"> niet</w:t>
              </w:r>
            </w:ins>
            <w:del w:id="682" w:author="Mark Gremmen" w:date="2022-07-28T13:49:00Z">
              <w:r w:rsidRPr="2FA0F716" w:rsidDel="002D1E38">
                <w:rPr>
                  <w:rFonts w:ascii="Calibri Light" w:hAnsi="Calibri Light" w:cs="Calibri Light"/>
                  <w:lang w:val="nl-NL"/>
                </w:rPr>
                <w:delText>nauwelijks</w:delText>
              </w:r>
            </w:del>
            <w:del w:id="683" w:author="Mark Gremmen" w:date="2022-06-13T13:08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 xml:space="preserve"> tot</w:delText>
              </w:r>
            </w:del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  <w:del w:id="684" w:author="Mark Gremmen" w:date="2022-06-08T15:50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geen belemmering</w:delText>
              </w:r>
            </w:del>
          </w:p>
        </w:tc>
        <w:tc>
          <w:tcPr>
            <w:tcW w:w="1596" w:type="dxa"/>
          </w:tcPr>
          <w:p w14:paraId="065E567B" w14:textId="058A7015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685" w:author="Mark Gremmen [2]" w:date="2022-07-26T14:55:00Z">
              <w:r w:rsidRPr="2FA0F716">
                <w:rPr>
                  <w:rFonts w:ascii="Calibri Light" w:hAnsi="Calibri Light" w:cs="Calibri Light"/>
                  <w:lang w:val="nl-NL"/>
                </w:rPr>
                <w:t>j</w:t>
              </w:r>
            </w:ins>
            <w:ins w:id="686" w:author="Mark Gremmen [2]" w:date="2022-07-26T14:54:00Z">
              <w:r w:rsidRPr="2FA0F716">
                <w:rPr>
                  <w:rFonts w:ascii="Calibri Light" w:hAnsi="Calibri Light" w:cs="Calibri Light"/>
                  <w:lang w:val="nl-NL"/>
                </w:rPr>
                <w:t xml:space="preserve">a, </w:t>
              </w:r>
            </w:ins>
            <w:r w:rsidRPr="2FA0F716">
              <w:rPr>
                <w:rFonts w:ascii="Calibri Light" w:hAnsi="Calibri Light" w:cs="Calibri Light"/>
                <w:lang w:val="nl-NL"/>
              </w:rPr>
              <w:t>licht</w:t>
            </w:r>
            <w:del w:id="687" w:author="Mark Gremmen" w:date="2022-06-08T15:52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del w:id="688" w:author="Mark Gremmen" w:date="2022-06-08T15:50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 xml:space="preserve"> belemmering</w:delText>
              </w:r>
            </w:del>
          </w:p>
        </w:tc>
        <w:tc>
          <w:tcPr>
            <w:tcW w:w="1596" w:type="dxa"/>
          </w:tcPr>
          <w:p w14:paraId="6C285032" w14:textId="4AAFBC05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689" w:author="Mark Gremmen [2]" w:date="2022-07-26T14:54:00Z">
              <w:r w:rsidRPr="04D5FEE6">
                <w:rPr>
                  <w:rFonts w:ascii="Calibri Light" w:hAnsi="Calibri Light" w:cs="Calibri Light"/>
                  <w:lang w:val="nl-NL"/>
                </w:rPr>
                <w:t>ja,</w:t>
              </w:r>
            </w:ins>
            <w:ins w:id="690" w:author="Mark Gremmen [2]" w:date="2022-07-28T12:08:00Z">
              <w:r w:rsidRPr="04D5FEE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>matig</w:t>
            </w:r>
            <w:del w:id="691" w:author="Mark Gremmen" w:date="2022-06-08T15:52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04D5FEE6">
              <w:rPr>
                <w:rFonts w:ascii="Calibri Light" w:hAnsi="Calibri Light" w:cs="Calibri Light"/>
                <w:lang w:val="nl-NL"/>
              </w:rPr>
              <w:t xml:space="preserve"> </w:t>
            </w:r>
            <w:del w:id="692" w:author="Mark Gremmen" w:date="2022-06-08T15:50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14:paraId="6199921C" w14:textId="02C36A2A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693" w:author="Mark Gremmen [2]" w:date="2022-07-26T14:54:00Z">
              <w:r w:rsidRPr="2FA0F716">
                <w:rPr>
                  <w:rFonts w:ascii="Calibri Light" w:hAnsi="Calibri Light" w:cs="Calibri Light"/>
                  <w:lang w:val="nl-NL"/>
                </w:rPr>
                <w:t xml:space="preserve">ja, </w:t>
              </w:r>
            </w:ins>
            <w:r w:rsidRPr="2FA0F716">
              <w:rPr>
                <w:rFonts w:ascii="Calibri Light" w:hAnsi="Calibri Light" w:cs="Calibri Light"/>
                <w:lang w:val="nl-NL"/>
              </w:rPr>
              <w:t>ernstig</w:t>
            </w:r>
            <w:del w:id="694" w:author="Mark Gremmen" w:date="2022-06-08T15:52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  <w:del w:id="695" w:author="Mark Gremmen" w:date="2022-06-08T15:50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14:paraId="5B87376D" w14:textId="3B040D3E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696" w:author="Mark Gremmen [2]" w:date="2022-05-31T14:02:00Z">
              <w:r w:rsidRPr="009A2F1D" w:rsidDel="00C84177">
                <w:rPr>
                  <w:rFonts w:ascii="Calibri Light" w:hAnsi="Calibri Light" w:cs="Calibri Light"/>
                </w:rPr>
                <w:delText>n.v.t.</w:delText>
              </w:r>
            </w:del>
            <w:proofErr w:type="spellStart"/>
            <w:ins w:id="697" w:author="Mark Gremmen [2]" w:date="2022-05-31T14:02:00Z">
              <w:r w:rsidR="00C84177">
                <w:rPr>
                  <w:rFonts w:ascii="Calibri Light" w:hAnsi="Calibri Light" w:cs="Calibri Light"/>
                </w:rPr>
                <w:t>zeg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ik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liever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niet</w:t>
              </w:r>
            </w:ins>
            <w:proofErr w:type="spellEnd"/>
          </w:p>
        </w:tc>
      </w:tr>
      <w:tr w:rsidR="007B47E5" w:rsidRPr="009A2F1D" w14:paraId="36DBC10D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3E0327" w14:paraId="768FB07A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731B2196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ins w:id="698" w:author="Mark Gremmen [2]" w:date="2022-05-31T08:28:00Z">
              <w:r w:rsidR="3F54D78E" w:rsidRPr="04D5FEE6">
                <w:rPr>
                  <w:rFonts w:ascii="Calibri Light" w:hAnsi="Calibri Light" w:cs="Calibri Light"/>
                  <w:lang w:val="nl-NL"/>
                </w:rPr>
                <w:t>zoals</w:t>
              </w:r>
            </w:ins>
            <w:del w:id="699" w:author="Mark Gremmen [2]" w:date="2022-05-31T08:28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w.o</w:delText>
              </w:r>
            </w:del>
            <w:del w:id="700" w:author="Mark Gremmen [2]" w:date="2022-07-28T12:08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.</w:delText>
              </w:r>
            </w:del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ins w:id="701" w:author="Mark Gremmen" w:date="2022-06-08T15:00:00Z">
              <w:r w:rsidR="14AC8A1C" w:rsidRPr="04D5FEE6">
                <w:rPr>
                  <w:rFonts w:ascii="Calibri Light" w:hAnsi="Calibri Light" w:cs="Calibri Light"/>
                  <w:lang w:val="nl-NL"/>
                </w:rPr>
                <w:t>ige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 en </w:t>
            </w:r>
            <w:ins w:id="702" w:author="Mark Gremmen [2]" w:date="2022-07-05T07:20:00Z">
              <w:r w:rsidRPr="04D5FEE6">
                <w:rPr>
                  <w:rFonts w:ascii="Calibri Light" w:hAnsi="Calibri Light" w:cs="Calibri Light"/>
                  <w:lang w:val="nl-NL"/>
                </w:rPr>
                <w:t>sombere</w:t>
              </w:r>
            </w:ins>
            <w:ins w:id="703" w:author="Mark Gremmen [2]" w:date="2022-07-28T10:58:00Z">
              <w:r w:rsidRPr="04D5FEE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704" w:author="Mark Gremmen [2]" w:date="2022-07-05T07:20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depressie </w:delText>
              </w:r>
            </w:del>
            <w:ins w:id="705" w:author="Mark Gremmen" w:date="2022-06-08T15:00:00Z">
              <w:r w:rsidR="14AC8A1C" w:rsidRPr="04D5FEE6">
                <w:rPr>
                  <w:rFonts w:ascii="Calibri Light" w:hAnsi="Calibri Light" w:cs="Calibri Light"/>
                  <w:lang w:val="nl-NL"/>
                </w:rPr>
                <w:t>gevoelens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3E0327" w14:paraId="5149CDE1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0864D71B" w:rsidR="00D93DAA" w:rsidRPr="0009761A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706" w:author="Mark Gremmen [2]" w:date="2022-05-31T13:43:00Z">
              <w:r w:rsidRPr="0009761A" w:rsidDel="00A97786">
                <w:rPr>
                  <w:rFonts w:ascii="Calibri Light" w:hAnsi="Calibri Light" w:cs="Calibri Light"/>
                  <w:lang w:val="nl-NL"/>
                </w:rPr>
                <w:delText>beheersing taal / cultuur</w:delText>
              </w:r>
            </w:del>
            <w:ins w:id="707" w:author="Mark Gremmen [2]" w:date="2022-05-31T13:43:00Z">
              <w:r w:rsidR="00A97786" w:rsidRPr="0009761A">
                <w:rPr>
                  <w:rFonts w:ascii="Calibri Light" w:hAnsi="Calibri Light" w:cs="Calibri Light"/>
                  <w:lang w:val="nl-NL"/>
                </w:rPr>
                <w:t>lezen, schrijven of taal spreken</w:t>
              </w:r>
            </w:ins>
            <w:r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3E0327" w14:paraId="0F7455A5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23A448DE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708" w:author="Mark Gremmen [2]" w:date="2022-05-31T13:43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financiën (</w:delText>
              </w:r>
            </w:del>
            <w:del w:id="709" w:author="Mark Gremmen [2]" w:date="2022-05-31T13:44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id="710" w:author="Mark Gremmen" w:date="2022-06-08T15:01:00Z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moeite om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711" w:author="Mark Gremmen" w:date="2022-08-02T09:31:00Z">
              <w:r w:rsidRPr="143F0C87">
                <w:rPr>
                  <w:rFonts w:ascii="Calibri Light" w:hAnsi="Calibri Light" w:cs="Calibri Light"/>
                  <w:lang w:val="nl-NL"/>
                </w:rPr>
                <w:t>Moeite om</w:t>
              </w:r>
            </w:ins>
            <w:ins w:id="712" w:author="Mark Gremmen" w:date="2022-06-08T15:52:00Z">
              <w:r w:rsidR="008269A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rond </w:t>
            </w:r>
            <w:del w:id="713" w:author="Mark Gremmen" w:date="2022-06-08T15:01:00Z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te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714" w:author="Mark Gremmen" w:date="2022-08-02T09:31:00Z">
              <w:r w:rsidRPr="143F0C87">
                <w:rPr>
                  <w:rFonts w:ascii="Calibri Light" w:hAnsi="Calibri Light" w:cs="Calibri Light"/>
                  <w:lang w:val="nl-NL"/>
                </w:rPr>
                <w:t xml:space="preserve">te </w:t>
              </w:r>
            </w:ins>
            <w:r w:rsidRPr="143F0C87">
              <w:rPr>
                <w:rFonts w:ascii="Calibri Light" w:hAnsi="Calibri Light" w:cs="Calibri Light"/>
                <w:lang w:val="nl-NL"/>
              </w:rPr>
              <w:t>komen</w:t>
            </w:r>
            <w:ins w:id="715" w:author="Mark Gremmen" w:date="2022-08-02T09:34:00Z">
              <w:r w:rsidRPr="143F0C87">
                <w:rPr>
                  <w:rFonts w:ascii="Calibri Light" w:hAnsi="Calibri Light" w:cs="Calibri Light"/>
                  <w:lang w:val="nl-NL"/>
                </w:rPr>
                <w:t xml:space="preserve"> met geld</w:t>
              </w:r>
            </w:ins>
            <w:del w:id="716" w:author="Mark Gremmen [2]" w:date="2022-05-31T13:43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 xml:space="preserve">') </w:delText>
              </w:r>
            </w:del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3E0327" w14:paraId="56E2A463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504688F1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ins w:id="717" w:author="Mark Gremmen" w:date="2022-08-02T09:35:00Z">
              <w:r w:rsidRPr="143F0C87">
                <w:rPr>
                  <w:rFonts w:ascii="Calibri Light" w:hAnsi="Calibri Light" w:cs="Calibri Light"/>
                  <w:lang w:val="nl-NL"/>
                </w:rPr>
                <w:t>of</w:t>
              </w:r>
            </w:ins>
            <w:del w:id="718" w:author="Mark Gremmen" w:date="2022-08-02T09:35:00Z">
              <w:r w:rsidRPr="009A2F1D">
                <w:rPr>
                  <w:rFonts w:ascii="Calibri Light" w:hAnsi="Calibri Light" w:cs="Calibri Light"/>
                  <w:lang w:val="nl-NL"/>
                </w:rPr>
                <w:delText>/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76122504" w14:textId="77777777" w:rsidR="00D93DAA" w:rsidRPr="009A2F1D" w:rsidRDefault="00D93DAA">
      <w:pPr>
        <w:rPr>
          <w:rFonts w:ascii="Calibri Light" w:hAnsi="Calibri Light" w:cs="Calibri Light"/>
        </w:rPr>
      </w:pPr>
    </w:p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5C1BEC9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14C0DC0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5C56BBB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659F39D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zw03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id="719" w:author="Mark Gremmen [2]" w:date="2022-07-05T10:00:00Z">
        <w:r w:rsidRPr="43A2B355" w:rsidDel="001059C7">
          <w:rPr>
            <w:rFonts w:ascii="Calibri Light" w:hAnsi="Calibri Light" w:cs="Calibri Light"/>
            <w:lang w:val="nl-NL"/>
          </w:rPr>
          <w:delText>Vindt u dat u</w:delText>
        </w:r>
      </w:del>
      <w:ins w:id="720" w:author="Mark Gremmen [2]" w:date="2022-07-05T10:00:00Z">
        <w:r w:rsidRPr="43A2B355">
          <w:rPr>
            <w:rFonts w:ascii="Calibri Light" w:hAnsi="Calibri Light" w:cs="Calibri Light"/>
            <w:lang w:val="nl-NL"/>
          </w:rPr>
          <w:t>Heeft u</w:t>
        </w:r>
      </w:ins>
      <w:r w:rsidRPr="43A2B355">
        <w:rPr>
          <w:rFonts w:ascii="Calibri Light" w:hAnsi="Calibri Light" w:cs="Calibri Light"/>
          <w:lang w:val="nl-NL"/>
        </w:rPr>
        <w:t xml:space="preserve"> voldoende contacten </w:t>
      </w:r>
      <w:del w:id="721" w:author="Mark Gremmen [2]" w:date="2022-07-05T10:00:00Z">
        <w:r w:rsidRPr="43A2B355" w:rsidDel="001059C7">
          <w:rPr>
            <w:rFonts w:ascii="Calibri Light" w:hAnsi="Calibri Light" w:cs="Calibri Light"/>
            <w:lang w:val="nl-NL"/>
          </w:rPr>
          <w:delText>heeft</w:delText>
        </w:r>
      </w:del>
      <w:r w:rsidRPr="43A2B355">
        <w:rPr>
          <w:rFonts w:ascii="Calibri Light" w:hAnsi="Calibri Light" w:cs="Calibri Light"/>
          <w:lang w:val="nl-NL"/>
        </w:rPr>
        <w:t xml:space="preserve"> 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0325F82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722" w:author="Mark Gremmen [2]" w:date="2022-07-26T14:55:00Z">
        <w:r w:rsidRPr="2FA0F716">
          <w:rPr>
            <w:rFonts w:ascii="Calibri Light" w:hAnsi="Calibri Light" w:cs="Calibri Light"/>
          </w:rPr>
          <w:t xml:space="preserve">nee, </w:t>
        </w:r>
      </w:ins>
      <w:del w:id="723" w:author="Mark Gremmen [2]" w:date="2022-07-26T14:56:00Z">
        <w:r w:rsidRPr="2FA0F716" w:rsidDel="001059C7">
          <w:rPr>
            <w:rFonts w:ascii="Calibri Light" w:hAnsi="Calibri Light" w:cs="Calibri Light"/>
          </w:rPr>
          <w:delText xml:space="preserve">(vrijwel) </w:delText>
        </w:r>
      </w:del>
      <w:del w:id="724" w:author="Mark Gremmen" w:date="2022-07-27T10:07:00Z">
        <w:r w:rsidRPr="2FA0F716" w:rsidDel="00D13953">
          <w:rPr>
            <w:rFonts w:ascii="Calibri Light" w:hAnsi="Calibri Light" w:cs="Calibri Light"/>
          </w:rPr>
          <w:delText>nooit</w:delText>
        </w:r>
      </w:del>
      <w:ins w:id="725" w:author="Mark Gremmen" w:date="2022-07-27T10:07:00Z">
        <w:r w:rsidR="007F6A2A">
          <w:rPr>
            <w:rFonts w:ascii="Calibri Light" w:hAnsi="Calibri Light" w:cs="Calibri Light"/>
          </w:rPr>
          <w:t xml:space="preserve"> (</w:t>
        </w:r>
      </w:ins>
      <w:proofErr w:type="spellStart"/>
      <w:ins w:id="726" w:author="Mark Gremmen" w:date="2022-07-28T13:53:00Z">
        <w:r w:rsidR="00C141EF">
          <w:rPr>
            <w:rFonts w:ascii="Calibri Light" w:hAnsi="Calibri Light" w:cs="Calibri Light"/>
          </w:rPr>
          <w:t>bijna</w:t>
        </w:r>
      </w:ins>
      <w:proofErr w:type="spellEnd"/>
      <w:ins w:id="727" w:author="Mark Gremmen" w:date="2022-07-27T10:08:00Z">
        <w:r w:rsidR="007F6A2A">
          <w:rPr>
            <w:rFonts w:ascii="Calibri Light" w:hAnsi="Calibri Light" w:cs="Calibri Light"/>
          </w:rPr>
          <w:t xml:space="preserve">) </w:t>
        </w:r>
        <w:proofErr w:type="spellStart"/>
        <w:r w:rsidR="007F6A2A">
          <w:rPr>
            <w:rFonts w:ascii="Calibri Light" w:hAnsi="Calibri Light" w:cs="Calibri Light"/>
          </w:rPr>
          <w:t>niet</w:t>
        </w:r>
      </w:ins>
      <w:proofErr w:type="spellEnd"/>
      <w:del w:id="728" w:author="Mark Gremmen" w:date="2022-07-27T10:07:00Z">
        <w:r w:rsidRPr="2FA0F716" w:rsidDel="00D13953">
          <w:rPr>
            <w:rFonts w:ascii="Calibri Light" w:hAnsi="Calibri Light" w:cs="Calibri Light"/>
          </w:rPr>
          <w:delText xml:space="preserve"> </w:delText>
        </w:r>
      </w:del>
      <w:r w:rsidRPr="2FA0F716">
        <w:rPr>
          <w:rFonts w:ascii="Calibri Light" w:hAnsi="Calibri Light" w:cs="Calibri Light"/>
        </w:rPr>
        <w:t xml:space="preserve">  </w:t>
      </w:r>
    </w:p>
    <w:p w14:paraId="20F8ADBE" w14:textId="4EFF71E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729" w:author="Mark Gremmen [2]" w:date="2022-07-26T14:56:00Z">
        <w:r w:rsidRPr="2FA0F716">
          <w:rPr>
            <w:rFonts w:ascii="Calibri Light" w:hAnsi="Calibri Light" w:cs="Calibri Light"/>
          </w:rPr>
          <w:t xml:space="preserve">ja, </w:t>
        </w:r>
      </w:ins>
      <w:proofErr w:type="spellStart"/>
      <w:ins w:id="730" w:author="Mark Gremmen" w:date="2022-07-27T10:08:00Z">
        <w:r w:rsidR="007F6A2A">
          <w:rPr>
            <w:rFonts w:ascii="Calibri Light" w:hAnsi="Calibri Light" w:cs="Calibri Light"/>
          </w:rPr>
          <w:t>soms</w:t>
        </w:r>
      </w:ins>
      <w:proofErr w:type="spellEnd"/>
      <w:del w:id="731" w:author="Mark Gremmen" w:date="2022-07-27T10:08:00Z">
        <w:r w:rsidRPr="2FA0F716" w:rsidDel="007F6A2A">
          <w:rPr>
            <w:rFonts w:ascii="Calibri Light" w:hAnsi="Calibri Light" w:cs="Calibri Light"/>
          </w:rPr>
          <w:delText>zelden</w:delText>
        </w:r>
      </w:del>
      <w:r w:rsidRPr="2FA0F716">
        <w:rPr>
          <w:rFonts w:ascii="Calibri Light" w:hAnsi="Calibri Light" w:cs="Calibri Light"/>
        </w:rPr>
        <w:t xml:space="preserve"> </w:t>
      </w:r>
    </w:p>
    <w:p w14:paraId="7F2E2245" w14:textId="16E6564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732" w:author="Mark Gremmen [2]" w:date="2022-07-26T14:55:00Z">
        <w:r w:rsidRPr="2FA0F716">
          <w:rPr>
            <w:rFonts w:ascii="Calibri Light" w:hAnsi="Calibri Light" w:cs="Calibri Light"/>
          </w:rPr>
          <w:t xml:space="preserve">ja, </w:t>
        </w:r>
      </w:ins>
      <w:proofErr w:type="spellStart"/>
      <w:ins w:id="733" w:author="Mark Gremmen" w:date="2022-07-27T10:08:00Z">
        <w:r w:rsidR="007F6A2A">
          <w:rPr>
            <w:rFonts w:ascii="Calibri Light" w:hAnsi="Calibri Light" w:cs="Calibri Light"/>
          </w:rPr>
          <w:t>vaak</w:t>
        </w:r>
      </w:ins>
      <w:proofErr w:type="spellEnd"/>
      <w:del w:id="734" w:author="Mark Gremmen" w:date="2022-07-27T10:08:00Z">
        <w:r w:rsidRPr="2FA0F716" w:rsidDel="007F6A2A">
          <w:rPr>
            <w:rFonts w:ascii="Calibri Light" w:hAnsi="Calibri Light" w:cs="Calibri Light"/>
          </w:rPr>
          <w:delText>soms</w:delText>
        </w:r>
      </w:del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735" w:author="Mark Gremmen [2]" w:date="2022-07-26T14:55:00Z">
        <w:r w:rsidRPr="2FA0F716">
          <w:rPr>
            <w:rFonts w:ascii="Calibri Light" w:hAnsi="Calibri Light" w:cs="Calibri Light"/>
          </w:rPr>
          <w:t xml:space="preserve">ja, </w:t>
        </w:r>
      </w:ins>
      <w:ins w:id="736" w:author="Mark Gremmen" w:date="2022-07-27T10:08:00Z">
        <w:r w:rsidR="007F6A2A">
          <w:rPr>
            <w:rFonts w:ascii="Calibri Light" w:hAnsi="Calibri Light" w:cs="Calibri Light"/>
          </w:rPr>
          <w:t xml:space="preserve">heel </w:t>
        </w:r>
      </w:ins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ins w:id="737" w:author="Mark Gremmen" w:date="2022-07-27T10:06:00Z"/>
          <w:rFonts w:ascii="Calibri Light" w:hAnsi="Calibri Light" w:cs="Calibri Light"/>
          <w:lang w:val="nl-NL"/>
        </w:rPr>
      </w:pPr>
    </w:p>
    <w:p w14:paraId="640DE665" w14:textId="77777777" w:rsidR="00A779FA" w:rsidRDefault="00A779FA">
      <w:pPr>
        <w:rPr>
          <w:ins w:id="738" w:author="Mark Gremmen" w:date="2022-07-27T10:06:00Z"/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ins w:id="739" w:author="Mark Gremmen" w:date="2022-07-27T10:07:00Z"/>
          <w:rFonts w:ascii="Calibri Light" w:hAnsi="Calibri Light" w:cs="Calibri Light"/>
          <w:lang w:val="nl-NL"/>
        </w:rPr>
      </w:pPr>
    </w:p>
    <w:p w14:paraId="2316FACE" w14:textId="77777777" w:rsidR="00A779FA" w:rsidRPr="009A2F1D" w:rsidRDefault="00A779FA">
      <w:pPr>
        <w:rPr>
          <w:rFonts w:ascii="Calibri Light" w:hAnsi="Calibri Light" w:cs="Calibri Light"/>
          <w:lang w:val="nl-NL"/>
        </w:rPr>
      </w:pPr>
    </w:p>
    <w:p w14:paraId="36ED2DAD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43FE08FC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03AB7BCD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3C13211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lastRenderedPageBreak/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</w:t>
      </w:r>
      <w:ins w:id="740" w:author="Mark Gremmen [2]" w:date="2022-07-05T10:00:00Z">
        <w:r w:rsidRPr="43A2B355">
          <w:rPr>
            <w:rFonts w:ascii="Calibri Light" w:hAnsi="Calibri Light" w:cs="Calibri Light"/>
            <w:lang w:val="nl-NL"/>
          </w:rPr>
          <w:t xml:space="preserve"> actief</w:t>
        </w:r>
      </w:ins>
      <w:r w:rsidRPr="43A2B355">
        <w:rPr>
          <w:rFonts w:ascii="Calibri Light" w:hAnsi="Calibri Light" w:cs="Calibri Light"/>
          <w:lang w:val="nl-NL"/>
        </w:rPr>
        <w:t xml:space="preserve"> </w:t>
      </w:r>
      <w:del w:id="741" w:author="Mark Gremmen [2]" w:date="2022-07-05T10:00:00Z">
        <w:r w:rsidRPr="43A2B355" w:rsidDel="001059C7">
          <w:rPr>
            <w:rFonts w:ascii="Calibri Light" w:hAnsi="Calibri Light" w:cs="Calibri Light"/>
            <w:lang w:val="nl-NL"/>
          </w:rPr>
          <w:delText>i</w:delText>
        </w:r>
      </w:del>
      <w:del w:id="742" w:author="Mark Gremmen [2]" w:date="2022-07-05T09:59:00Z">
        <w:r w:rsidRPr="43A2B355" w:rsidDel="001059C7">
          <w:rPr>
            <w:rFonts w:ascii="Calibri Light" w:hAnsi="Calibri Light" w:cs="Calibri Light"/>
            <w:lang w:val="nl-NL"/>
          </w:rPr>
          <w:delText>ntensief</w:delText>
        </w:r>
      </w:del>
      <w:r w:rsidRPr="43A2B355">
        <w:rPr>
          <w:rFonts w:ascii="Calibri Light" w:hAnsi="Calibri Light" w:cs="Calibri Light"/>
          <w:lang w:val="nl-NL"/>
        </w:rPr>
        <w:t>?</w:t>
      </w:r>
      <w:ins w:id="743" w:author="Mark Gremmen" w:date="2022-07-27T10:49:00Z">
        <w:r w:rsidR="003D34E7">
          <w:rPr>
            <w:rFonts w:ascii="Calibri Light" w:hAnsi="Calibri Light" w:cs="Calibri Light"/>
            <w:lang w:val="nl-NL"/>
          </w:rPr>
          <w:t xml:space="preserve"> (zoals </w:t>
        </w:r>
      </w:ins>
      <w:ins w:id="744" w:author="Mark Gremmen" w:date="2022-07-27T10:50:00Z">
        <w:r w:rsidR="003D34E7">
          <w:rPr>
            <w:rFonts w:ascii="Calibri Light" w:hAnsi="Calibri Light" w:cs="Calibri Light"/>
            <w:lang w:val="nl-NL"/>
          </w:rPr>
          <w:t>wandelen, fietsen</w:t>
        </w:r>
      </w:ins>
      <w:ins w:id="745" w:author="Mark Gremmen" w:date="2022-07-27T10:51:00Z">
        <w:r w:rsidR="00AA7600">
          <w:rPr>
            <w:rFonts w:ascii="Calibri Light" w:hAnsi="Calibri Light" w:cs="Calibri Light"/>
            <w:lang w:val="nl-NL"/>
          </w:rPr>
          <w:t>, tuinieren</w:t>
        </w:r>
      </w:ins>
      <w:ins w:id="746" w:author="Mark Gremmen" w:date="2022-07-27T10:50:00Z">
        <w:r w:rsidR="003D34E7">
          <w:rPr>
            <w:rFonts w:ascii="Calibri Light" w:hAnsi="Calibri Light" w:cs="Calibri Light"/>
            <w:lang w:val="nl-NL"/>
          </w:rPr>
          <w:t>)</w:t>
        </w:r>
      </w:ins>
    </w:p>
    <w:p w14:paraId="1A1ED6FE" w14:textId="58CF4942" w:rsidR="00224C4D" w:rsidRDefault="00224C4D">
      <w:pPr>
        <w:pStyle w:val="ListParagraph"/>
        <w:keepNext/>
        <w:numPr>
          <w:ilvl w:val="0"/>
          <w:numId w:val="5"/>
        </w:numPr>
        <w:rPr>
          <w:ins w:id="747" w:author="Mark Gremmen" w:date="2022-07-27T10:50:00Z"/>
          <w:rFonts w:ascii="Calibri Light" w:hAnsi="Calibri Light" w:cs="Calibri Light"/>
          <w:lang w:val="nl-NL"/>
        </w:rPr>
      </w:pPr>
      <w:ins w:id="748" w:author="Mark Gremmen" w:date="2022-07-27T10:50:00Z">
        <w:r>
          <w:rPr>
            <w:rFonts w:ascii="Calibri Light" w:hAnsi="Calibri Light" w:cs="Calibri Light"/>
            <w:lang w:val="nl-NL"/>
          </w:rPr>
          <w:t>meerdere malen per week</w:t>
        </w:r>
      </w:ins>
    </w:p>
    <w:p w14:paraId="572D1494" w14:textId="4F9FF7A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maal per week </w:t>
      </w:r>
      <w:del w:id="749" w:author="Mark Gremmen" w:date="2022-07-27T10:50:00Z">
        <w:r w:rsidRPr="009A2F1D" w:rsidDel="00224C4D">
          <w:rPr>
            <w:rFonts w:ascii="Calibri Light" w:hAnsi="Calibri Light" w:cs="Calibri Light"/>
            <w:lang w:val="nl-NL"/>
          </w:rPr>
          <w:delText>(of vaker)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</w:p>
    <w:p w14:paraId="777B5A4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Pr="009A2F1D">
        <w:rPr>
          <w:rFonts w:ascii="Calibri Light" w:hAnsi="Calibri Light" w:cs="Calibri Light"/>
        </w:rPr>
        <w:t>maal</w:t>
      </w:r>
      <w:proofErr w:type="spellEnd"/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243B1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Pr="009A2F1D">
        <w:rPr>
          <w:rFonts w:ascii="Calibri Light" w:hAnsi="Calibri Light" w:cs="Calibri Light"/>
        </w:rPr>
        <w:t>maal</w:t>
      </w:r>
      <w:proofErr w:type="spellEnd"/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A026B4C" w14:textId="30B9BA6F" w:rsidR="00D93DAA" w:rsidRPr="009A2F1D" w:rsidDel="00DE7306" w:rsidRDefault="001059C7">
      <w:pPr>
        <w:pStyle w:val="ListParagraph"/>
        <w:keepNext/>
        <w:numPr>
          <w:ilvl w:val="0"/>
          <w:numId w:val="5"/>
        </w:numPr>
        <w:rPr>
          <w:del w:id="750" w:author="Mark Gremmen" w:date="2022-07-27T10:51:00Z"/>
          <w:rFonts w:ascii="Calibri Light" w:hAnsi="Calibri Light" w:cs="Calibri Light"/>
        </w:rPr>
      </w:pPr>
      <w:del w:id="751" w:author="Mark Gremmen" w:date="2022-07-27T10:51:00Z">
        <w:r w:rsidRPr="009A2F1D" w:rsidDel="00DE7306">
          <w:rPr>
            <w:rFonts w:ascii="Calibri Light" w:hAnsi="Calibri Light" w:cs="Calibri Light"/>
          </w:rPr>
          <w:delText xml:space="preserve">wel eens </w:delText>
        </w:r>
      </w:del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752" w:author="Mark Gremmen" w:date="2022-07-27T10:51:00Z">
        <w:r>
          <w:rPr>
            <w:rFonts w:ascii="Calibri Light" w:hAnsi="Calibri Light" w:cs="Calibri Light"/>
          </w:rPr>
          <w:t>(</w:t>
        </w:r>
      </w:ins>
      <w:proofErr w:type="spellStart"/>
      <w:ins w:id="753" w:author="Mark Gremmen" w:date="2022-07-28T13:53:00Z">
        <w:r w:rsidR="00C141EF">
          <w:rPr>
            <w:rFonts w:ascii="Calibri Light" w:hAnsi="Calibri Light" w:cs="Calibri Light"/>
          </w:rPr>
          <w:t>bijna</w:t>
        </w:r>
      </w:ins>
      <w:proofErr w:type="spellEnd"/>
      <w:ins w:id="754" w:author="Mark Gremmen" w:date="2022-07-27T10:51:00Z">
        <w:r>
          <w:rPr>
            <w:rFonts w:ascii="Calibri Light" w:hAnsi="Calibri Light" w:cs="Calibri Light"/>
          </w:rPr>
          <w:t xml:space="preserve">) </w:t>
        </w:r>
      </w:ins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6B506CE3" w14:textId="711C8B6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ins w:id="755" w:author="Mark Gremmen [2]" w:date="2022-05-31T08:29:00Z">
        <w:r w:rsidR="009A05B5">
          <w:rPr>
            <w:rFonts w:ascii="Calibri Light" w:hAnsi="Calibri Light" w:cs="Calibri Light"/>
            <w:lang w:val="nl-NL"/>
          </w:rPr>
          <w:t>zoals</w:t>
        </w:r>
      </w:ins>
      <w:del w:id="756" w:author="Mark Gremmen [2]" w:date="2022-05-31T08:29:00Z">
        <w:r w:rsidRPr="009A2F1D" w:rsidDel="009A05B5">
          <w:rPr>
            <w:rFonts w:ascii="Calibri Light" w:hAnsi="Calibri Light" w:cs="Calibri Light"/>
            <w:lang w:val="nl-NL"/>
          </w:rPr>
          <w:delText>o.m.</w:delText>
        </w:r>
      </w:del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287D96D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het verenigingsleven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5672640A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lastRenderedPageBreak/>
        <w:t>zw06</w:t>
      </w:r>
      <w:r w:rsidRPr="3DB877A1">
        <w:rPr>
          <w:rFonts w:ascii="Calibri Light" w:hAnsi="Calibri Light" w:cs="Calibri Light"/>
          <w:lang w:val="nl-NL"/>
        </w:rPr>
        <w:t xml:space="preserve">  </w:t>
      </w:r>
      <w:ins w:id="757" w:author="Mark Gremmen [2]" w:date="2022-07-26T14:33:00Z">
        <w:r w:rsidRPr="3DB877A1">
          <w:rPr>
            <w:rFonts w:ascii="Calibri Light" w:hAnsi="Calibri Light" w:cs="Calibri Light"/>
            <w:lang w:val="nl-NL"/>
          </w:rPr>
          <w:t>H</w:t>
        </w:r>
      </w:ins>
      <w:del w:id="758" w:author="Mark Gremmen [2]" w:date="2022-07-26T14:33:00Z">
        <w:r w:rsidR="001059C7" w:rsidRPr="3DB877A1" w:rsidDel="72B20FF3">
          <w:rPr>
            <w:rFonts w:ascii="Calibri Light" w:hAnsi="Calibri Light" w:cs="Calibri Light"/>
            <w:lang w:val="nl-NL"/>
          </w:rPr>
          <w:delText>In welke mate h</w:delText>
        </w:r>
      </w:del>
      <w:r w:rsidRPr="3DB877A1">
        <w:rPr>
          <w:rFonts w:ascii="Calibri Light" w:hAnsi="Calibri Light" w:cs="Calibri Light"/>
          <w:lang w:val="nl-NL"/>
        </w:rPr>
        <w:t>eeft u zich de afgelopen 12 maanden ingezet voor anderen en / of maatschappelijke doelen</w:t>
      </w:r>
      <w:ins w:id="759" w:author="Mark Gremmen" w:date="2022-08-02T09:23:00Z">
        <w:r w:rsidRPr="143F0C87">
          <w:rPr>
            <w:rFonts w:ascii="Calibri Light" w:hAnsi="Calibri Light" w:cs="Calibri Light"/>
            <w:lang w:val="nl-NL"/>
          </w:rPr>
          <w:t>. Zo ja, hoe vaak?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75"/>
        <w:gridCol w:w="2320"/>
        <w:gridCol w:w="2334"/>
        <w:gridCol w:w="2331"/>
      </w:tblGrid>
      <w:tr w:rsidR="00D93DAA" w:rsidRPr="009A2F1D" w14:paraId="06593F00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65FB6B2F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760" w:author="Mark Gremmen [2]" w:date="2022-05-31T08:35:00Z">
              <w:r w:rsidRPr="3DB877A1" w:rsidDel="72B20FF3">
                <w:rPr>
                  <w:rFonts w:ascii="Calibri Light" w:hAnsi="Calibri Light" w:cs="Calibri Light"/>
                </w:rPr>
                <w:delText>intensief</w:delText>
              </w:r>
            </w:del>
            <w:ins w:id="761" w:author="Mark Gremmen [2]" w:date="2022-07-26T14:33:00Z">
              <w:r w:rsidR="72B20FF3" w:rsidRPr="3DB877A1">
                <w:rPr>
                  <w:rFonts w:ascii="Calibri Light" w:hAnsi="Calibri Light" w:cs="Calibri Light"/>
                </w:rPr>
                <w:t xml:space="preserve">ja, </w:t>
              </w:r>
            </w:ins>
            <w:proofErr w:type="spellStart"/>
            <w:ins w:id="762" w:author="Mark Gremmen [2]" w:date="2022-05-31T08:35:00Z">
              <w:r w:rsidR="4EAF3A39" w:rsidRPr="3DB877A1">
                <w:rPr>
                  <w:rFonts w:ascii="Calibri Light" w:hAnsi="Calibri Light" w:cs="Calibri Light"/>
                </w:rPr>
                <w:t>vaak</w:t>
              </w:r>
            </w:ins>
            <w:proofErr w:type="spellEnd"/>
          </w:p>
        </w:tc>
        <w:tc>
          <w:tcPr>
            <w:tcW w:w="2394" w:type="dxa"/>
          </w:tcPr>
          <w:p w14:paraId="6B4C8214" w14:textId="71D67132" w:rsidR="00D93DAA" w:rsidRPr="009A2F1D" w:rsidRDefault="00074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763" w:author="Mark Gremmen [2]" w:date="2022-05-31T08:35:00Z">
              <w:r w:rsidRPr="3DB877A1" w:rsidDel="4EAF3A39">
                <w:rPr>
                  <w:rFonts w:ascii="Calibri Light" w:hAnsi="Calibri Light" w:cs="Calibri Light"/>
                </w:rPr>
                <w:delText>I</w:delText>
              </w:r>
              <w:r w:rsidRPr="3DB877A1" w:rsidDel="72B20FF3">
                <w:rPr>
                  <w:rFonts w:ascii="Calibri Light" w:hAnsi="Calibri Light" w:cs="Calibri Light"/>
                </w:rPr>
                <w:delText>ncidenteel</w:delText>
              </w:r>
            </w:del>
            <w:ins w:id="764" w:author="Mark Gremmen [2]" w:date="2022-07-26T14:33:00Z">
              <w:r w:rsidR="72B20FF3" w:rsidRPr="3DB877A1">
                <w:rPr>
                  <w:rFonts w:ascii="Calibri Light" w:hAnsi="Calibri Light" w:cs="Calibri Light"/>
                </w:rPr>
                <w:t xml:space="preserve">ja, </w:t>
              </w:r>
            </w:ins>
            <w:proofErr w:type="spellStart"/>
            <w:ins w:id="765" w:author="Mark Gremmen [2]" w:date="2022-05-31T08:35:00Z">
              <w:r w:rsidR="4EAF3A39" w:rsidRPr="3DB877A1">
                <w:rPr>
                  <w:rFonts w:ascii="Calibri Light" w:hAnsi="Calibri Light" w:cs="Calibri Light"/>
                </w:rPr>
                <w:t>af</w:t>
              </w:r>
              <w:proofErr w:type="spellEnd"/>
              <w:r w:rsidR="4EAF3A39" w:rsidRPr="3DB877A1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4EAF3A39" w:rsidRPr="3DB877A1">
                <w:rPr>
                  <w:rFonts w:ascii="Calibri Light" w:hAnsi="Calibri Light" w:cs="Calibri Light"/>
                </w:rPr>
                <w:t>en</w:t>
              </w:r>
              <w:proofErr w:type="spellEnd"/>
              <w:r w:rsidR="4EAF3A39" w:rsidRPr="3DB877A1">
                <w:rPr>
                  <w:rFonts w:ascii="Calibri Light" w:hAnsi="Calibri Light" w:cs="Calibri Light"/>
                </w:rPr>
                <w:t xml:space="preserve"> toe</w:t>
              </w:r>
            </w:ins>
            <w:del w:id="766" w:author="Mark Gremmen [2]" w:date="2022-05-31T08:35:00Z">
              <w:r w:rsidRPr="3DB877A1" w:rsidDel="72B20FF3">
                <w:rPr>
                  <w:rFonts w:ascii="Calibri Light" w:hAnsi="Calibri Light" w:cs="Calibri Light"/>
                </w:rPr>
                <w:delText xml:space="preserve"> </w:delText>
              </w:r>
            </w:del>
          </w:p>
        </w:tc>
        <w:tc>
          <w:tcPr>
            <w:tcW w:w="2394" w:type="dxa"/>
          </w:tcPr>
          <w:p w14:paraId="712728E8" w14:textId="635C5400" w:rsidR="00D93DAA" w:rsidRPr="009A2F1D" w:rsidRDefault="4EAF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3DB877A1">
              <w:rPr>
                <w:rFonts w:ascii="Calibri Light" w:hAnsi="Calibri Light" w:cs="Calibri Light"/>
              </w:rPr>
              <w:t xml:space="preserve">nee, </w:t>
            </w:r>
            <w:r w:rsidR="72B20FF3" w:rsidRPr="3DB877A1">
              <w:rPr>
                <w:rFonts w:ascii="Calibri Light" w:hAnsi="Calibri Light" w:cs="Calibri Light"/>
              </w:rPr>
              <w:t>(</w:t>
            </w:r>
            <w:proofErr w:type="spellStart"/>
            <w:ins w:id="767" w:author="Mark Gremmen" w:date="2022-07-28T13:53:00Z">
              <w:r w:rsidR="00C141EF">
                <w:rPr>
                  <w:rFonts w:ascii="Calibri Light" w:hAnsi="Calibri Light" w:cs="Calibri Light"/>
                </w:rPr>
                <w:t>bijna</w:t>
              </w:r>
            </w:ins>
            <w:proofErr w:type="spellEnd"/>
            <w:del w:id="768" w:author="Mark Gremmen" w:date="2022-07-28T13:53:00Z">
              <w:r w:rsidR="72B20FF3" w:rsidRPr="3DB877A1" w:rsidDel="00C141EF">
                <w:rPr>
                  <w:rFonts w:ascii="Calibri Light" w:hAnsi="Calibri Light" w:cs="Calibri Light"/>
                </w:rPr>
                <w:delText>vrijwel</w:delText>
              </w:r>
            </w:del>
            <w:r w:rsidR="72B20FF3" w:rsidRPr="3DB877A1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="72B20FF3" w:rsidRPr="3DB877A1">
              <w:rPr>
                <w:rFonts w:ascii="Calibri Light" w:hAnsi="Calibri Light" w:cs="Calibri Light"/>
              </w:rPr>
              <w:t>n</w:t>
            </w:r>
            <w:del w:id="769" w:author="Mark Gremmen [2]" w:date="2022-05-31T08:35:00Z">
              <w:r w:rsidR="00074D3F" w:rsidRPr="3DB877A1" w:rsidDel="72B20FF3">
                <w:rPr>
                  <w:rFonts w:ascii="Calibri Light" w:hAnsi="Calibri Light" w:cs="Calibri Light"/>
                </w:rPr>
                <w:delText>oo</w:delText>
              </w:r>
            </w:del>
            <w:r w:rsidR="72B20FF3" w:rsidRPr="3DB877A1">
              <w:rPr>
                <w:rFonts w:ascii="Calibri Light" w:hAnsi="Calibri Light" w:cs="Calibri Light"/>
              </w:rPr>
              <w:t>i</w:t>
            </w:r>
            <w:ins w:id="770" w:author="Mark Gremmen [2]" w:date="2022-05-31T08:35:00Z">
              <w:r w:rsidRPr="3DB877A1">
                <w:rPr>
                  <w:rFonts w:ascii="Calibri Light" w:hAnsi="Calibri Light" w:cs="Calibri Light"/>
                </w:rPr>
                <w:t>e</w:t>
              </w:r>
            </w:ins>
            <w:r w:rsidR="72B20FF3" w:rsidRPr="3DB877A1">
              <w:rPr>
                <w:rFonts w:ascii="Calibri Light" w:hAnsi="Calibri Light" w:cs="Calibri Light"/>
              </w:rPr>
              <w:t>t</w:t>
            </w:r>
            <w:proofErr w:type="spellEnd"/>
          </w:p>
        </w:tc>
      </w:tr>
      <w:tr w:rsidR="00D93DAA" w:rsidRPr="003E0327" w14:paraId="6934A002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33C76F52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</w:t>
            </w:r>
            <w:del w:id="771" w:author="Mark Gremmen [2]" w:date="2022-07-05T09:55:00Z">
              <w:r w:rsidRPr="43A2B355" w:rsidDel="001059C7">
                <w:rPr>
                  <w:rFonts w:ascii="Calibri Light" w:hAnsi="Calibri Light" w:cs="Calibri Light"/>
                  <w:lang w:val="nl-NL"/>
                </w:rPr>
                <w:delText>hulpbehoevende</w:delText>
              </w:r>
            </w:del>
            <w:r w:rsidRPr="43A2B355">
              <w:rPr>
                <w:rFonts w:ascii="Calibri Light" w:hAnsi="Calibri Light" w:cs="Calibri Light"/>
                <w:lang w:val="nl-NL"/>
              </w:rPr>
              <w:t xml:space="preserve"> </w:t>
            </w:r>
            <w:del w:id="772" w:author="Mark Gremmen [2]" w:date="2022-07-28T10:59:00Z">
              <w:r w:rsidRPr="43A2B355">
                <w:rPr>
                  <w:rFonts w:ascii="Calibri Light" w:hAnsi="Calibri Light" w:cs="Calibri Light"/>
                  <w:lang w:val="nl-NL"/>
                </w:rPr>
                <w:delText>naaste</w:delText>
              </w:r>
            </w:del>
            <w:ins w:id="773" w:author="Mark Gremmen [2]" w:date="2022-07-05T11:37:00Z">
              <w:r w:rsidRPr="78A7358E">
                <w:rPr>
                  <w:rFonts w:ascii="Calibri Light" w:hAnsi="Calibri Light" w:cs="Calibri Light"/>
                  <w:lang w:val="nl-NL"/>
                </w:rPr>
                <w:t>familielid</w:t>
              </w:r>
              <w:r w:rsidRPr="43A2B355">
                <w:rPr>
                  <w:rFonts w:ascii="Calibri Light" w:hAnsi="Calibri Light" w:cs="Calibri Light"/>
                  <w:lang w:val="nl-NL"/>
                </w:rPr>
                <w:t>, vriend of kennis</w:t>
              </w:r>
            </w:ins>
            <w:ins w:id="774" w:author="Mark Gremmen [2]" w:date="2022-07-05T09:55:00Z">
              <w:r w:rsidRPr="43A2B355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43A2B355">
              <w:rPr>
                <w:rFonts w:ascii="Calibri Light" w:hAnsi="Calibri Light" w:cs="Calibri Light"/>
                <w:lang w:val="nl-NL"/>
              </w:rPr>
              <w:t xml:space="preserve">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3E0327" w14:paraId="360E34E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zorgwekkende situatie (eenzaamheid, zelfverwaarlozing of andere probleemsituatie)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24D62A1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47187A4F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11190204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in de nabije toekomst vrijwilligerswerk (blijven) doen?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12"/>
      </w:tblGrid>
      <w:tr w:rsidR="00D93DAA" w:rsidRPr="009A2F1D" w14:paraId="416B18FB" w14:textId="77777777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68E3AEF" w14:textId="77777777" w:rsidR="00D93DAA" w:rsidRPr="009A2F1D" w:rsidRDefault="001059C7">
            <w:pPr>
              <w:rPr>
                <w:rFonts w:ascii="Calibri Light" w:hAnsi="Calibri Light" w:cs="Calibri Light"/>
                <w:color w:val="CCCCCC"/>
              </w:rPr>
            </w:pPr>
            <w:r w:rsidRPr="009A2F1D">
              <w:rPr>
                <w:rFonts w:ascii="Calibri Light" w:hAnsi="Calibri Light" w:cs="Calibri Light"/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977BBC4" w14:textId="77777777" w:rsidR="00D93DAA" w:rsidRPr="009A2F1D" w:rsidRDefault="00D93DAA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rFonts w:ascii="Calibri Light" w:hAnsi="Calibri Light" w:cs="Calibri Light"/>
                <w:color w:val="CCCCCC"/>
              </w:rPr>
            </w:pPr>
          </w:p>
        </w:tc>
      </w:tr>
    </w:tbl>
    <w:p w14:paraId="44AA39AA" w14:textId="77777777" w:rsidR="00D93DAA" w:rsidRPr="009A2F1D" w:rsidRDefault="001059C7">
      <w:p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br w:type="page"/>
      </w: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ins w:id="775" w:author="Mark Gremmen [2]" w:date="2022-06-01T10:38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14:paraId="112AD394" w14:textId="77777777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ins w:id="776" w:author="Mark Gremmen [2]" w:date="2022-06-01T10:38:00Z"/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del w:id="777" w:author="Mark Gremmen [2]" w:date="2022-07-28T11:02:00Z">
        <w:r w:rsidRPr="005557F3">
          <w:rPr>
            <w:rFonts w:ascii="Calibri Light" w:hAnsi="Calibri Light" w:cs="Calibri Light"/>
            <w:lang w:val="nl-NL"/>
          </w:rPr>
          <w:delText xml:space="preserve">  </w:delText>
        </w:r>
      </w:del>
      <w:ins w:id="778" w:author="Mark Gremmen [2]" w:date="2022-06-01T10:38:00Z">
        <w:r w:rsidR="003D436E" w:rsidRPr="00E61F33">
          <w:rPr>
            <w:rFonts w:ascii="Calibri Light" w:hAnsi="Calibri Light" w:cs="Calibri Light"/>
            <w:lang w:val="nl-NL"/>
          </w:rPr>
          <w:t xml:space="preserve">ik wil niet ergens aan vast zitten  </w:t>
        </w:r>
      </w:ins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tijdsgebrek/te druk (vanwege baan, zorgtaak of andere prioriteiten)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ins w:id="779" w:author="Mark Gremmen [2]" w:date="2022-05-31T08:36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14:paraId="0E3F0247" w14:textId="6C294DC9" w:rsidR="00D93DAA" w:rsidRPr="005557F3" w:rsidDel="003D436E" w:rsidRDefault="001059C7" w:rsidP="005557F3">
      <w:pPr>
        <w:keepNext/>
        <w:spacing w:before="120" w:line="240" w:lineRule="auto"/>
        <w:ind w:left="360"/>
        <w:rPr>
          <w:del w:id="780" w:author="Mark Gremmen [2]" w:date="2022-06-01T10:38:00Z"/>
          <w:rFonts w:ascii="Calibri Light" w:hAnsi="Calibri Light" w:cs="Calibri Light"/>
          <w:lang w:val="nl-NL"/>
        </w:rPr>
      </w:pPr>
      <w:del w:id="781" w:author="Mark Gremmen [2]" w:date="2022-06-01T10:38:00Z">
        <w:r w:rsidRPr="005557F3" w:rsidDel="001059C7">
          <w:rPr>
            <w:rFonts w:ascii="Calibri Light" w:hAnsi="Calibri Light" w:cs="Calibri Light"/>
            <w:lang w:val="nl-NL"/>
          </w:rPr>
          <w:delText xml:space="preserve">  </w:delText>
        </w:r>
      </w:del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14:paraId="7B3F5C9F" w14:textId="77777777" w:rsidR="00D93DAA" w:rsidRPr="009A2F1D" w:rsidRDefault="00D93DAA">
      <w:pPr>
        <w:rPr>
          <w:rFonts w:ascii="Calibri Light" w:hAnsi="Calibri Light" w:cs="Calibri Light"/>
        </w:rPr>
      </w:pPr>
    </w:p>
    <w:p w14:paraId="48D148F5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1FE8A8F6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3BA6A38F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F72CD6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t>zw13</w:t>
      </w:r>
      <w:r w:rsidRPr="009A2F1D">
        <w:rPr>
          <w:rFonts w:ascii="Calibri Light" w:hAnsi="Calibri Light" w:cs="Calibri Light"/>
          <w:lang w:val="nl-NL"/>
        </w:rPr>
        <w:t xml:space="preserve"> [OPTIONEEL] Welke vormen van burenhulp bent u bereid te verlenen?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Uit eigen beweging of als het u gevraagd wordt door een buurtbewoner.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lastRenderedPageBreak/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197FC4D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hulp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AE63CD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helpen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041474CE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ins w:id="782" w:author="Mark Gremmen [2]" w:date="2022-07-28T11:02:00Z">
        <w:r w:rsidRPr="78A7358E">
          <w:rPr>
            <w:rFonts w:ascii="Calibri Light" w:hAnsi="Calibri Light" w:cs="Calibri Light"/>
          </w:rPr>
          <w:t>geven</w:t>
        </w:r>
      </w:ins>
      <w:proofErr w:type="spellEnd"/>
      <w:del w:id="783" w:author="Mark Gremmen [2]" w:date="2022-07-28T11:02:00Z">
        <w:r w:rsidRPr="009A2F1D">
          <w:rPr>
            <w:rFonts w:ascii="Calibri Light" w:hAnsi="Calibri Light" w:cs="Calibri Light"/>
          </w:rPr>
          <w:delText>toedienen</w:delText>
        </w:r>
      </w:del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856251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7BD8C6C1" w14:textId="59BCD005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del w:id="784" w:author="Mark Gremmen [2]" w:date="2022-07-05T12:58:00Z">
        <w:r w:rsidRPr="5CACD928" w:rsidDel="001059C7">
          <w:rPr>
            <w:rFonts w:ascii="Calibri Light" w:hAnsi="Calibri Light" w:cs="Calibri Light"/>
            <w:lang w:val="nl-NL"/>
          </w:rPr>
          <w:delText>ondersteuning</w:delText>
        </w:r>
      </w:del>
      <w:ins w:id="785" w:author="Mark Gremmen [2]" w:date="2022-07-05T12:58:00Z">
        <w:r w:rsidRPr="5CACD928">
          <w:rPr>
            <w:rFonts w:ascii="Calibri Light" w:hAnsi="Calibri Light" w:cs="Calibri Light"/>
            <w:lang w:val="nl-NL"/>
          </w:rPr>
          <w:t>hulp</w:t>
        </w:r>
      </w:ins>
      <w:r w:rsidRPr="5CACD928">
        <w:rPr>
          <w:rFonts w:ascii="Calibri Light" w:hAnsi="Calibri Light" w:cs="Calibri Light"/>
          <w:lang w:val="nl-NL"/>
        </w:rPr>
        <w:t xml:space="preserve"> bij een 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14:paraId="301F90D1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wegens omstandigheden geen burenhulp geven   </w:t>
      </w:r>
    </w:p>
    <w:p w14:paraId="4603728C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burenhulp geven </w:t>
      </w:r>
    </w:p>
    <w:p w14:paraId="0D4E4FC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0578D3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09D13D7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3B30BB54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786" w:author="Mark Gremmen" w:date="2022-08-03T13:55:00Z">
        <w:r w:rsidRPr="009A2F1D" w:rsidDel="001D71DA">
          <w:rPr>
            <w:rFonts w:ascii="Calibri Light" w:hAnsi="Calibri Light" w:cs="Calibri Light"/>
            <w:lang w:val="nl-NL"/>
          </w:rPr>
          <w:delText>Q87</w:delText>
        </w:r>
      </w:del>
      <w:r w:rsidRPr="009A2F1D">
        <w:rPr>
          <w:rFonts w:ascii="Calibri Light" w:hAnsi="Calibri Light" w:cs="Calibri Light"/>
          <w:lang w:val="nl-NL"/>
        </w:rPr>
        <w:t xml:space="preserve"> Indien u geen zorg aan een hulpbehoevende naaste verricht, dan kunt u deze vraag overslaan.</w:t>
      </w:r>
    </w:p>
    <w:p w14:paraId="60E2BA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2A918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58094F9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D71DA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009A2F1D">
        <w:rPr>
          <w:rFonts w:ascii="Calibri Light" w:hAnsi="Calibri Light" w:cs="Calibri Light"/>
          <w:lang w:val="nl-NL"/>
        </w:rPr>
        <w:t xml:space="preserve"> </w:t>
      </w:r>
      <w:ins w:id="787" w:author="Mark Gremmen" w:date="2022-07-27T10:09:00Z">
        <w:r w:rsidR="00802EA7" w:rsidRPr="78A7358E">
          <w:rPr>
            <w:rFonts w:ascii="Calibri Light" w:hAnsi="Calibri Light" w:cs="Calibri Light"/>
            <w:lang w:val="nl-NL"/>
          </w:rPr>
          <w:t>Voelt</w:t>
        </w:r>
      </w:ins>
      <w:ins w:id="788" w:author="Mark Gremmen [2]" w:date="2022-07-28T11:03:00Z">
        <w:r w:rsidR="00802EA7" w:rsidRPr="78A7358E">
          <w:rPr>
            <w:rFonts w:ascii="Calibri Light" w:hAnsi="Calibri Light" w:cs="Calibri Light"/>
            <w:lang w:val="nl-NL"/>
          </w:rPr>
          <w:t xml:space="preserve"> </w:t>
        </w:r>
      </w:ins>
      <w:del w:id="789" w:author="Mark Gremmen" w:date="2022-07-27T10:09:00Z">
        <w:r w:rsidRPr="009A2F1D" w:rsidDel="00802EA7">
          <w:rPr>
            <w:rFonts w:ascii="Calibri Light" w:hAnsi="Calibri Light" w:cs="Calibri Light"/>
            <w:lang w:val="nl-NL"/>
          </w:rPr>
          <w:delText xml:space="preserve">In welke mate voelt </w:delText>
        </w:r>
      </w:del>
      <w:r w:rsidRPr="009A2F1D">
        <w:rPr>
          <w:rFonts w:ascii="Calibri Light" w:hAnsi="Calibri Light" w:cs="Calibri Light"/>
          <w:lang w:val="nl-NL"/>
        </w:rPr>
        <w:t xml:space="preserve">u zich belemmerd in uw dagelijkse </w:t>
      </w:r>
      <w:del w:id="790" w:author="Mark Gremmen" w:date="2022-06-13T14:57:00Z">
        <w:r w:rsidRPr="009A2F1D" w:rsidDel="002432CC">
          <w:rPr>
            <w:rFonts w:ascii="Calibri Light" w:hAnsi="Calibri Light" w:cs="Calibri Light"/>
            <w:lang w:val="nl-NL"/>
          </w:rPr>
          <w:delText xml:space="preserve">activiteiten / </w:delText>
        </w:r>
      </w:del>
      <w:r w:rsidRPr="009A2F1D">
        <w:rPr>
          <w:rFonts w:ascii="Calibri Light" w:hAnsi="Calibri Light" w:cs="Calibri Light"/>
          <w:lang w:val="nl-NL"/>
        </w:rPr>
        <w:t xml:space="preserve">bezigheden door het geven van zorg aan </w:t>
      </w:r>
      <w:ins w:id="791" w:author="Mark Gremmen" w:date="2022-07-28T09:44:00Z">
        <w:r w:rsidR="00A64136">
          <w:rPr>
            <w:rFonts w:ascii="Calibri Light" w:hAnsi="Calibri Light" w:cs="Calibri Light"/>
            <w:lang w:val="nl-NL"/>
          </w:rPr>
          <w:t>ie</w:t>
        </w:r>
        <w:r w:rsidR="000218CD">
          <w:rPr>
            <w:rFonts w:ascii="Calibri Light" w:hAnsi="Calibri Light" w:cs="Calibri Light"/>
            <w:lang w:val="nl-NL"/>
          </w:rPr>
          <w:t xml:space="preserve">mand die hulp nodig heeft? </w:t>
        </w:r>
      </w:ins>
      <w:del w:id="792" w:author="Mark Gremmen" w:date="2022-07-28T09:44:00Z">
        <w:r w:rsidRPr="009A2F1D" w:rsidDel="000218CD">
          <w:rPr>
            <w:rFonts w:ascii="Calibri Light" w:hAnsi="Calibri Light" w:cs="Calibri Light"/>
            <w:lang w:val="nl-NL"/>
          </w:rPr>
          <w:delText>een hulpbehoevende naaste (mantelzorg)?</w:delText>
        </w:r>
      </w:del>
    </w:p>
    <w:p w14:paraId="3045109A" w14:textId="7381FBCA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793" w:author="Mark Gremmen" w:date="2022-07-27T10:10:00Z">
        <w:r>
          <w:rPr>
            <w:rFonts w:ascii="Calibri Light" w:hAnsi="Calibri Light" w:cs="Calibri Light"/>
          </w:rPr>
          <w:t>n</w:t>
        </w:r>
        <w:r w:rsidR="00802EA7">
          <w:rPr>
            <w:rFonts w:ascii="Calibri Light" w:hAnsi="Calibri Light" w:cs="Calibri Light"/>
          </w:rPr>
          <w:t xml:space="preserve">ee, </w:t>
        </w:r>
      </w:ins>
      <w:r w:rsidR="001059C7" w:rsidRPr="009A2F1D">
        <w:rPr>
          <w:rFonts w:ascii="Calibri Light" w:hAnsi="Calibri Light" w:cs="Calibri Light"/>
        </w:rPr>
        <w:t>(</w:t>
      </w:r>
      <w:proofErr w:type="spellStart"/>
      <w:ins w:id="794" w:author="Mark Gremmen" w:date="2022-07-28T13:54:00Z">
        <w:r w:rsidR="00C141EF">
          <w:rPr>
            <w:rFonts w:ascii="Calibri Light" w:hAnsi="Calibri Light" w:cs="Calibri Light"/>
          </w:rPr>
          <w:t>bijna</w:t>
        </w:r>
      </w:ins>
      <w:proofErr w:type="spellEnd"/>
      <w:del w:id="795" w:author="Mark Gremmen" w:date="2022-07-28T13:54:00Z">
        <w:r w:rsidR="001059C7" w:rsidRPr="009A2F1D" w:rsidDel="00C141EF">
          <w:rPr>
            <w:rFonts w:ascii="Calibri Light" w:hAnsi="Calibri Light" w:cs="Calibri Light"/>
          </w:rPr>
          <w:delText>v</w:delText>
        </w:r>
      </w:del>
      <w:del w:id="796" w:author="Mark Gremmen" w:date="2022-07-28T13:53:00Z">
        <w:r w:rsidR="001059C7" w:rsidRPr="009A2F1D" w:rsidDel="00C141EF">
          <w:rPr>
            <w:rFonts w:ascii="Calibri Light" w:hAnsi="Calibri Light" w:cs="Calibri Light"/>
          </w:rPr>
          <w:delText>rijwel</w:delText>
        </w:r>
      </w:del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567861F1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797" w:author="Mark Gremmen" w:date="2022-07-27T10:10:00Z">
        <w:r>
          <w:rPr>
            <w:rFonts w:ascii="Calibri Light" w:hAnsi="Calibri Light" w:cs="Calibri Light"/>
          </w:rPr>
          <w:t>j</w:t>
        </w:r>
      </w:ins>
      <w:ins w:id="798" w:author="Mark Gremmen" w:date="2022-07-27T10:11:00Z">
        <w:r>
          <w:rPr>
            <w:rFonts w:ascii="Calibri Light" w:hAnsi="Calibri Light" w:cs="Calibri Light"/>
          </w:rPr>
          <w:t xml:space="preserve">a, </w:t>
        </w:r>
        <w:proofErr w:type="spellStart"/>
        <w:r>
          <w:rPr>
            <w:rFonts w:ascii="Calibri Light" w:hAnsi="Calibri Light" w:cs="Calibri Light"/>
          </w:rPr>
          <w:t>soms</w:t>
        </w:r>
      </w:ins>
      <w:proofErr w:type="spellEnd"/>
      <w:del w:id="799" w:author="Mark Gremmen" w:date="2022-07-27T10:10:00Z">
        <w:r w:rsidR="001059C7" w:rsidRPr="009A2F1D" w:rsidDel="00E3378B">
          <w:rPr>
            <w:rFonts w:ascii="Calibri Light" w:hAnsi="Calibri Light" w:cs="Calibri Light"/>
          </w:rPr>
          <w:delText>zelden</w:delText>
        </w:r>
      </w:del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54D4B3A4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800" w:author="Mark Gremmen" w:date="2022-07-27T10:10:00Z">
        <w:r>
          <w:rPr>
            <w:rFonts w:ascii="Calibri Light" w:hAnsi="Calibri Light" w:cs="Calibri Light"/>
          </w:rPr>
          <w:t xml:space="preserve">ja, </w:t>
        </w:r>
        <w:proofErr w:type="spellStart"/>
        <w:r>
          <w:rPr>
            <w:rFonts w:ascii="Calibri Light" w:hAnsi="Calibri Light" w:cs="Calibri Light"/>
          </w:rPr>
          <w:t>vaak</w:t>
        </w:r>
      </w:ins>
      <w:proofErr w:type="spellEnd"/>
      <w:del w:id="801" w:author="Mark Gremmen" w:date="2022-07-27T10:10:00Z">
        <w:r w:rsidR="001059C7" w:rsidRPr="009A2F1D" w:rsidDel="00FE27B9">
          <w:rPr>
            <w:rFonts w:ascii="Calibri Light" w:hAnsi="Calibri Light" w:cs="Calibri Light"/>
          </w:rPr>
          <w:delText>soms</w:delText>
        </w:r>
      </w:del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802" w:author="Mark Gremmen" w:date="2022-07-27T10:10:00Z">
        <w:r>
          <w:rPr>
            <w:rFonts w:ascii="Calibri Light" w:hAnsi="Calibri Light" w:cs="Calibri Light"/>
          </w:rPr>
          <w:t xml:space="preserve">ja, heel </w:t>
        </w:r>
      </w:ins>
      <w:proofErr w:type="spellStart"/>
      <w:r w:rsidR="001059C7" w:rsidRPr="009A2F1D"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1870981" w14:textId="3D85155E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803" w:author="Mark Gremmen [2]" w:date="2022-07-05T14:00:00Z">
        <w:r w:rsidRPr="00E3378B" w:rsidDel="001059C7">
          <w:rPr>
            <w:rFonts w:ascii="Calibri Light" w:hAnsi="Calibri Light" w:cs="Calibri Light"/>
            <w:lang w:val="nl-NL"/>
          </w:rPr>
          <w:delText xml:space="preserve">weet niet </w:delText>
        </w:r>
      </w:del>
      <w:ins w:id="804" w:author="Mark Gremmen [2]" w:date="2022-07-05T13:59:00Z">
        <w:r w:rsidRPr="00E3378B">
          <w:rPr>
            <w:rFonts w:ascii="Calibri Light" w:hAnsi="Calibri Light" w:cs="Calibri Light"/>
            <w:lang w:val="nl-NL"/>
          </w:rPr>
          <w:t>wil ik niet zeggen</w:t>
        </w:r>
      </w:ins>
      <w:ins w:id="805" w:author="Mark Gremmen [2]" w:date="2022-07-05T14:00:00Z">
        <w:r w:rsidRPr="00E3378B">
          <w:rPr>
            <w:rFonts w:ascii="Calibri Light" w:hAnsi="Calibri Light" w:cs="Calibri Light"/>
            <w:lang w:val="nl-NL"/>
          </w:rPr>
          <w:t xml:space="preserve"> / weet niet</w:t>
        </w:r>
      </w:ins>
    </w:p>
    <w:p w14:paraId="04846758" w14:textId="77777777" w:rsidR="00D93DAA" w:rsidRDefault="00D93DAA">
      <w:pPr>
        <w:rPr>
          <w:ins w:id="806" w:author="Mark Gremmen" w:date="2022-07-27T10:10:00Z"/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667D4766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F29093D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14546CAA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0C429BA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807" w:author="Mark Gremmen [2]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808" w:author="Mark Gremmen [2]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809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  <w:del w:id="810" w:author="Mark Gremmen" w:date="2022-07-07T12:02:00Z">
          <w:r w:rsidR="00875AD5" w:rsidDel="001222BA">
            <w:rPr>
              <w:rFonts w:ascii="Calibri Light" w:hAnsi="Calibri Light" w:cs="Calibri Light"/>
              <w:lang w:val="nl-NL"/>
            </w:rPr>
            <w:delText xml:space="preserve">eens </w:delText>
          </w:r>
        </w:del>
      </w:ins>
      <w:ins w:id="811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812" w:author="Mark Gremmen [2]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813" w:author="Mark Gremmen" w:date="2022-06-13T10:52:00Z">
        <w:r w:rsidRPr="009A2F1D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14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ins w:id="815" w:author="Mark Gremmen [2]" w:date="2022-05-31T13:05:00Z">
        <w:del w:id="816" w:author="Mark Gremmen" w:date="2022-06-13T10:52:00Z">
          <w:r w:rsidR="008D6671" w:rsidDel="00497C1D">
            <w:rPr>
              <w:rFonts w:ascii="Calibri Light" w:hAnsi="Calibri Light" w:cs="Calibri Light"/>
              <w:lang w:val="nl-NL"/>
            </w:rPr>
            <w:delText>stellingen</w:delText>
          </w:r>
        </w:del>
      </w:ins>
      <w:ins w:id="817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612F25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8B41323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94"/>
        <w:gridCol w:w="1303"/>
        <w:gridCol w:w="1225"/>
        <w:gridCol w:w="1290"/>
        <w:gridCol w:w="1271"/>
        <w:gridCol w:w="1303"/>
        <w:gridCol w:w="1274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3E0327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140B081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</w:t>
            </w:r>
            <w:del w:id="818" w:author="Mark Gremmen [2]" w:date="2022-07-05T13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op als het even 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3E0327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3E0327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55031D0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regel</w:t>
            </w:r>
            <w:del w:id="819" w:author="Mark Gremmen [2]" w:date="2022-06-01T10:37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/organiseer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id="820" w:author="Mark Gremmen [2]" w:date="2022-07-05T13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3E0327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3E0327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334027C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ins w:id="821" w:author="Mark Gremmen" w:date="2022-06-13T13:35:00Z">
        <w:r w:rsidR="00376E89" w:rsidRPr="43A2B355">
          <w:rPr>
            <w:rFonts w:ascii="Calibri Light" w:hAnsi="Calibri Light" w:cs="Calibri Light"/>
            <w:lang w:val="nl-NL"/>
          </w:rPr>
          <w:t xml:space="preserve"> zelf</w:t>
        </w:r>
      </w:ins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del w:id="822" w:author="Mark Gremmen" w:date="2022-06-13T13:34:00Z">
        <w:r w:rsidRPr="43A2B355" w:rsidDel="001059C7">
          <w:rPr>
            <w:rFonts w:ascii="Calibri Light" w:hAnsi="Calibri Light" w:cs="Calibri Light"/>
            <w:lang w:val="nl-NL"/>
          </w:rPr>
          <w:delText>kunt u dan terugvallen op</w:delText>
        </w:r>
      </w:del>
      <w:ins w:id="823" w:author="Mark Gremmen" w:date="2022-06-13T13:34:00Z">
        <w:r w:rsidR="00376E89" w:rsidRPr="43A2B355">
          <w:rPr>
            <w:rFonts w:ascii="Calibri Light" w:hAnsi="Calibri Light" w:cs="Calibri Light"/>
            <w:lang w:val="nl-NL"/>
          </w:rPr>
          <w:t xml:space="preserve">wie </w:t>
        </w:r>
      </w:ins>
      <w:ins w:id="824" w:author="Mark Gremmen" w:date="2022-07-28T11:07:00Z">
        <w:r w:rsidR="00E52C67">
          <w:rPr>
            <w:rFonts w:ascii="Calibri Light" w:hAnsi="Calibri Light" w:cs="Calibri Light"/>
            <w:lang w:val="nl-NL"/>
          </w:rPr>
          <w:t>kunt u dan vragen?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4E3B0C3F" w14:textId="77CEE6FC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825" w:author="Mark Gremmen" w:date="2022-06-08T15:03:00Z">
              <w:r w:rsidRPr="009A2F1D" w:rsidDel="008F341C">
                <w:rPr>
                  <w:rFonts w:ascii="Calibri Light" w:hAnsi="Calibri Light" w:cs="Calibri Light"/>
                </w:rPr>
                <w:delText>j</w:delText>
              </w:r>
            </w:del>
            <w:del w:id="826" w:author="Mark Gremmen [2]" w:date="2022-05-31T08:37:00Z">
              <w:r w:rsidRPr="009A2F1D" w:rsidDel="00264747">
                <w:rPr>
                  <w:rFonts w:ascii="Calibri Light" w:hAnsi="Calibri Light" w:cs="Calibri Light"/>
                </w:rPr>
                <w:delText xml:space="preserve">a, </w:delText>
              </w:r>
            </w:del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ins w:id="827" w:author="Mark Gremmen [2]" w:date="2022-05-31T08:37:00Z">
              <w:r w:rsidR="00264747">
                <w:rPr>
                  <w:rFonts w:ascii="Calibri Light" w:hAnsi="Calibri Light" w:cs="Calibri Light"/>
                </w:rPr>
                <w:t>wel</w:t>
              </w:r>
            </w:ins>
            <w:proofErr w:type="spellEnd"/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id="828" w:author="Mark Gremmen [2]" w:date="2022-07-28T12:38:00Z">
              <w:r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n.v.t. / </w:delText>
              </w:r>
            </w:del>
            <w:r w:rsidR="4A5B095C"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7A6BB88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1934EBE" w14:textId="77777777" w:rsidR="00D93DAA" w:rsidRPr="009A2F1D" w:rsidRDefault="00D93DAA">
      <w:pPr>
        <w:rPr>
          <w:rFonts w:ascii="Calibri Light" w:hAnsi="Calibri Light" w:cs="Calibri Light"/>
        </w:rPr>
      </w:pPr>
    </w:p>
    <w:p w14:paraId="5B4082F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829" w:author="Mark Gremmen" w:date="2022-08-03T13:56:00Z">
        <w:r w:rsidRPr="009A2F1D" w:rsidDel="00E17771">
          <w:rPr>
            <w:rFonts w:ascii="Calibri Light" w:hAnsi="Calibri Light" w:cs="Calibri Light"/>
            <w:lang w:val="nl-NL"/>
          </w:rPr>
          <w:delText xml:space="preserve">Q88 </w:delText>
        </w:r>
      </w:del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4EC796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EF9FEB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52580113" w:rsidR="00D93DAA" w:rsidRPr="009A2F1D" w:rsidRDefault="4A5B095C">
      <w:pPr>
        <w:keepNext/>
        <w:rPr>
          <w:ins w:id="830" w:author="Mark Gremmen [2]" w:date="2022-07-28T12:39:00Z"/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</w:t>
      </w:r>
      <w:del w:id="831" w:author="Mark Gremmen [2]" w:date="2022-07-05T09:52:00Z">
        <w:r w:rsidR="001059C7" w:rsidRPr="04D5FEE6" w:rsidDel="4A5B095C">
          <w:rPr>
            <w:rFonts w:ascii="Calibri Light" w:hAnsi="Calibri Light" w:cs="Calibri Light"/>
            <w:lang w:val="nl-NL"/>
          </w:rPr>
          <w:delText>of initiatieven</w:delText>
        </w:r>
      </w:del>
      <w:r w:rsidRPr="04D5FEE6">
        <w:rPr>
          <w:rFonts w:ascii="Calibri Light" w:hAnsi="Calibri Light" w:cs="Calibri Light"/>
          <w:lang w:val="nl-NL"/>
        </w:rPr>
        <w:t xml:space="preserve"> wilt u de gemeente meegeven</w:t>
      </w:r>
      <w:ins w:id="832" w:author="Mark Gremmen [2]" w:date="2022-07-28T12:40:00Z">
        <w:r w:rsidRPr="04D5FEE6">
          <w:rPr>
            <w:rFonts w:ascii="Calibri Light" w:hAnsi="Calibri Light" w:cs="Calibri Light"/>
            <w:lang w:val="nl-NL"/>
          </w:rPr>
          <w:t xml:space="preserve"> om mensen </w:t>
        </w:r>
      </w:ins>
      <w:ins w:id="833" w:author="Mark Gremmen [2]" w:date="2022-07-28T12:41:00Z">
        <w:r w:rsidRPr="04D5FEE6">
          <w:rPr>
            <w:rFonts w:ascii="Calibri Light" w:hAnsi="Calibri Light" w:cs="Calibri Light"/>
            <w:lang w:val="nl-NL"/>
          </w:rPr>
          <w:t xml:space="preserve">te helpen, te laten meedoen </w:t>
        </w:r>
      </w:ins>
      <w:ins w:id="834" w:author="Mark Gremmen" w:date="2022-08-03T13:56:00Z">
        <w:r w:rsidR="00E17771">
          <w:rPr>
            <w:rFonts w:ascii="Calibri Light" w:hAnsi="Calibri Light" w:cs="Calibri Light"/>
            <w:lang w:val="nl-NL"/>
          </w:rPr>
          <w:t>of</w:t>
        </w:r>
      </w:ins>
      <w:ins w:id="835" w:author="Mark Gremmen [2]" w:date="2022-07-28T12:41:00Z">
        <w:r w:rsidRPr="04D5FEE6">
          <w:rPr>
            <w:rFonts w:ascii="Calibri Light" w:hAnsi="Calibri Light" w:cs="Calibri Light"/>
            <w:lang w:val="nl-NL"/>
          </w:rPr>
          <w:t xml:space="preserve"> te laten meetellen</w:t>
        </w:r>
      </w:ins>
      <w:r w:rsidRPr="04D5FEE6">
        <w:rPr>
          <w:rFonts w:ascii="Calibri Light" w:hAnsi="Calibri Light" w:cs="Calibri Light"/>
          <w:lang w:val="nl-NL"/>
        </w:rPr>
        <w:t>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0DE6F72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306639B6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5CC0D807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288A7B73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id="836" w:author="Mark Gremmen [2]" w:date="2022-07-05T11:38:00Z">
        <w:r w:rsidR="001059C7" w:rsidRPr="04D5FEE6" w:rsidDel="4A5B095C">
          <w:rPr>
            <w:rFonts w:ascii="Calibri Light" w:hAnsi="Calibri Light" w:cs="Calibri Light"/>
            <w:lang w:val="nl-NL"/>
          </w:rPr>
          <w:delText>Hoe waardeer</w:delText>
        </w:r>
      </w:del>
      <w:ins w:id="837" w:author="Mark Gremmen [2]" w:date="2022-07-05T11:38:00Z">
        <w:r w:rsidRPr="04D5FEE6">
          <w:rPr>
            <w:rFonts w:ascii="Calibri Light" w:hAnsi="Calibri Light" w:cs="Calibri Light"/>
            <w:lang w:val="nl-NL"/>
          </w:rPr>
          <w:t>Wat vind</w:t>
        </w:r>
      </w:ins>
      <w:ins w:id="838" w:author="Mark Gremmen [2]" w:date="2022-07-05T12:11:00Z">
        <w:r w:rsidRPr="04D5FEE6">
          <w:rPr>
            <w:rFonts w:ascii="Calibri Light" w:hAnsi="Calibri Light" w:cs="Calibri Light"/>
            <w:lang w:val="nl-NL"/>
          </w:rPr>
          <w:t>t</w:t>
        </w:r>
      </w:ins>
      <w:ins w:id="839" w:author="Mark Gremmen [2]" w:date="2022-07-05T11:38:00Z">
        <w:r w:rsidRPr="04D5FEE6">
          <w:rPr>
            <w:rFonts w:ascii="Calibri Light" w:hAnsi="Calibri Light" w:cs="Calibri Light"/>
            <w:lang w:val="nl-NL"/>
          </w:rPr>
          <w:t xml:space="preserve"> u van </w:t>
        </w:r>
      </w:ins>
      <w:del w:id="840" w:author="Mark Gremmen [2]" w:date="2022-07-28T12:18:00Z">
        <w:r w:rsidR="001059C7" w:rsidRPr="04D5FEE6" w:rsidDel="4A5B095C">
          <w:rPr>
            <w:rFonts w:ascii="Calibri Light" w:hAnsi="Calibri Light" w:cs="Calibri Light"/>
            <w:lang w:val="nl-NL"/>
          </w:rPr>
          <w:delText>t</w:delText>
        </w:r>
      </w:del>
      <w:del w:id="841" w:author="Mark Gremmen [2]" w:date="2022-07-05T11:3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del w:id="842" w:author="Mark Gremmen [2]" w:date="2022-07-28T12:18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u </w:delText>
        </w:r>
      </w:del>
      <w:r w:rsidRPr="04D5FEE6">
        <w:rPr>
          <w:rFonts w:ascii="Calibri Light" w:hAnsi="Calibri Light" w:cs="Calibri Light"/>
          <w:lang w:val="nl-NL"/>
        </w:rPr>
        <w:t xml:space="preserve">de </w:t>
      </w:r>
      <w:ins w:id="843" w:author="Mark Gremmen [2]" w:date="2022-07-05T09:41:00Z">
        <w:r w:rsidRPr="04D5FEE6">
          <w:rPr>
            <w:rFonts w:ascii="Calibri Light" w:hAnsi="Calibri Light" w:cs="Calibri Light"/>
            <w:lang w:val="nl-NL"/>
          </w:rPr>
          <w:t xml:space="preserve">moeite die </w:t>
        </w:r>
      </w:ins>
      <w:del w:id="844" w:author="Mark Gremmen [2]" w:date="2022-07-05T09:41:00Z">
        <w:r w:rsidR="001059C7" w:rsidRPr="04D5FEE6" w:rsidDel="4A5B095C">
          <w:rPr>
            <w:rFonts w:ascii="Calibri Light" w:hAnsi="Calibri Light" w:cs="Calibri Light"/>
            <w:lang w:val="nl-NL"/>
          </w:rPr>
          <w:delText>inspanningen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del w:id="845" w:author="Mark Gremmen [2]" w:date="2022-07-05T09:41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van </w:delText>
        </w:r>
      </w:del>
      <w:r w:rsidRPr="04D5FEE6">
        <w:rPr>
          <w:rFonts w:ascii="Calibri Light" w:hAnsi="Calibri Light" w:cs="Calibri Light"/>
          <w:lang w:val="nl-NL"/>
        </w:rPr>
        <w:t>uw gemeente</w:t>
      </w:r>
      <w:ins w:id="846" w:author="Mark Gremmen [2]" w:date="2022-07-05T09:41:00Z">
        <w:r w:rsidRPr="04D5FEE6">
          <w:rPr>
            <w:rFonts w:ascii="Calibri Light" w:hAnsi="Calibri Light" w:cs="Calibri Light"/>
            <w:lang w:val="nl-NL"/>
          </w:rPr>
          <w:t xml:space="preserve"> neemt</w:t>
        </w:r>
      </w:ins>
      <w:r w:rsidRPr="04D5FEE6">
        <w:rPr>
          <w:rFonts w:ascii="Calibri Light" w:hAnsi="Calibri Light" w:cs="Calibri Light"/>
          <w:lang w:val="nl-NL"/>
        </w:rPr>
        <w:t xml:space="preserve"> om inwoners </w:t>
      </w:r>
      <w:del w:id="847" w:author="Mark Gremmen [2]" w:date="2022-07-05T09:42:00Z">
        <w:r w:rsidR="001059C7" w:rsidRPr="04D5FEE6" w:rsidDel="4A5B095C">
          <w:rPr>
            <w:rFonts w:ascii="Calibri Light" w:hAnsi="Calibri Light" w:cs="Calibri Light"/>
            <w:lang w:val="nl-NL"/>
          </w:rPr>
          <w:delText>volledig</w:delText>
        </w:r>
      </w:del>
      <w:r w:rsidRPr="04D5FEE6">
        <w:rPr>
          <w:rFonts w:ascii="Calibri Light" w:hAnsi="Calibri Light" w:cs="Calibri Light"/>
          <w:lang w:val="nl-NL"/>
        </w:rPr>
        <w:t xml:space="preserve"> te laten </w:t>
      </w:r>
      <w:del w:id="848" w:author="Mark Gremmen [2]" w:date="2022-07-08T11:22:00Z">
        <w:r w:rsidR="001059C7" w:rsidRPr="04D5FEE6" w:rsidDel="4A5B095C">
          <w:rPr>
            <w:rFonts w:ascii="Calibri Light" w:hAnsi="Calibri Light" w:cs="Calibri Light"/>
            <w:lang w:val="nl-NL"/>
          </w:rPr>
          <w:delText>deelnemen aan de maatschappij</w:delText>
        </w:r>
      </w:del>
      <w:ins w:id="849" w:author="Mark Gremmen [2]" w:date="2022-07-08T11:22:00Z">
        <w:r w:rsidRPr="04D5FEE6">
          <w:rPr>
            <w:rFonts w:ascii="Calibri Light" w:hAnsi="Calibri Light" w:cs="Calibri Light"/>
            <w:lang w:val="nl-NL"/>
          </w:rPr>
          <w:t xml:space="preserve">meedoen </w:t>
        </w:r>
      </w:ins>
      <w:ins w:id="850" w:author="Mark Gremmen [2]" w:date="2022-07-08T11:23:00Z">
        <w:r w:rsidRPr="04D5FEE6">
          <w:rPr>
            <w:rFonts w:ascii="Calibri Light" w:hAnsi="Calibri Light" w:cs="Calibri Light"/>
            <w:lang w:val="nl-NL"/>
          </w:rPr>
          <w:t xml:space="preserve">en meetellen </w:t>
        </w:r>
      </w:ins>
      <w:ins w:id="851" w:author="Mark Gremmen [2]" w:date="2022-07-08T11:22:00Z">
        <w:r w:rsidRPr="04D5FEE6">
          <w:rPr>
            <w:rFonts w:ascii="Calibri Light" w:hAnsi="Calibri Light" w:cs="Calibri Light"/>
            <w:lang w:val="nl-NL"/>
          </w:rPr>
          <w:t>in de gemeente</w:t>
        </w:r>
      </w:ins>
      <w:r w:rsidRPr="04D5FEE6">
        <w:rPr>
          <w:rFonts w:ascii="Calibri Light" w:hAnsi="Calibri Light" w:cs="Calibri Light"/>
          <w:lang w:val="nl-NL"/>
        </w:rPr>
        <w:t>?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</w:t>
      </w:r>
      <w:del w:id="852" w:author="Mark Gremmen [2]" w:date="2022-07-05T11:3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zorgwekkende</w:delText>
        </w:r>
      </w:del>
      <w:ins w:id="853" w:author="Mark Gremmen [2]" w:date="2022-07-05T11:39:00Z">
        <w:r w:rsidRPr="04D5FEE6">
          <w:rPr>
            <w:rFonts w:ascii="Calibri Light" w:hAnsi="Calibri Light" w:cs="Calibri Light"/>
            <w:lang w:val="nl-NL"/>
          </w:rPr>
          <w:t xml:space="preserve"> moeilijke</w:t>
        </w:r>
      </w:ins>
      <w:r w:rsidRPr="04D5FEE6">
        <w:rPr>
          <w:rFonts w:ascii="Calibri Light" w:hAnsi="Calibri Light" w:cs="Calibri Light"/>
          <w:lang w:val="nl-NL"/>
        </w:rPr>
        <w:t xml:space="preserve"> situatie.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3769E42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sc02</w:t>
      </w:r>
      <w:r w:rsidRPr="349E07B5">
        <w:rPr>
          <w:rFonts w:ascii="Calibri Light" w:hAnsi="Calibri Light" w:cs="Calibri Light"/>
          <w:lang w:val="nl-NL"/>
        </w:rPr>
        <w:t xml:space="preserve"> </w:t>
      </w:r>
      <w:del w:id="854" w:author="Mark Gremmen [2]" w:date="2022-07-05T13:01:00Z">
        <w:r w:rsidRPr="349E07B5" w:rsidDel="001059C7">
          <w:rPr>
            <w:rFonts w:ascii="Calibri Light" w:hAnsi="Calibri Light" w:cs="Calibri Light"/>
            <w:lang w:val="nl-NL"/>
          </w:rPr>
          <w:delText>Hoe waardeer</w:delText>
        </w:r>
      </w:del>
      <w:ins w:id="855" w:author="Mark Gremmen [2]" w:date="2022-07-05T13:01:00Z">
        <w:r w:rsidRPr="349E07B5">
          <w:rPr>
            <w:rFonts w:ascii="Calibri Light" w:hAnsi="Calibri Light" w:cs="Calibri Light"/>
            <w:lang w:val="nl-NL"/>
          </w:rPr>
          <w:t xml:space="preserve">Wat vindt u van </w:t>
        </w:r>
      </w:ins>
      <w:del w:id="856" w:author="Mark Gremmen [2]" w:date="2022-07-05T13:01:00Z">
        <w:r w:rsidRPr="349E07B5" w:rsidDel="001059C7">
          <w:rPr>
            <w:rFonts w:ascii="Calibri Light" w:hAnsi="Calibri Light" w:cs="Calibri Light"/>
            <w:lang w:val="nl-NL"/>
          </w:rPr>
          <w:delText xml:space="preserve">t u </w:delText>
        </w:r>
      </w:del>
      <w:r w:rsidRPr="349E07B5">
        <w:rPr>
          <w:rFonts w:ascii="Calibri Light" w:hAnsi="Calibri Light" w:cs="Calibri Light"/>
          <w:lang w:val="nl-NL"/>
        </w:rPr>
        <w:t xml:space="preserve">alle </w:t>
      </w:r>
      <w:ins w:id="857" w:author="Mark Gremmen [2]" w:date="2022-07-05T09:50:00Z">
        <w:r w:rsidRPr="349E07B5">
          <w:rPr>
            <w:rFonts w:ascii="Calibri Light" w:hAnsi="Calibri Light" w:cs="Calibri Light"/>
            <w:lang w:val="nl-NL"/>
          </w:rPr>
          <w:t>m</w:t>
        </w:r>
      </w:ins>
      <w:ins w:id="858" w:author="Mark Gremmen [2]" w:date="2022-07-05T09:51:00Z">
        <w:r w:rsidRPr="349E07B5">
          <w:rPr>
            <w:rFonts w:ascii="Calibri Light" w:hAnsi="Calibri Light" w:cs="Calibri Light"/>
            <w:lang w:val="nl-NL"/>
          </w:rPr>
          <w:t xml:space="preserve">oeite die </w:t>
        </w:r>
      </w:ins>
      <w:del w:id="859" w:author="Mark Gremmen [2]" w:date="2022-07-05T09:50:00Z">
        <w:r w:rsidRPr="349E07B5" w:rsidDel="001059C7">
          <w:rPr>
            <w:rFonts w:ascii="Calibri Light" w:hAnsi="Calibri Light" w:cs="Calibri Light"/>
            <w:lang w:val="nl-NL"/>
          </w:rPr>
          <w:delText xml:space="preserve">inspanningen van uw </w:delText>
        </w:r>
      </w:del>
      <w:ins w:id="860" w:author="Mark Gremmen [2]" w:date="2022-07-05T11:40:00Z">
        <w:r w:rsidRPr="349E07B5">
          <w:rPr>
            <w:rFonts w:ascii="Calibri Light" w:hAnsi="Calibri Light" w:cs="Calibri Light"/>
            <w:lang w:val="nl-NL"/>
          </w:rPr>
          <w:t xml:space="preserve">uw </w:t>
        </w:r>
      </w:ins>
      <w:r w:rsidRPr="349E07B5">
        <w:rPr>
          <w:rFonts w:ascii="Calibri Light" w:hAnsi="Calibri Light" w:cs="Calibri Light"/>
          <w:lang w:val="nl-NL"/>
        </w:rPr>
        <w:t xml:space="preserve">gemeente </w:t>
      </w:r>
      <w:ins w:id="861" w:author="Mark Gremmen [2]" w:date="2022-07-05T09:51:00Z">
        <w:r w:rsidRPr="349E07B5">
          <w:rPr>
            <w:rFonts w:ascii="Calibri Light" w:hAnsi="Calibri Light" w:cs="Calibri Light"/>
            <w:lang w:val="nl-NL"/>
          </w:rPr>
          <w:t xml:space="preserve">neemt </w:t>
        </w:r>
      </w:ins>
      <w:r w:rsidRPr="349E07B5">
        <w:rPr>
          <w:rFonts w:ascii="Calibri Light" w:hAnsi="Calibri Light" w:cs="Calibri Light"/>
          <w:lang w:val="nl-NL"/>
        </w:rPr>
        <w:t xml:space="preserve">voor </w:t>
      </w:r>
      <w:del w:id="862" w:author="Mark Gremmen [2]" w:date="2022-07-08T11:18:00Z">
        <w:r w:rsidRPr="349E07B5" w:rsidDel="001059C7">
          <w:rPr>
            <w:rFonts w:ascii="Calibri Light" w:hAnsi="Calibri Light" w:cs="Calibri Light"/>
            <w:lang w:val="nl-NL"/>
          </w:rPr>
          <w:delText>haar</w:delText>
        </w:r>
      </w:del>
      <w:r w:rsidRPr="349E07B5">
        <w:rPr>
          <w:rFonts w:ascii="Calibri Light" w:hAnsi="Calibri Light" w:cs="Calibri Light"/>
          <w:lang w:val="nl-NL"/>
        </w:rPr>
        <w:t xml:space="preserve"> inwoners?</w:t>
      </w:r>
      <w:r w:rsidRPr="00B353F8">
        <w:rPr>
          <w:lang w:val="nl-NL"/>
        </w:rPr>
        <w:br/>
      </w:r>
      <w:r w:rsidRPr="00B353F8">
        <w:rPr>
          <w:lang w:val="nl-NL"/>
        </w:rPr>
        <w:lastRenderedPageBreak/>
        <w:br/>
      </w:r>
      <w:r w:rsidRPr="349E07B5">
        <w:rPr>
          <w:rFonts w:ascii="Calibri Light" w:hAnsi="Calibri Light" w:cs="Calibri Light"/>
          <w:lang w:val="nl-NL"/>
        </w:rPr>
        <w:t>Geef dit aan met een rapportcijfer van 1 tot en met 10.</w:t>
      </w:r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56958FDC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57433343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863" w:author="Mark Gremmen [2]" w:date="2022-07-28T11:06:00Z">
        <w:r w:rsidRPr="78A7358E">
          <w:rPr>
            <w:rFonts w:ascii="Calibri Light" w:hAnsi="Calibri Light" w:cs="Calibri Light"/>
          </w:rPr>
          <w:t>V</w:t>
        </w:r>
      </w:ins>
      <w:ins w:id="864" w:author="Mark Gremmen [2]" w:date="2022-05-27T11:33:00Z">
        <w:r w:rsidRPr="78A7358E">
          <w:rPr>
            <w:rFonts w:ascii="Calibri Light" w:hAnsi="Calibri Light" w:cs="Calibri Light"/>
          </w:rPr>
          <w:t>rouw</w:t>
        </w:r>
      </w:ins>
    </w:p>
    <w:p w14:paraId="42F7DA6E" w14:textId="74D6F086" w:rsidR="78A7358E" w:rsidRDefault="78A7358E" w:rsidP="00B353F8">
      <w:pPr>
        <w:keepNext/>
        <w:rPr>
          <w:ins w:id="865" w:author="Mark Gremmen [2]" w:date="2022-07-28T11:06:00Z"/>
          <w:rFonts w:ascii="Calibri Light" w:hAnsi="Calibri Light" w:cs="Calibri Light"/>
        </w:rPr>
      </w:pPr>
    </w:p>
    <w:p w14:paraId="7CD17685" w14:textId="2BF4919A" w:rsidR="00D93DAA" w:rsidRDefault="00163ED0" w:rsidP="00260555">
      <w:pPr>
        <w:pStyle w:val="ListParagraph"/>
        <w:keepNext/>
        <w:numPr>
          <w:ilvl w:val="0"/>
          <w:numId w:val="5"/>
        </w:numPr>
        <w:spacing w:before="0"/>
        <w:rPr>
          <w:rFonts w:ascii="Calibri Light" w:hAnsi="Calibri Light" w:cs="Calibri Light"/>
        </w:rPr>
      </w:pPr>
      <w:del w:id="866" w:author="Mark Gremmen [2]" w:date="2022-07-08T11:18:00Z">
        <w:r w:rsidRPr="143F0C87" w:rsidDel="00163ED0">
          <w:rPr>
            <w:rFonts w:ascii="Calibri Light" w:hAnsi="Calibri Light" w:cs="Calibri Light"/>
          </w:rPr>
          <w:delText>overig</w:delText>
        </w:r>
      </w:del>
      <w:proofErr w:type="spellStart"/>
      <w:ins w:id="867" w:author="Mark Gremmen" w:date="2022-08-02T09:24:00Z">
        <w:r w:rsidRPr="143F0C87">
          <w:rPr>
            <w:rFonts w:ascii="Calibri Light" w:hAnsi="Calibri Light" w:cs="Calibri Light"/>
          </w:rPr>
          <w:t>anders</w:t>
        </w:r>
      </w:ins>
      <w:proofErr w:type="spellEnd"/>
      <w:ins w:id="868" w:author="Mark Gremmen [2]" w:date="2022-07-08T11:18:00Z">
        <w:del w:id="869" w:author="Mark Gremmen" w:date="2022-08-02T09:24:00Z">
          <w:r w:rsidRPr="143F0C87" w:rsidDel="349E07B5">
            <w:rPr>
              <w:rFonts w:ascii="Calibri Light" w:hAnsi="Calibri Light" w:cs="Calibri Light"/>
            </w:rPr>
            <w:delText>overig</w:delText>
          </w:r>
        </w:del>
      </w:ins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ins w:id="870" w:author="Mark Gremmen [2]" w:date="2022-05-27T11:32:00Z"/>
          <w:rFonts w:ascii="Calibri Light" w:hAnsi="Calibri Light" w:cs="Calibri Light"/>
          <w:lang w:val="nl-NL"/>
        </w:rPr>
      </w:pPr>
      <w:ins w:id="871" w:author="Mark Gremmen [2]" w:date="2022-05-31T14:21:00Z">
        <w:r w:rsidRPr="00260555">
          <w:rPr>
            <w:rFonts w:ascii="Calibri Light" w:hAnsi="Calibri Light" w:cs="Calibri Light"/>
            <w:lang w:val="nl-NL"/>
          </w:rPr>
          <w:t xml:space="preserve">wil ik </w:t>
        </w:r>
      </w:ins>
      <w:ins w:id="872" w:author="Mark Gremmen [2]" w:date="2022-05-31T14:22:00Z">
        <w:r w:rsidR="003363B9" w:rsidRPr="00260555">
          <w:rPr>
            <w:rFonts w:ascii="Calibri Light" w:hAnsi="Calibri Light" w:cs="Calibri Light"/>
            <w:lang w:val="nl-NL"/>
          </w:rPr>
          <w:t xml:space="preserve">liever </w:t>
        </w:r>
      </w:ins>
      <w:ins w:id="873" w:author="Mark Gremmen [2]" w:date="2022-05-31T14:21:00Z">
        <w:r w:rsidRPr="00260555">
          <w:rPr>
            <w:rFonts w:ascii="Calibri Light" w:hAnsi="Calibri Light" w:cs="Calibri Light"/>
            <w:lang w:val="nl-NL"/>
          </w:rPr>
          <w:t>niet zeggen</w:t>
        </w:r>
      </w:ins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086362B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ch02</w:t>
      </w:r>
      <w:r w:rsidRPr="009A2F1D">
        <w:rPr>
          <w:rFonts w:ascii="Calibri Light" w:hAnsi="Calibri Light" w:cs="Calibri Light"/>
          <w:lang w:val="nl-NL"/>
        </w:rPr>
        <w:t xml:space="preserve"> </w:t>
      </w:r>
      <w:ins w:id="874" w:author="Mark Gremmen" w:date="2022-08-03T13:58:00Z">
        <w:r w:rsidR="00B812A6">
          <w:rPr>
            <w:rFonts w:ascii="Calibri Light" w:hAnsi="Calibri Light" w:cs="Calibri Light"/>
            <w:lang w:val="nl-NL"/>
          </w:rPr>
          <w:t xml:space="preserve">Van welke </w:t>
        </w:r>
      </w:ins>
      <w:del w:id="875" w:author="Mark Gremmen" w:date="2022-08-03T13:58:00Z">
        <w:r w:rsidRPr="009A2F1D" w:rsidDel="00B812A6">
          <w:rPr>
            <w:rFonts w:ascii="Calibri Light" w:hAnsi="Calibri Light" w:cs="Calibri Light"/>
            <w:lang w:val="nl-NL"/>
          </w:rPr>
          <w:delText>Wat is uw</w:delText>
        </w:r>
      </w:del>
      <w:r w:rsidRPr="009A2F1D" w:rsidDel="00006144">
        <w:rPr>
          <w:rFonts w:ascii="Calibri Light" w:hAnsi="Calibri Light" w:cs="Calibri Light"/>
          <w:lang w:val="nl-NL"/>
        </w:rPr>
        <w:t xml:space="preserve"> </w:t>
      </w:r>
      <w:r w:rsidR="00006144">
        <w:rPr>
          <w:rFonts w:ascii="Calibri Light" w:hAnsi="Calibri Light" w:cs="Calibri Light"/>
          <w:lang w:val="nl-NL"/>
        </w:rPr>
        <w:t>leeftijd</w:t>
      </w:r>
      <w:ins w:id="876" w:author="Mark Gremmen [2]" w:date="2022-07-28T11:10:00Z">
        <w:r w:rsidR="00006144">
          <w:rPr>
            <w:rFonts w:ascii="Calibri Light" w:hAnsi="Calibri Light" w:cs="Calibri Light"/>
            <w:lang w:val="nl-NL"/>
          </w:rPr>
          <w:t>sgroep</w:t>
        </w:r>
      </w:ins>
      <w:ins w:id="877" w:author="Mark Gremmen" w:date="2022-08-03T13:58:00Z">
        <w:r w:rsidR="00B812A6">
          <w:rPr>
            <w:rFonts w:ascii="Calibri Light" w:hAnsi="Calibri Light" w:cs="Calibri Light"/>
            <w:lang w:val="nl-NL"/>
          </w:rPr>
          <w:t xml:space="preserve"> bent u onderdeel</w:t>
        </w:r>
      </w:ins>
      <w:r w:rsidR="00006144">
        <w:rPr>
          <w:rFonts w:ascii="Calibri Light" w:hAnsi="Calibri Light" w:cs="Calibri Light"/>
          <w:lang w:val="nl-NL"/>
        </w:rPr>
        <w:t>?</w:t>
      </w:r>
    </w:p>
    <w:p w14:paraId="6F1E4E8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18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29  </w:t>
      </w:r>
    </w:p>
    <w:p w14:paraId="78B732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39  </w:t>
      </w:r>
    </w:p>
    <w:p w14:paraId="27290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54 </w:t>
      </w:r>
    </w:p>
    <w:p w14:paraId="6C5CAE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55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64 </w:t>
      </w:r>
    </w:p>
    <w:p w14:paraId="3A9520B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74 </w:t>
      </w:r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74A78F4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B302D45" w14:textId="77777777" w:rsidR="00D93DAA" w:rsidRPr="009A2F1D" w:rsidRDefault="00D93DAA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ch03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id="878" w:author="Mark Gremmen [2]" w:date="2022-07-05T13:58:00Z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>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6D3C746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349B2C3" w14:textId="77777777" w:rsidR="00D93DAA" w:rsidRPr="009A2F1D" w:rsidRDefault="00D93DAA">
      <w:pPr>
        <w:rPr>
          <w:rFonts w:ascii="Calibri Light" w:hAnsi="Calibri Light" w:cs="Calibri Light"/>
        </w:rPr>
      </w:pPr>
    </w:p>
    <w:p w14:paraId="7D5BB0B0" w14:textId="3B9964D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meest op u van toepassing?</w:t>
      </w:r>
      <w:ins w:id="879" w:author="Mark Gremmen [2]" w:date="2022-06-03T10:03:00Z">
        <w:r w:rsidR="00612723" w:rsidRPr="349E07B5">
          <w:rPr>
            <w:rFonts w:ascii="Calibri Light" w:hAnsi="Calibri Light" w:cs="Calibri Light"/>
            <w:lang w:val="nl-NL"/>
          </w:rPr>
          <w:t xml:space="preserve"> Ik be</w:t>
        </w:r>
        <w:r w:rsidR="007F046B" w:rsidRPr="349E07B5">
          <w:rPr>
            <w:rFonts w:ascii="Calibri Light" w:hAnsi="Calibri Light" w:cs="Calibri Light"/>
            <w:lang w:val="nl-NL"/>
          </w:rPr>
          <w:t>n...</w:t>
        </w:r>
      </w:ins>
    </w:p>
    <w:p w14:paraId="4196459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</w:t>
      </w:r>
      <w:proofErr w:type="spellStart"/>
      <w:r w:rsidRPr="009A2F1D">
        <w:rPr>
          <w:rFonts w:ascii="Calibri Light" w:hAnsi="Calibri Light" w:cs="Calibri Light"/>
        </w:rPr>
        <w:t>loondienst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E9937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r w:rsidRPr="009A2F1D">
        <w:rPr>
          <w:rFonts w:ascii="Calibri Light" w:hAnsi="Calibri Light" w:cs="Calibri Light"/>
        </w:rPr>
        <w:t>/</w:t>
      </w:r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CCC3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(ten dele)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14:paraId="1289FE6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r w:rsidRPr="009A2F1D">
        <w:rPr>
          <w:rFonts w:ascii="Calibri Light" w:hAnsi="Calibri Light" w:cs="Calibri Light"/>
        </w:rPr>
        <w:t xml:space="preserve">/student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79CCC00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3EF0BFD0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4FB699A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05CBCBD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t>ch05</w:t>
      </w:r>
      <w:r w:rsidRPr="009A2F1D">
        <w:rPr>
          <w:rFonts w:ascii="Calibri Light" w:hAnsi="Calibri Light" w:cs="Calibri Light"/>
          <w:lang w:val="nl-NL"/>
        </w:rPr>
        <w:t xml:space="preserve"> Hoe ziet </w:t>
      </w:r>
      <w:del w:id="880" w:author="Mark Gremmen [2]" w:date="2022-06-03T09:59:00Z">
        <w:r w:rsidRPr="009A2F1D" w:rsidDel="00FD4C0B">
          <w:rPr>
            <w:rFonts w:ascii="Calibri Light" w:hAnsi="Calibri Light" w:cs="Calibri Light"/>
            <w:lang w:val="nl-NL"/>
          </w:rPr>
          <w:delText xml:space="preserve">de samenstelling van </w:delText>
        </w:r>
      </w:del>
      <w:r w:rsidRPr="009A2F1D">
        <w:rPr>
          <w:rFonts w:ascii="Calibri Light" w:hAnsi="Calibri Light" w:cs="Calibri Light"/>
          <w:lang w:val="nl-NL"/>
        </w:rPr>
        <w:t>uw huishouden er uit?</w:t>
      </w:r>
    </w:p>
    <w:p w14:paraId="5E50C0DB" w14:textId="737E3EC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881" w:author="Mark Gremmen [2]" w:date="2022-06-03T09:59:00Z">
        <w:r w:rsidRPr="009A2F1D" w:rsidDel="009F4275">
          <w:rPr>
            <w:rFonts w:ascii="Calibri Light" w:hAnsi="Calibri Light" w:cs="Calibri Light"/>
          </w:rPr>
          <w:delText xml:space="preserve">alleenstaand </w:delText>
        </w:r>
      </w:del>
      <w:proofErr w:type="spellStart"/>
      <w:ins w:id="882" w:author="Mark Gremmen [2]" w:date="2022-06-03T09:59:00Z">
        <w:r w:rsidR="009F4275">
          <w:rPr>
            <w:rFonts w:ascii="Calibri Light" w:hAnsi="Calibri Light" w:cs="Calibri Light"/>
          </w:rPr>
          <w:t>ik</w:t>
        </w:r>
        <w:proofErr w:type="spellEnd"/>
        <w:r w:rsidR="009F4275">
          <w:rPr>
            <w:rFonts w:ascii="Calibri Light" w:hAnsi="Calibri Light" w:cs="Calibri Light"/>
          </w:rPr>
          <w:t xml:space="preserve"> </w:t>
        </w:r>
        <w:proofErr w:type="spellStart"/>
        <w:r w:rsidR="009F4275">
          <w:rPr>
            <w:rFonts w:ascii="Calibri Light" w:hAnsi="Calibri Light" w:cs="Calibri Light"/>
          </w:rPr>
          <w:t>woon</w:t>
        </w:r>
        <w:proofErr w:type="spellEnd"/>
        <w:r w:rsidR="009F4275">
          <w:rPr>
            <w:rFonts w:ascii="Calibri Light" w:hAnsi="Calibri Light" w:cs="Calibri Light"/>
          </w:rPr>
          <w:t xml:space="preserve"> </w:t>
        </w:r>
        <w:proofErr w:type="spellStart"/>
        <w:r w:rsidR="009F4275">
          <w:rPr>
            <w:rFonts w:ascii="Calibri Light" w:hAnsi="Calibri Light" w:cs="Calibri Light"/>
          </w:rPr>
          <w:t>alleen</w:t>
        </w:r>
      </w:ins>
      <w:proofErr w:type="spellEnd"/>
    </w:p>
    <w:p w14:paraId="5B0371B1" w14:textId="71F2766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883" w:author="Mark Gremmen [2]" w:date="2022-06-03T10:01:00Z">
        <w:r w:rsidRPr="009A2F1D" w:rsidDel="00696760">
          <w:rPr>
            <w:rFonts w:ascii="Calibri Light" w:hAnsi="Calibri Light" w:cs="Calibri Light"/>
            <w:lang w:val="nl-NL"/>
          </w:rPr>
          <w:delText>twee volwassenen zonder kind(eren)</w:delText>
        </w:r>
      </w:del>
      <w:ins w:id="884" w:author="Mark Gremmen [2]" w:date="2022-06-03T09:59:00Z">
        <w:r w:rsidR="009F4275" w:rsidRPr="00C520B7">
          <w:rPr>
            <w:rFonts w:ascii="Calibri Light" w:hAnsi="Calibri Light" w:cs="Calibri Light"/>
            <w:lang w:val="nl-NL"/>
          </w:rPr>
          <w:t xml:space="preserve">ik woon met </w:t>
        </w:r>
      </w:ins>
      <w:ins w:id="885" w:author="Mark Gremmen [2]" w:date="2022-06-03T10:02:00Z">
        <w:r w:rsidR="00C520B7" w:rsidRPr="00196985">
          <w:rPr>
            <w:rFonts w:ascii="Calibri Light" w:hAnsi="Calibri Light" w:cs="Calibri Light"/>
            <w:lang w:val="nl-NL"/>
          </w:rPr>
          <w:t>éé</w:t>
        </w:r>
      </w:ins>
      <w:ins w:id="886" w:author="Mark Gremmen [2]" w:date="2022-06-03T09:59:00Z">
        <w:r w:rsidR="009F4275" w:rsidRPr="00C520B7">
          <w:rPr>
            <w:rFonts w:ascii="Calibri Light" w:hAnsi="Calibri Light" w:cs="Calibri Light"/>
            <w:lang w:val="nl-NL"/>
          </w:rPr>
          <w:t xml:space="preserve">n andere </w:t>
        </w:r>
      </w:ins>
      <w:ins w:id="887" w:author="Mark Gremmen [2]" w:date="2022-06-03T10:00:00Z">
        <w:r w:rsidR="009F4275" w:rsidRPr="00C520B7">
          <w:rPr>
            <w:rFonts w:ascii="Calibri Light" w:hAnsi="Calibri Light" w:cs="Calibri Light"/>
            <w:lang w:val="nl-NL"/>
          </w:rPr>
          <w:t>volwassene samen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ins w:id="888" w:author="Mark Gremmen" w:date="2022-08-02T14:52:00Z">
        <w:r w:rsidR="001678E5">
          <w:rPr>
            <w:rFonts w:ascii="Calibri Light" w:hAnsi="Calibri Light" w:cs="Calibri Light"/>
            <w:lang w:val="nl-NL"/>
          </w:rPr>
          <w:t>(</w:t>
        </w:r>
        <w:r w:rsidR="00DD6F81">
          <w:rPr>
            <w:rFonts w:ascii="Calibri Light" w:hAnsi="Calibri Light" w:cs="Calibri Light"/>
            <w:lang w:val="nl-NL"/>
          </w:rPr>
          <w:t>zonder kinderen</w:t>
        </w:r>
        <w:r w:rsidR="001678E5">
          <w:rPr>
            <w:rFonts w:ascii="Calibri Light" w:hAnsi="Calibri Light" w:cs="Calibri Light"/>
            <w:lang w:val="nl-NL"/>
          </w:rPr>
          <w:t>)</w:t>
        </w:r>
      </w:ins>
    </w:p>
    <w:p w14:paraId="2E2D6EDD" w14:textId="4F698EB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889" w:author="Mark Gremmen [2]" w:date="2022-06-03T10:01:00Z">
        <w:r w:rsidRPr="009A2F1D" w:rsidDel="00696760">
          <w:rPr>
            <w:rFonts w:ascii="Calibri Light" w:hAnsi="Calibri Light" w:cs="Calibri Light"/>
            <w:lang w:val="nl-NL"/>
          </w:rPr>
          <w:delText xml:space="preserve">twee volwassenen met kind(eren) </w:delText>
        </w:r>
      </w:del>
      <w:ins w:id="890" w:author="Mark Gremmen [2]" w:date="2022-06-03T10:00:00Z">
        <w:r w:rsidR="00195144">
          <w:rPr>
            <w:rFonts w:ascii="Calibri Light" w:hAnsi="Calibri Light" w:cs="Calibri Light"/>
            <w:lang w:val="nl-NL"/>
          </w:rPr>
          <w:t xml:space="preserve">ik woon met een andere volwassene samen en </w:t>
        </w:r>
      </w:ins>
      <w:ins w:id="891" w:author="Mark Gremmen" w:date="2022-06-14T15:00:00Z">
        <w:r w:rsidR="004E49FF">
          <w:rPr>
            <w:rFonts w:ascii="Calibri Light" w:hAnsi="Calibri Light" w:cs="Calibri Light"/>
            <w:lang w:val="nl-NL"/>
          </w:rPr>
          <w:t>(</w:t>
        </w:r>
      </w:ins>
      <w:ins w:id="892" w:author="Mark Gremmen [2]" w:date="2022-06-03T10:00:00Z">
        <w:r w:rsidR="00195144">
          <w:rPr>
            <w:rFonts w:ascii="Calibri Light" w:hAnsi="Calibri Light" w:cs="Calibri Light"/>
            <w:lang w:val="nl-NL"/>
          </w:rPr>
          <w:t>mijn</w:t>
        </w:r>
      </w:ins>
      <w:ins w:id="893" w:author="Mark Gremmen" w:date="2022-06-14T15:00:00Z">
        <w:r w:rsidR="004E49FF">
          <w:rPr>
            <w:rFonts w:ascii="Calibri Light" w:hAnsi="Calibri Light" w:cs="Calibri Light"/>
            <w:lang w:val="nl-NL"/>
          </w:rPr>
          <w:t>)</w:t>
        </w:r>
      </w:ins>
      <w:ins w:id="894" w:author="Mark Gremmen [2]" w:date="2022-06-03T10:00:00Z">
        <w:r w:rsidR="00195144">
          <w:rPr>
            <w:rFonts w:ascii="Calibri Light" w:hAnsi="Calibri Light" w:cs="Calibri Light"/>
            <w:lang w:val="nl-NL"/>
          </w:rPr>
          <w:t xml:space="preserve"> kind(eren)</w:t>
        </w:r>
      </w:ins>
    </w:p>
    <w:p w14:paraId="2002ECC7" w14:textId="54DB865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895" w:author="Mark Gremmen [2]" w:date="2022-06-03T10:01:00Z">
        <w:r w:rsidRPr="04D5FEE6" w:rsidDel="4A5B095C">
          <w:rPr>
            <w:rFonts w:ascii="Calibri Light" w:hAnsi="Calibri Light" w:cs="Calibri Light"/>
            <w:lang w:val="nl-NL"/>
          </w:rPr>
          <w:delText xml:space="preserve">een volwassene met kind(eren) / eenoudergezin </w:delText>
        </w:r>
      </w:del>
      <w:ins w:id="896" w:author="Mark Gremmen [2]" w:date="2022-06-03T10:00:00Z">
        <w:r w:rsidR="06FACD7B" w:rsidRPr="04D5FEE6">
          <w:rPr>
            <w:rFonts w:ascii="Calibri Light" w:hAnsi="Calibri Light" w:cs="Calibri Light"/>
            <w:lang w:val="nl-NL"/>
          </w:rPr>
          <w:t xml:space="preserve">ik woon samen met </w:t>
        </w:r>
      </w:ins>
      <w:ins w:id="897" w:author="Mark Gremmen" w:date="2022-06-14T15:00:00Z">
        <w:r w:rsidR="44667559" w:rsidRPr="04D5FEE6">
          <w:rPr>
            <w:rFonts w:ascii="Calibri Light" w:hAnsi="Calibri Light" w:cs="Calibri Light"/>
            <w:lang w:val="nl-NL"/>
          </w:rPr>
          <w:t>(</w:t>
        </w:r>
      </w:ins>
      <w:ins w:id="898" w:author="Mark Gremmen [2]" w:date="2022-06-03T10:00:00Z">
        <w:r w:rsidR="06FACD7B" w:rsidRPr="04D5FEE6">
          <w:rPr>
            <w:rFonts w:ascii="Calibri Light" w:hAnsi="Calibri Light" w:cs="Calibri Light"/>
            <w:lang w:val="nl-NL"/>
          </w:rPr>
          <w:t>mijn</w:t>
        </w:r>
      </w:ins>
      <w:ins w:id="899" w:author="Mark Gremmen" w:date="2022-06-14T15:00:00Z">
        <w:r w:rsidR="44667559" w:rsidRPr="04D5FEE6">
          <w:rPr>
            <w:rFonts w:ascii="Calibri Light" w:hAnsi="Calibri Light" w:cs="Calibri Light"/>
            <w:lang w:val="nl-NL"/>
          </w:rPr>
          <w:t>)</w:t>
        </w:r>
      </w:ins>
      <w:ins w:id="900" w:author="Mark Gremmen [2]" w:date="2022-06-03T10:00:00Z">
        <w:r w:rsidR="06FACD7B" w:rsidRPr="04D5FEE6">
          <w:rPr>
            <w:rFonts w:ascii="Calibri Light" w:hAnsi="Calibri Light" w:cs="Calibri Light"/>
            <w:lang w:val="nl-NL"/>
          </w:rPr>
          <w:t xml:space="preserve"> kind(eren)</w:t>
        </w:r>
      </w:ins>
      <w:ins w:id="901" w:author="Mark Gremmen [2]" w:date="2022-07-28T12:44:00Z">
        <w:r w:rsidR="06FACD7B" w:rsidRPr="04D5FEE6">
          <w:rPr>
            <w:rFonts w:ascii="Calibri Light" w:hAnsi="Calibri Light" w:cs="Calibri Light"/>
            <w:lang w:val="nl-NL"/>
          </w:rPr>
          <w:t xml:space="preserve"> (eenoudergezin)</w:t>
        </w:r>
      </w:ins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ADBB1F8" w14:textId="77777777" w:rsidR="00D93DAA" w:rsidRPr="009A2F1D" w:rsidRDefault="00D93DAA">
      <w:pPr>
        <w:rPr>
          <w:rFonts w:ascii="Calibri Light" w:hAnsi="Calibri Light" w:cs="Calibri Light"/>
        </w:rPr>
      </w:pPr>
    </w:p>
    <w:p w14:paraId="49473E93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79DD671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id="902" w:author="Mark Gremmen [2]" w:date="2022-07-05T13:58:00Z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 xml:space="preserve">Wat is het totale netto maandinkomen van u en uw </w:t>
      </w:r>
      <w:del w:id="903" w:author="Mark Gremmen [2]" w:date="2022-07-05T09:46:00Z">
        <w:r w:rsidRPr="25DACF53" w:rsidDel="001059C7">
          <w:rPr>
            <w:rFonts w:ascii="Calibri Light" w:hAnsi="Calibri Light" w:cs="Calibri Light"/>
            <w:lang w:val="nl-NL"/>
          </w:rPr>
          <w:delText>eventuele</w:delText>
        </w:r>
      </w:del>
      <w:ins w:id="904" w:author="Mark Gremmen [2]" w:date="2022-07-05T09:46:00Z">
        <w:r w:rsidRPr="25DACF53">
          <w:rPr>
            <w:rFonts w:ascii="Calibri Light" w:hAnsi="Calibri Light" w:cs="Calibri Light"/>
            <w:lang w:val="nl-NL"/>
          </w:rPr>
          <w:t>mogelijke</w:t>
        </w:r>
      </w:ins>
      <w:r w:rsidRPr="25DACF53">
        <w:rPr>
          <w:rFonts w:ascii="Calibri Light" w:hAnsi="Calibri Light" w:cs="Calibri Light"/>
          <w:lang w:val="nl-NL"/>
        </w:rPr>
        <w:t xml:space="preserve"> partner?</w:t>
      </w:r>
    </w:p>
    <w:p w14:paraId="3CC0C697" w14:textId="298406FD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905" w:author="Mark Gremmen [2]" w:date="2022-05-31T13:51:00Z">
        <w:r>
          <w:rPr>
            <w:rFonts w:ascii="Calibri Light" w:hAnsi="Calibri Light" w:cs="Calibri Light"/>
          </w:rPr>
          <w:t>m</w:t>
        </w:r>
      </w:ins>
      <w:del w:id="906" w:author="Mark Gremmen [2]" w:date="2022-05-31T13:51:00Z">
        <w:r w:rsidR="001059C7" w:rsidRPr="009A2F1D" w:rsidDel="00E92904">
          <w:rPr>
            <w:rFonts w:ascii="Calibri Light" w:hAnsi="Calibri Light" w:cs="Calibri Light"/>
          </w:rPr>
          <w:delText>M</w:delText>
        </w:r>
      </w:del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ins w:id="907" w:author="Mark Gremmen [2]" w:date="2022-07-08T11:17:00Z"/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ins w:id="908" w:author="Mark Gremmen [2]" w:date="2022-07-08T11:17:00Z">
        <w:r w:rsidRPr="349E07B5">
          <w:rPr>
            <w:rFonts w:ascii="Calibri Light" w:hAnsi="Calibri Light" w:cs="Calibri Light"/>
            <w:lang w:val="nl-NL"/>
          </w:rPr>
          <w:t>Ik heb (nog) geen inkomen</w:t>
        </w:r>
      </w:ins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030501C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achtergrond</w:t>
      </w:r>
    </w:p>
    <w:p w14:paraId="287E04EF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05901899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achtergrond</w:t>
      </w: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76D05EB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del w:id="909" w:author="Mark Gremmen [2]" w:date="2022-06-01T10:33:00Z">
        <w:r w:rsidRPr="009A2F1D" w:rsidDel="00D96FF4">
          <w:rPr>
            <w:rFonts w:ascii="Calibri Light" w:hAnsi="Calibri Light" w:cs="Calibri Light"/>
            <w:lang w:val="nl-NL"/>
          </w:rPr>
          <w:delText xml:space="preserve">reeds </w:delText>
        </w:r>
      </w:del>
      <w:ins w:id="910" w:author="Mark Gremmen [2]" w:date="2022-06-01T10:33:00Z">
        <w:r w:rsidR="00D96FF4">
          <w:rPr>
            <w:rFonts w:ascii="Calibri Light" w:hAnsi="Calibri Light" w:cs="Calibri Light"/>
            <w:lang w:val="nl-NL"/>
          </w:rPr>
          <w:t>al</w:t>
        </w:r>
      </w:ins>
      <w:ins w:id="911" w:author="Mark Gremmen [2]" w:date="2022-06-01T10:34:00Z">
        <w:r w:rsidR="00D96FF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142C7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F48B2D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lastRenderedPageBreak/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3D30371" w14:textId="77777777" w:rsidR="00D93DAA" w:rsidRPr="009A2F1D" w:rsidRDefault="00D93DAA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7151B" w14:textId="77777777" w:rsidR="005A63E7" w:rsidRDefault="005A63E7">
      <w:pPr>
        <w:spacing w:line="240" w:lineRule="auto"/>
      </w:pPr>
      <w:r>
        <w:separator/>
      </w:r>
    </w:p>
  </w:endnote>
  <w:endnote w:type="continuationSeparator" w:id="0">
    <w:p w14:paraId="507FCFD4" w14:textId="77777777" w:rsidR="005A63E7" w:rsidRDefault="005A63E7">
      <w:pPr>
        <w:spacing w:line="240" w:lineRule="auto"/>
      </w:pPr>
      <w:r>
        <w:continuationSeparator/>
      </w:r>
    </w:p>
  </w:endnote>
  <w:endnote w:type="continuationNotice" w:id="1">
    <w:p w14:paraId="197CA1D2" w14:textId="77777777" w:rsidR="005A63E7" w:rsidRDefault="005A63E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EB001B" w:rsidRDefault="001059C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EB001B" w:rsidRDefault="000B04FA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EB001B" w:rsidRDefault="001059C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EB001B" w:rsidRDefault="000B04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A5B9" w14:textId="77777777" w:rsidR="005A63E7" w:rsidRDefault="005A63E7">
      <w:pPr>
        <w:spacing w:line="240" w:lineRule="auto"/>
      </w:pPr>
      <w:r>
        <w:separator/>
      </w:r>
    </w:p>
  </w:footnote>
  <w:footnote w:type="continuationSeparator" w:id="0">
    <w:p w14:paraId="77C5A19B" w14:textId="77777777" w:rsidR="005A63E7" w:rsidRDefault="005A63E7">
      <w:pPr>
        <w:spacing w:line="240" w:lineRule="auto"/>
      </w:pPr>
      <w:r>
        <w:continuationSeparator/>
      </w:r>
    </w:p>
  </w:footnote>
  <w:footnote w:type="continuationNotice" w:id="1">
    <w:p w14:paraId="652AF995" w14:textId="77777777" w:rsidR="005A63E7" w:rsidRDefault="005A63E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285ECA8A" w:rsidR="00604681" w:rsidRDefault="000B04FA">
    <w:pPr>
      <w:pStyle w:val="Header"/>
    </w:pPr>
    <w:ins w:id="912" w:author="Mark Gremmen" w:date="2022-07-28T14:47:00Z">
      <w:r>
        <w:rPr>
          <w:noProof/>
        </w:rPr>
        <w:pict w14:anchorId="1AF0F11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3928001" o:spid="_x0000_s1026" type="#_x0000_t136" style="position:absolute;margin-left:0;margin-top:0;width:549.9pt;height:109.95pt;rotation:315;z-index:-251658239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PRERELEASE"/>
            <w10:wrap anchorx="margin" anchory="margin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198BDFAE" w:rsidR="00A57E15" w:rsidRDefault="000B04FA">
    <w:ins w:id="913" w:author="Mark Gremmen" w:date="2022-07-28T14:47:00Z">
      <w:r>
        <w:rPr>
          <w:noProof/>
        </w:rPr>
        <w:pict w14:anchorId="26E425D3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3928002" o:spid="_x0000_s1027" type="#_x0000_t136" style="position:absolute;margin-left:0;margin-top:0;width:549.9pt;height:109.95pt;rotation:315;z-index:-251658238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PRERELEASE"/>
            <w10:wrap anchorx="margin" anchory="margin"/>
          </v:shape>
        </w:pict>
      </w:r>
    </w:ins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6AEB707E" w:rsidR="00604681" w:rsidRDefault="000B04FA">
    <w:pPr>
      <w:pStyle w:val="Header"/>
    </w:pPr>
    <w:ins w:id="914" w:author="Mark Gremmen" w:date="2022-07-28T14:47:00Z">
      <w:r>
        <w:rPr>
          <w:noProof/>
        </w:rPr>
        <w:pict w14:anchorId="5566FC5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3928000" o:spid="_x0000_s1025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PRERELEASE"/>
            <w10:wrap anchorx="margin" anchory="margin"/>
          </v:shape>
        </w:pic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Gremmen">
    <w15:presenceInfo w15:providerId="AD" w15:userId="S::mark.gremmen@vng.nl::0949db81-22cb-4bad-b492-224444a4e20b"/>
  </w15:person>
  <w15:person w15:author="Mark Gremmen [2]">
    <w15:presenceInfo w15:providerId="None" w15:userId="Mark Gremm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trackRevisions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7B9"/>
    <w:rsid w:val="00006144"/>
    <w:rsid w:val="0001124F"/>
    <w:rsid w:val="00011F5A"/>
    <w:rsid w:val="000218CD"/>
    <w:rsid w:val="00022588"/>
    <w:rsid w:val="00022657"/>
    <w:rsid w:val="00032E42"/>
    <w:rsid w:val="00046F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761A"/>
    <w:rsid w:val="000A00FB"/>
    <w:rsid w:val="000A1ACC"/>
    <w:rsid w:val="000A254B"/>
    <w:rsid w:val="000A2CDB"/>
    <w:rsid w:val="000B04FA"/>
    <w:rsid w:val="000B1B0E"/>
    <w:rsid w:val="000C14A5"/>
    <w:rsid w:val="000C72BA"/>
    <w:rsid w:val="000D2441"/>
    <w:rsid w:val="000E2ACC"/>
    <w:rsid w:val="000E5BC4"/>
    <w:rsid w:val="001059C7"/>
    <w:rsid w:val="00105DA1"/>
    <w:rsid w:val="00110552"/>
    <w:rsid w:val="001222BA"/>
    <w:rsid w:val="001241C4"/>
    <w:rsid w:val="00127109"/>
    <w:rsid w:val="001332D5"/>
    <w:rsid w:val="00134337"/>
    <w:rsid w:val="001377DE"/>
    <w:rsid w:val="001430B2"/>
    <w:rsid w:val="001447C1"/>
    <w:rsid w:val="001500FA"/>
    <w:rsid w:val="001503D0"/>
    <w:rsid w:val="001511A4"/>
    <w:rsid w:val="001615E6"/>
    <w:rsid w:val="00161662"/>
    <w:rsid w:val="0016297E"/>
    <w:rsid w:val="00163ED0"/>
    <w:rsid w:val="00165EC8"/>
    <w:rsid w:val="0016629A"/>
    <w:rsid w:val="001678E5"/>
    <w:rsid w:val="001860A5"/>
    <w:rsid w:val="001866E0"/>
    <w:rsid w:val="00191B1A"/>
    <w:rsid w:val="00195144"/>
    <w:rsid w:val="00196985"/>
    <w:rsid w:val="00196F90"/>
    <w:rsid w:val="00197744"/>
    <w:rsid w:val="001A12E8"/>
    <w:rsid w:val="001A5EAB"/>
    <w:rsid w:val="001D6009"/>
    <w:rsid w:val="001D71DA"/>
    <w:rsid w:val="001F423C"/>
    <w:rsid w:val="00206142"/>
    <w:rsid w:val="00224C4D"/>
    <w:rsid w:val="0022529A"/>
    <w:rsid w:val="00225CB3"/>
    <w:rsid w:val="002432CC"/>
    <w:rsid w:val="00243AD8"/>
    <w:rsid w:val="00256459"/>
    <w:rsid w:val="00257328"/>
    <w:rsid w:val="00260555"/>
    <w:rsid w:val="00264747"/>
    <w:rsid w:val="00270D33"/>
    <w:rsid w:val="0027643B"/>
    <w:rsid w:val="002C1D8F"/>
    <w:rsid w:val="002D1E38"/>
    <w:rsid w:val="002F0A87"/>
    <w:rsid w:val="003059A9"/>
    <w:rsid w:val="003208C2"/>
    <w:rsid w:val="003229C2"/>
    <w:rsid w:val="003363B9"/>
    <w:rsid w:val="0035260A"/>
    <w:rsid w:val="0035297F"/>
    <w:rsid w:val="00352BB2"/>
    <w:rsid w:val="00354469"/>
    <w:rsid w:val="003564FD"/>
    <w:rsid w:val="00365EB3"/>
    <w:rsid w:val="00373101"/>
    <w:rsid w:val="00376E89"/>
    <w:rsid w:val="003A0151"/>
    <w:rsid w:val="003A3C2D"/>
    <w:rsid w:val="003B0303"/>
    <w:rsid w:val="003B78A5"/>
    <w:rsid w:val="003D34E7"/>
    <w:rsid w:val="003D436E"/>
    <w:rsid w:val="003E0327"/>
    <w:rsid w:val="003E2245"/>
    <w:rsid w:val="003F11F5"/>
    <w:rsid w:val="003F2A88"/>
    <w:rsid w:val="003F6C16"/>
    <w:rsid w:val="00406A8D"/>
    <w:rsid w:val="004076D2"/>
    <w:rsid w:val="00407D87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2AE0"/>
    <w:rsid w:val="0044690B"/>
    <w:rsid w:val="0044695B"/>
    <w:rsid w:val="00453AAD"/>
    <w:rsid w:val="004550EE"/>
    <w:rsid w:val="00455D53"/>
    <w:rsid w:val="004626F1"/>
    <w:rsid w:val="00463381"/>
    <w:rsid w:val="00467181"/>
    <w:rsid w:val="00475589"/>
    <w:rsid w:val="0048018C"/>
    <w:rsid w:val="0049418E"/>
    <w:rsid w:val="00497C1D"/>
    <w:rsid w:val="004A0F12"/>
    <w:rsid w:val="004A31CB"/>
    <w:rsid w:val="004B4146"/>
    <w:rsid w:val="004C5E9C"/>
    <w:rsid w:val="004D0031"/>
    <w:rsid w:val="004D04A7"/>
    <w:rsid w:val="004D2FC5"/>
    <w:rsid w:val="004E49FF"/>
    <w:rsid w:val="004E6D56"/>
    <w:rsid w:val="004F1B8B"/>
    <w:rsid w:val="004F75B6"/>
    <w:rsid w:val="0050059E"/>
    <w:rsid w:val="0051688F"/>
    <w:rsid w:val="00520E55"/>
    <w:rsid w:val="00523827"/>
    <w:rsid w:val="00530382"/>
    <w:rsid w:val="00536612"/>
    <w:rsid w:val="00537CFA"/>
    <w:rsid w:val="0054247A"/>
    <w:rsid w:val="005557F3"/>
    <w:rsid w:val="005558BB"/>
    <w:rsid w:val="0056641C"/>
    <w:rsid w:val="005676CC"/>
    <w:rsid w:val="00584FEA"/>
    <w:rsid w:val="005A379E"/>
    <w:rsid w:val="005A63E7"/>
    <w:rsid w:val="005A6D55"/>
    <w:rsid w:val="005B0643"/>
    <w:rsid w:val="005B3705"/>
    <w:rsid w:val="005C08E0"/>
    <w:rsid w:val="005D2822"/>
    <w:rsid w:val="005D61A7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12723"/>
    <w:rsid w:val="00612EA1"/>
    <w:rsid w:val="00623A4A"/>
    <w:rsid w:val="00630CD9"/>
    <w:rsid w:val="00631696"/>
    <w:rsid w:val="00647274"/>
    <w:rsid w:val="00661706"/>
    <w:rsid w:val="00664057"/>
    <w:rsid w:val="006668DE"/>
    <w:rsid w:val="00666F5A"/>
    <w:rsid w:val="0067422F"/>
    <w:rsid w:val="00682B1F"/>
    <w:rsid w:val="00687428"/>
    <w:rsid w:val="00687EB3"/>
    <w:rsid w:val="00696760"/>
    <w:rsid w:val="006968B3"/>
    <w:rsid w:val="00696A03"/>
    <w:rsid w:val="00697064"/>
    <w:rsid w:val="006B021B"/>
    <w:rsid w:val="006B1DCB"/>
    <w:rsid w:val="006B477E"/>
    <w:rsid w:val="006C081E"/>
    <w:rsid w:val="006D0336"/>
    <w:rsid w:val="006D5143"/>
    <w:rsid w:val="006E33CD"/>
    <w:rsid w:val="006E70A6"/>
    <w:rsid w:val="006E7D71"/>
    <w:rsid w:val="00711291"/>
    <w:rsid w:val="007237ED"/>
    <w:rsid w:val="007313EF"/>
    <w:rsid w:val="00757EC9"/>
    <w:rsid w:val="0076602A"/>
    <w:rsid w:val="00771935"/>
    <w:rsid w:val="0077500D"/>
    <w:rsid w:val="0078257F"/>
    <w:rsid w:val="0078783B"/>
    <w:rsid w:val="007933AD"/>
    <w:rsid w:val="007A7F6E"/>
    <w:rsid w:val="007B3562"/>
    <w:rsid w:val="007B47E5"/>
    <w:rsid w:val="007B4DD0"/>
    <w:rsid w:val="007B59CD"/>
    <w:rsid w:val="007C2776"/>
    <w:rsid w:val="007D35C5"/>
    <w:rsid w:val="007D7967"/>
    <w:rsid w:val="007E5672"/>
    <w:rsid w:val="007F046B"/>
    <w:rsid w:val="007F1330"/>
    <w:rsid w:val="007F1DB8"/>
    <w:rsid w:val="007F4851"/>
    <w:rsid w:val="007F6A2A"/>
    <w:rsid w:val="00801C6D"/>
    <w:rsid w:val="00802EA7"/>
    <w:rsid w:val="00805D1F"/>
    <w:rsid w:val="00816FC2"/>
    <w:rsid w:val="008269A1"/>
    <w:rsid w:val="0084077F"/>
    <w:rsid w:val="008471D4"/>
    <w:rsid w:val="008519E4"/>
    <w:rsid w:val="00856E3B"/>
    <w:rsid w:val="00866DA6"/>
    <w:rsid w:val="00872804"/>
    <w:rsid w:val="008737B7"/>
    <w:rsid w:val="00874455"/>
    <w:rsid w:val="00875AD5"/>
    <w:rsid w:val="0088468A"/>
    <w:rsid w:val="00885D7C"/>
    <w:rsid w:val="008866D6"/>
    <w:rsid w:val="00886C65"/>
    <w:rsid w:val="00890C70"/>
    <w:rsid w:val="00893480"/>
    <w:rsid w:val="008940BA"/>
    <w:rsid w:val="008A0F6F"/>
    <w:rsid w:val="008A45B3"/>
    <w:rsid w:val="008B22CD"/>
    <w:rsid w:val="008C33A8"/>
    <w:rsid w:val="008C7D28"/>
    <w:rsid w:val="008D15AD"/>
    <w:rsid w:val="008D2742"/>
    <w:rsid w:val="008D43BC"/>
    <w:rsid w:val="008D6671"/>
    <w:rsid w:val="008E2D30"/>
    <w:rsid w:val="008F11FC"/>
    <w:rsid w:val="008F341C"/>
    <w:rsid w:val="0090230D"/>
    <w:rsid w:val="00906408"/>
    <w:rsid w:val="00921335"/>
    <w:rsid w:val="00930CDF"/>
    <w:rsid w:val="009344E6"/>
    <w:rsid w:val="009525EC"/>
    <w:rsid w:val="00953090"/>
    <w:rsid w:val="009619A8"/>
    <w:rsid w:val="0096323C"/>
    <w:rsid w:val="00963521"/>
    <w:rsid w:val="0096508B"/>
    <w:rsid w:val="009744AE"/>
    <w:rsid w:val="00977388"/>
    <w:rsid w:val="009860E7"/>
    <w:rsid w:val="009A05B5"/>
    <w:rsid w:val="009A2F1D"/>
    <w:rsid w:val="009A7410"/>
    <w:rsid w:val="009A7FB9"/>
    <w:rsid w:val="009B1C05"/>
    <w:rsid w:val="009B26EA"/>
    <w:rsid w:val="009B778B"/>
    <w:rsid w:val="009C443B"/>
    <w:rsid w:val="009C465F"/>
    <w:rsid w:val="009F4275"/>
    <w:rsid w:val="00A10A71"/>
    <w:rsid w:val="00A131D5"/>
    <w:rsid w:val="00A216A7"/>
    <w:rsid w:val="00A343DF"/>
    <w:rsid w:val="00A423F2"/>
    <w:rsid w:val="00A44EC8"/>
    <w:rsid w:val="00A451C0"/>
    <w:rsid w:val="00A500D3"/>
    <w:rsid w:val="00A50669"/>
    <w:rsid w:val="00A54AC7"/>
    <w:rsid w:val="00A57E15"/>
    <w:rsid w:val="00A6105F"/>
    <w:rsid w:val="00A63569"/>
    <w:rsid w:val="00A64136"/>
    <w:rsid w:val="00A740DE"/>
    <w:rsid w:val="00A779FA"/>
    <w:rsid w:val="00A825D4"/>
    <w:rsid w:val="00A97786"/>
    <w:rsid w:val="00AA24AF"/>
    <w:rsid w:val="00AA26DB"/>
    <w:rsid w:val="00AA68E9"/>
    <w:rsid w:val="00AA7600"/>
    <w:rsid w:val="00AB125F"/>
    <w:rsid w:val="00AB4D82"/>
    <w:rsid w:val="00AC2607"/>
    <w:rsid w:val="00AC56E6"/>
    <w:rsid w:val="00AC7B89"/>
    <w:rsid w:val="00AE2163"/>
    <w:rsid w:val="00AE5F0B"/>
    <w:rsid w:val="00AE7F82"/>
    <w:rsid w:val="00AF3A60"/>
    <w:rsid w:val="00AF7DFC"/>
    <w:rsid w:val="00B02B13"/>
    <w:rsid w:val="00B2137E"/>
    <w:rsid w:val="00B2451D"/>
    <w:rsid w:val="00B27B20"/>
    <w:rsid w:val="00B3389D"/>
    <w:rsid w:val="00B353F8"/>
    <w:rsid w:val="00B419EC"/>
    <w:rsid w:val="00B479A9"/>
    <w:rsid w:val="00B51F11"/>
    <w:rsid w:val="00B55953"/>
    <w:rsid w:val="00B60FEE"/>
    <w:rsid w:val="00B61F20"/>
    <w:rsid w:val="00B70267"/>
    <w:rsid w:val="00B7576C"/>
    <w:rsid w:val="00B812A6"/>
    <w:rsid w:val="00B90355"/>
    <w:rsid w:val="00B9420C"/>
    <w:rsid w:val="00BA3502"/>
    <w:rsid w:val="00BA77A8"/>
    <w:rsid w:val="00BB40CD"/>
    <w:rsid w:val="00BB65B2"/>
    <w:rsid w:val="00BC2776"/>
    <w:rsid w:val="00BD094C"/>
    <w:rsid w:val="00BD5901"/>
    <w:rsid w:val="00BE56CB"/>
    <w:rsid w:val="00BF34AA"/>
    <w:rsid w:val="00C02E0F"/>
    <w:rsid w:val="00C11E34"/>
    <w:rsid w:val="00C141EF"/>
    <w:rsid w:val="00C169E4"/>
    <w:rsid w:val="00C4428C"/>
    <w:rsid w:val="00C508EC"/>
    <w:rsid w:val="00C520B7"/>
    <w:rsid w:val="00C62B61"/>
    <w:rsid w:val="00C714D1"/>
    <w:rsid w:val="00C72615"/>
    <w:rsid w:val="00C82B29"/>
    <w:rsid w:val="00C84157"/>
    <w:rsid w:val="00C84177"/>
    <w:rsid w:val="00C91328"/>
    <w:rsid w:val="00C9457D"/>
    <w:rsid w:val="00C96553"/>
    <w:rsid w:val="00CA191F"/>
    <w:rsid w:val="00CB4FAC"/>
    <w:rsid w:val="00CB4FD1"/>
    <w:rsid w:val="00CC1DEE"/>
    <w:rsid w:val="00CD420B"/>
    <w:rsid w:val="00CD4BF4"/>
    <w:rsid w:val="00CD5F98"/>
    <w:rsid w:val="00CE063A"/>
    <w:rsid w:val="00CE1308"/>
    <w:rsid w:val="00CE29AE"/>
    <w:rsid w:val="00CF1429"/>
    <w:rsid w:val="00D13953"/>
    <w:rsid w:val="00D2079A"/>
    <w:rsid w:val="00D20D06"/>
    <w:rsid w:val="00D254CC"/>
    <w:rsid w:val="00D31936"/>
    <w:rsid w:val="00D32D9F"/>
    <w:rsid w:val="00D35C08"/>
    <w:rsid w:val="00D437E4"/>
    <w:rsid w:val="00D46F31"/>
    <w:rsid w:val="00D531B2"/>
    <w:rsid w:val="00D56AC4"/>
    <w:rsid w:val="00D6413C"/>
    <w:rsid w:val="00D72EAF"/>
    <w:rsid w:val="00D86069"/>
    <w:rsid w:val="00D93DAA"/>
    <w:rsid w:val="00D95D5E"/>
    <w:rsid w:val="00D96FF4"/>
    <w:rsid w:val="00DB79FF"/>
    <w:rsid w:val="00DC1B0B"/>
    <w:rsid w:val="00DC6A2A"/>
    <w:rsid w:val="00DC7813"/>
    <w:rsid w:val="00DD6F81"/>
    <w:rsid w:val="00DE30A8"/>
    <w:rsid w:val="00DE7306"/>
    <w:rsid w:val="00DF4DBC"/>
    <w:rsid w:val="00E057B2"/>
    <w:rsid w:val="00E12F32"/>
    <w:rsid w:val="00E17771"/>
    <w:rsid w:val="00E201CB"/>
    <w:rsid w:val="00E231EA"/>
    <w:rsid w:val="00E31DC2"/>
    <w:rsid w:val="00E3378B"/>
    <w:rsid w:val="00E50829"/>
    <w:rsid w:val="00E51AAF"/>
    <w:rsid w:val="00E52C67"/>
    <w:rsid w:val="00E53F77"/>
    <w:rsid w:val="00E56EF1"/>
    <w:rsid w:val="00E71798"/>
    <w:rsid w:val="00E73F76"/>
    <w:rsid w:val="00E82319"/>
    <w:rsid w:val="00E92904"/>
    <w:rsid w:val="00EA451D"/>
    <w:rsid w:val="00EB1DF4"/>
    <w:rsid w:val="00EC320A"/>
    <w:rsid w:val="00ED0084"/>
    <w:rsid w:val="00ED471D"/>
    <w:rsid w:val="00EE3B6D"/>
    <w:rsid w:val="00EE6A75"/>
    <w:rsid w:val="00F05DE8"/>
    <w:rsid w:val="00F142CE"/>
    <w:rsid w:val="00F16CF3"/>
    <w:rsid w:val="00F22B15"/>
    <w:rsid w:val="00F351FA"/>
    <w:rsid w:val="00F379FA"/>
    <w:rsid w:val="00F50B27"/>
    <w:rsid w:val="00F51E61"/>
    <w:rsid w:val="00F55D54"/>
    <w:rsid w:val="00F604A6"/>
    <w:rsid w:val="00F63A27"/>
    <w:rsid w:val="00F70DC7"/>
    <w:rsid w:val="00F7204E"/>
    <w:rsid w:val="00F77591"/>
    <w:rsid w:val="00F90CCE"/>
    <w:rsid w:val="00F91557"/>
    <w:rsid w:val="00FA02C4"/>
    <w:rsid w:val="00FA24E3"/>
    <w:rsid w:val="00FA2F4B"/>
    <w:rsid w:val="00FB0F55"/>
    <w:rsid w:val="00FD4C0B"/>
    <w:rsid w:val="00FD610B"/>
    <w:rsid w:val="00FE27B9"/>
    <w:rsid w:val="00FE594D"/>
    <w:rsid w:val="00FF3913"/>
    <w:rsid w:val="00FF4014"/>
    <w:rsid w:val="00FF5072"/>
    <w:rsid w:val="01AF6980"/>
    <w:rsid w:val="01B1A5D2"/>
    <w:rsid w:val="01CA8812"/>
    <w:rsid w:val="03766EA0"/>
    <w:rsid w:val="04A5CBC4"/>
    <w:rsid w:val="04D5FEE6"/>
    <w:rsid w:val="04F5CC39"/>
    <w:rsid w:val="06297072"/>
    <w:rsid w:val="06AE0F62"/>
    <w:rsid w:val="06B49A52"/>
    <w:rsid w:val="06FACD7B"/>
    <w:rsid w:val="07EBFD49"/>
    <w:rsid w:val="07EF3255"/>
    <w:rsid w:val="08FF25DA"/>
    <w:rsid w:val="0A27A349"/>
    <w:rsid w:val="0A596AFD"/>
    <w:rsid w:val="0C4E4997"/>
    <w:rsid w:val="0C67AA5B"/>
    <w:rsid w:val="0C83DCE7"/>
    <w:rsid w:val="0C8BC0C3"/>
    <w:rsid w:val="0CF3809D"/>
    <w:rsid w:val="0D61D1A6"/>
    <w:rsid w:val="0EE357B5"/>
    <w:rsid w:val="0F0250FB"/>
    <w:rsid w:val="0F0B6DFA"/>
    <w:rsid w:val="100F426A"/>
    <w:rsid w:val="107F2816"/>
    <w:rsid w:val="10AECA2A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74D1363"/>
    <w:rsid w:val="1786CD2A"/>
    <w:rsid w:val="178A9B53"/>
    <w:rsid w:val="1884BF31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E0B8F24"/>
    <w:rsid w:val="2007F7D9"/>
    <w:rsid w:val="20334CBE"/>
    <w:rsid w:val="20481062"/>
    <w:rsid w:val="21640C6A"/>
    <w:rsid w:val="253BE1B7"/>
    <w:rsid w:val="259C4ACD"/>
    <w:rsid w:val="25DACF53"/>
    <w:rsid w:val="2657FABB"/>
    <w:rsid w:val="26BE5C24"/>
    <w:rsid w:val="273749F4"/>
    <w:rsid w:val="27B272D5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D68EA67"/>
    <w:rsid w:val="2D98DD41"/>
    <w:rsid w:val="2E21A7A8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32765F"/>
    <w:rsid w:val="389C26F1"/>
    <w:rsid w:val="38A57213"/>
    <w:rsid w:val="39388055"/>
    <w:rsid w:val="3C5E8289"/>
    <w:rsid w:val="3C8B1407"/>
    <w:rsid w:val="3D76BF9D"/>
    <w:rsid w:val="3D969BA7"/>
    <w:rsid w:val="3DB877A1"/>
    <w:rsid w:val="3E74B568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436158"/>
    <w:rsid w:val="4990F8F3"/>
    <w:rsid w:val="4A5B095C"/>
    <w:rsid w:val="4B14ADBC"/>
    <w:rsid w:val="4B8F1F1B"/>
    <w:rsid w:val="4BD7EAA9"/>
    <w:rsid w:val="4C8E3267"/>
    <w:rsid w:val="4D81A79F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D40A4"/>
    <w:rsid w:val="53EC35B0"/>
    <w:rsid w:val="53F4BAE6"/>
    <w:rsid w:val="545F6456"/>
    <w:rsid w:val="5484A72B"/>
    <w:rsid w:val="54B7E501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CDA7F9"/>
    <w:rsid w:val="5A2BC02B"/>
    <w:rsid w:val="5ACDD7CC"/>
    <w:rsid w:val="5B145964"/>
    <w:rsid w:val="5B716F95"/>
    <w:rsid w:val="5C0A65F8"/>
    <w:rsid w:val="5CACD928"/>
    <w:rsid w:val="5CCBF5D2"/>
    <w:rsid w:val="5D142BBD"/>
    <w:rsid w:val="5D94A4AD"/>
    <w:rsid w:val="5E4E2FCD"/>
    <w:rsid w:val="5F4578E3"/>
    <w:rsid w:val="5F5B9210"/>
    <w:rsid w:val="5F7A311A"/>
    <w:rsid w:val="5FFE97A5"/>
    <w:rsid w:val="609F23B2"/>
    <w:rsid w:val="60C8A035"/>
    <w:rsid w:val="60E6BF12"/>
    <w:rsid w:val="613014F8"/>
    <w:rsid w:val="6255594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CD07F3"/>
    <w:rsid w:val="74FA989E"/>
    <w:rsid w:val="750F1E34"/>
    <w:rsid w:val="751A8EB6"/>
    <w:rsid w:val="75DCBB18"/>
    <w:rsid w:val="75EDDDC5"/>
    <w:rsid w:val="765F3132"/>
    <w:rsid w:val="767BE564"/>
    <w:rsid w:val="78A7358E"/>
    <w:rsid w:val="792004D2"/>
    <w:rsid w:val="799395C0"/>
    <w:rsid w:val="79CD62B1"/>
    <w:rsid w:val="79F74E25"/>
    <w:rsid w:val="79FE2773"/>
    <w:rsid w:val="7A6BC137"/>
    <w:rsid w:val="7CAD1A86"/>
    <w:rsid w:val="7D499E6A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E69C45B3-211A-48C0-B5C5-8C5DD53D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purl.org/dc/terms/"/>
    <ds:schemaRef ds:uri="3ed837c2-68fb-4502-900f-0c8f0fa768d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29ADE69-659F-4466-BC7D-4905C9A57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42</Pages>
  <Words>3664</Words>
  <Characters>20156</Characters>
  <Application>Microsoft Office Word</Application>
  <DocSecurity>0</DocSecurity>
  <Lines>167</Lines>
  <Paragraphs>47</Paragraphs>
  <ScaleCrop>false</ScaleCrop>
  <Company>Qualtrics</Company>
  <LinksUpToDate>false</LinksUpToDate>
  <CharactersWithSpaces>23773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392</cp:revision>
  <dcterms:created xsi:type="dcterms:W3CDTF">2022-05-30T05:13:00Z</dcterms:created>
  <dcterms:modified xsi:type="dcterms:W3CDTF">2022-08-03T12:10:00Z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