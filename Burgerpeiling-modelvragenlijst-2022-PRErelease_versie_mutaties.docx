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ins w:id="0" w:author="Mark Gremmen" w:date="2022-07-28T14:46:00Z">
        <w:r w:rsidR="00B90355">
          <w:rPr>
            <w:sz w:val="36"/>
            <w:szCs w:val="36"/>
            <w:lang w:val="nl-NL"/>
          </w:rPr>
          <w:t xml:space="preserve"> 2022</w:t>
        </w:r>
      </w:ins>
    </w:p>
    <w:p w14:paraId="7C468A4C" w14:textId="62DAE43D" w:rsidR="00D93DAA" w:rsidRPr="00246CE5" w:rsidRDefault="2FA9C83F">
      <w:pPr>
        <w:rPr>
          <w:ins w:id="1" w:author="Mark Gremmen" w:date="2022-05-31T08:15:00Z"/>
          <w:rFonts w:ascii="Calibri Light" w:hAnsi="Calibri Light" w:cs="Calibri Light"/>
        </w:rPr>
      </w:pPr>
      <w:proofErr w:type="spellStart"/>
      <w:r w:rsidRPr="00246CE5">
        <w:rPr>
          <w:rFonts w:ascii="Calibri Light" w:hAnsi="Calibri Light" w:cs="Calibri Light"/>
        </w:rPr>
        <w:t>laatste</w:t>
      </w:r>
      <w:proofErr w:type="spellEnd"/>
      <w:r w:rsidRPr="00246CE5">
        <w:rPr>
          <w:rFonts w:ascii="Calibri Light" w:hAnsi="Calibri Light" w:cs="Calibri Light"/>
        </w:rPr>
        <w:t xml:space="preserve"> update</w:t>
      </w:r>
      <w:r w:rsidR="50A178CC" w:rsidRPr="00246CE5">
        <w:rPr>
          <w:rFonts w:ascii="Calibri Light" w:hAnsi="Calibri Light" w:cs="Calibri Light"/>
        </w:rPr>
        <w:t xml:space="preserve"> 5 </w:t>
      </w:r>
      <w:proofErr w:type="spellStart"/>
      <w:r w:rsidR="00D35C08" w:rsidRPr="00246CE5">
        <w:rPr>
          <w:rFonts w:ascii="Calibri Light" w:hAnsi="Calibri Light" w:cs="Calibri Light"/>
        </w:rPr>
        <w:t>augustus</w:t>
      </w:r>
      <w:proofErr w:type="spellEnd"/>
    </w:p>
    <w:p w14:paraId="08130C69" w14:textId="77777777" w:rsidR="000D2441" w:rsidRPr="00246CE5" w:rsidRDefault="000D2441">
      <w:pPr>
        <w:rPr>
          <w:rFonts w:ascii="Calibri Light" w:hAnsi="Calibri Light" w:cs="Calibri Light"/>
        </w:rPr>
      </w:pPr>
    </w:p>
    <w:p w14:paraId="39346D50" w14:textId="77777777" w:rsidR="00D93DAA" w:rsidRPr="00246CE5" w:rsidRDefault="00D93DAA">
      <w:pPr>
        <w:pStyle w:val="BlockSeparator"/>
        <w:rPr>
          <w:rFonts w:ascii="Calibri Light" w:hAnsi="Calibri Light" w:cs="Calibri Light"/>
        </w:rPr>
      </w:pPr>
    </w:p>
    <w:p w14:paraId="2B525887" w14:textId="6DDF61CD" w:rsidR="00D93DAA" w:rsidRPr="00246CE5" w:rsidRDefault="001059C7">
      <w:pPr>
        <w:pStyle w:val="BlockStartLabel"/>
        <w:rPr>
          <w:rFonts w:ascii="Calibri Light" w:hAnsi="Calibri Light" w:cs="Calibri Light"/>
        </w:rPr>
      </w:pPr>
      <w:r w:rsidRPr="00246CE5">
        <w:rPr>
          <w:rFonts w:ascii="Calibri Light" w:hAnsi="Calibri Light" w:cs="Calibri Light"/>
        </w:rPr>
        <w:t xml:space="preserve">Start of Block: </w:t>
      </w:r>
      <w:r w:rsidR="00246CE5" w:rsidRPr="00246CE5">
        <w:rPr>
          <w:rFonts w:ascii="Calibri Light" w:hAnsi="Calibri Light" w:cs="Calibri Light"/>
        </w:rPr>
        <w:t>I</w:t>
      </w:r>
      <w:r w:rsidR="00246CE5">
        <w:rPr>
          <w:rFonts w:ascii="Calibri Light" w:hAnsi="Calibri Light" w:cs="Calibri Light"/>
        </w:rPr>
        <w:t>ntroduction</w:t>
      </w:r>
    </w:p>
    <w:p w14:paraId="111AEAF1" w14:textId="77777777" w:rsidR="00D93DAA" w:rsidRPr="00246CE5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666F5A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2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3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4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5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666F5A">
      <w:pPr>
        <w:keepNext/>
        <w:jc w:val="both"/>
        <w:rPr>
          <w:rFonts w:ascii="Calibri Light" w:hAnsi="Calibri Light" w:cs="Calibri Light"/>
          <w:lang w:val="nl-NL"/>
        </w:rPr>
      </w:pPr>
    </w:p>
    <w:p w14:paraId="63CFA028" w14:textId="14EB4580" w:rsidR="001241C4" w:rsidRDefault="001059C7" w:rsidP="00666F5A">
      <w:pPr>
        <w:keepNext/>
        <w:jc w:val="both"/>
        <w:rPr>
          <w:ins w:id="6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7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8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9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0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1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2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3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4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5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6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17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18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19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0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1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2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3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id="24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5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26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27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28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29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0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1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2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3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4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5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36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37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>het meest op u van toepassing is.</w:t>
        </w:r>
      </w:ins>
    </w:p>
    <w:p w14:paraId="50B3E65B" w14:textId="18EBB04C" w:rsidR="00D93DAA" w:rsidRPr="009A2F1D" w:rsidRDefault="001059C7" w:rsidP="00666F5A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38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id="39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0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040146" w:rsidRDefault="001059C7">
      <w:pPr>
        <w:pStyle w:val="BlockEndLabel"/>
        <w:rPr>
          <w:rFonts w:ascii="Calibri Light" w:hAnsi="Calibri Light" w:cs="Calibri Light"/>
        </w:rPr>
      </w:pPr>
      <w:r w:rsidRPr="00040146">
        <w:rPr>
          <w:rFonts w:ascii="Calibri Light" w:hAnsi="Calibri Light" w:cs="Calibri Light"/>
        </w:rPr>
        <w:t xml:space="preserve">End of Block: </w:t>
      </w:r>
      <w:r w:rsidR="00246CE5" w:rsidRPr="00040146">
        <w:rPr>
          <w:rFonts w:ascii="Calibri Light" w:hAnsi="Calibri Light" w:cs="Calibri Light"/>
        </w:rPr>
        <w:t>Introduction</w:t>
      </w:r>
    </w:p>
    <w:p w14:paraId="7C3BA70C" w14:textId="77777777" w:rsidR="00D93DAA" w:rsidRPr="0004014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040146" w:rsidRDefault="001059C7">
      <w:pPr>
        <w:pStyle w:val="BlockStartLabel"/>
        <w:rPr>
          <w:rFonts w:ascii="Calibri Light" w:hAnsi="Calibri Light" w:cs="Calibri Light"/>
        </w:rPr>
      </w:pPr>
      <w:r w:rsidRPr="00040146">
        <w:rPr>
          <w:rFonts w:ascii="Calibri Light" w:hAnsi="Calibri Light" w:cs="Calibri Light"/>
        </w:rPr>
        <w:t>Start of Block: Woon- en leefomgeving</w:t>
      </w:r>
    </w:p>
    <w:p w14:paraId="4FA0E46C" w14:textId="77777777" w:rsidR="00D93DAA" w:rsidRPr="00040146" w:rsidRDefault="00D93DAA">
      <w:pPr>
        <w:rPr>
          <w:rFonts w:ascii="Calibri Light" w:hAnsi="Calibri Light" w:cs="Calibri Light"/>
        </w:rPr>
      </w:pPr>
    </w:p>
    <w:p w14:paraId="6A67DBA6" w14:textId="34CF9B7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41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2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43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4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45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46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47" w:author="Mark Gremmen" w:date="2022-08-02T14:54:00Z">
        <w:r w:rsidR="00E31DC2">
          <w:rPr>
            <w:rFonts w:ascii="Calibri Light" w:hAnsi="Calibri Light" w:cs="Calibri Light"/>
            <w:lang w:val="nl-NL"/>
          </w:rPr>
          <w:t xml:space="preserve"> </w:t>
        </w:r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48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49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50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51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2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3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4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6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id="57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040146" w14:paraId="5AD8A79E" w14:textId="77777777" w:rsidTr="5CACD928">
        <w:trPr>
          <w:ins w:id="59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60" w:author="Mark Gremmen" w:date="2022-05-31T14:29:00Z"/>
                <w:rFonts w:ascii="Calibri Light" w:hAnsi="Calibri Light" w:cs="Calibri Light"/>
                <w:lang w:val="nl-NL"/>
              </w:rPr>
            </w:pPr>
            <w:ins w:id="61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62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63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64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65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66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67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68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69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76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77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78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411E3D4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79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80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1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82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83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84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85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86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87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4AF0AFA4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88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89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90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ervaart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91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92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93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94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95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96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97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98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99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00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02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03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04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05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06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07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8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09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10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11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12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3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4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5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1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18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19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2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040146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21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22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23" w:author="Mark Gremmen" w:date="2022-07-28T11:12:00Z">
              <w:del w:id="124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25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26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040146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27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28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29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30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07A3C05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del w:id="131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32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id="133" w:author="Mark Gremmen" w:date="2022-08-02T07:07:00Z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34" w:author="Mark Gremmen" w:date="2022-06-14T15:24:00Z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EB2367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35" w:author="Mark Gremmen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36" w:author="Mark Gremmen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id="137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38" w:author="Mark Gremmen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39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40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id="141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42" w:author="Mark Gremmen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43" w:author="Mark Gremmen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44" w:author="Mark Gremmen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ins w:id="145" w:author="Mark Gremmen" w:date="2022-08-04T12:24:00Z"/>
          <w:rFonts w:ascii="Calibri Light" w:hAnsi="Calibri Light" w:cs="Calibri Light"/>
          <w:lang w:val="nl-NL"/>
        </w:rPr>
      </w:pPr>
    </w:p>
    <w:p w14:paraId="7B236D0C" w14:textId="77777777" w:rsidR="00EF6850" w:rsidRPr="009A2F1D" w:rsidRDefault="00EF6850" w:rsidP="00EF6850">
      <w:pPr>
        <w:keepNext/>
        <w:rPr>
          <w:ins w:id="146" w:author="Mark Gremmen" w:date="2022-08-04T12:24:00Z"/>
          <w:rFonts w:ascii="Calibri Light" w:hAnsi="Calibri Light" w:cs="Calibri Light"/>
          <w:lang w:val="nl-NL"/>
        </w:rPr>
      </w:pPr>
      <w:ins w:id="147" w:author="Mark Gremmen" w:date="2022-08-04T12:24:00Z">
        <w:r>
          <w:rPr>
            <w:rFonts w:ascii="Calibri Light" w:hAnsi="Calibri Light" w:cs="Calibri Light"/>
            <w:lang w:val="nl-NL"/>
          </w:rPr>
          <w:t xml:space="preserve">In hoeverre bent u het eens met de volgende </w:t>
        </w:r>
        <w:r w:rsidRPr="009A2F1D">
          <w:rPr>
            <w:rFonts w:ascii="Calibri Light" w:hAnsi="Calibri Light" w:cs="Calibri Light"/>
            <w:lang w:val="nl-NL"/>
          </w:rPr>
          <w:t xml:space="preserve">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>?</w:t>
        </w:r>
      </w:ins>
    </w:p>
    <w:p w14:paraId="191B5CB9" w14:textId="77777777" w:rsidR="00EF6850" w:rsidRPr="009A2F1D" w:rsidRDefault="00EF6850" w:rsidP="00EF6850">
      <w:pPr>
        <w:rPr>
          <w:ins w:id="148" w:author="Mark Gremmen" w:date="2022-08-04T12:24:00Z"/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ins w:id="149" w:author="Mark Gremmen" w:date="2022-08-04T12:24:00Z"/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ins w:id="150" w:author="Mark Gremmen" w:date="2022-08-04T12:24:00Z"/>
          <w:rFonts w:ascii="Calibri Light" w:hAnsi="Calibri Light" w:cs="Calibri Light"/>
          <w:b/>
          <w:bCs/>
        </w:rPr>
      </w:pPr>
      <w:ins w:id="151" w:author="Mark Gremmen" w:date="2022-08-04T12:24:00Z">
        <w:r w:rsidRPr="00EE3B6D">
          <w:rPr>
            <w:rFonts w:ascii="Calibri Light" w:hAnsi="Calibri Light" w:cs="Calibri Light"/>
            <w:b/>
            <w:bCs/>
          </w:rPr>
          <w:lastRenderedPageBreak/>
          <w:t>vz01  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2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867A51">
            <w:pPr>
              <w:keepNext/>
              <w:rPr>
                <w:ins w:id="153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" w:author="Mark Gremmen" w:date="2022-08-04T12:24:00Z"/>
                <w:rFonts w:ascii="Calibri Light" w:hAnsi="Calibri Light" w:cs="Calibri Light"/>
              </w:rPr>
            </w:pPr>
            <w:proofErr w:type="spellStart"/>
            <w:ins w:id="155" w:author="Mark Gremmen" w:date="2022-08-04T12:24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72AAA3FC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" w:author="Mark Gremmen" w:date="2022-08-04T12:24:00Z"/>
                <w:rFonts w:ascii="Calibri Light" w:hAnsi="Calibri Light" w:cs="Calibri Light"/>
              </w:rPr>
            </w:pPr>
            <w:proofErr w:type="spellStart"/>
            <w:ins w:id="157" w:author="Mark Gremmen" w:date="2022-08-04T12:24:00Z"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</w:ins>
          </w:p>
        </w:tc>
        <w:tc>
          <w:tcPr>
            <w:tcW w:w="1368" w:type="dxa"/>
          </w:tcPr>
          <w:p w14:paraId="1761FD73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8" w:author="Mark Gremmen" w:date="2022-08-04T12:24:00Z"/>
                <w:rFonts w:ascii="Calibri Light" w:hAnsi="Calibri Light" w:cs="Calibri Light"/>
              </w:rPr>
            </w:pPr>
            <w:proofErr w:type="spellStart"/>
            <w:ins w:id="159" w:author="Mark Gremmen" w:date="2022-08-04T12:24:00Z">
              <w:r w:rsidRPr="009A2F1D">
                <w:rPr>
                  <w:rFonts w:ascii="Calibri Light" w:hAnsi="Calibri Light" w:cs="Calibri Light"/>
                </w:rPr>
                <w:t>neutraal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544E4D8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0" w:author="Mark Gremmen" w:date="2022-08-04T12:24:00Z"/>
                <w:rFonts w:ascii="Calibri Light" w:hAnsi="Calibri Light" w:cs="Calibri Light"/>
              </w:rPr>
            </w:pPr>
            <w:proofErr w:type="spellStart"/>
            <w:ins w:id="161" w:author="Mark Gremmen" w:date="2022-08-04T12:24:00Z"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5F0BF18F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2" w:author="Mark Gremmen" w:date="2022-08-04T12:24:00Z"/>
                <w:rFonts w:ascii="Calibri Light" w:hAnsi="Calibri Light" w:cs="Calibri Light"/>
              </w:rPr>
            </w:pPr>
            <w:proofErr w:type="spellStart"/>
            <w:ins w:id="163" w:author="Mark Gremmen" w:date="2022-08-04T12:24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683ED28A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4" w:author="Mark Gremmen" w:date="2022-08-04T12:24:00Z"/>
                <w:rFonts w:ascii="Calibri Light" w:hAnsi="Calibri Light" w:cs="Calibri Light"/>
              </w:rPr>
            </w:pPr>
            <w:proofErr w:type="spellStart"/>
            <w:ins w:id="165" w:author="Mark Gremmen" w:date="2022-08-04T12:24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EF6850" w:rsidRPr="00040146" w14:paraId="6C33EC49" w14:textId="77777777" w:rsidTr="00867A51">
        <w:trPr>
          <w:ins w:id="166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867A51">
            <w:pPr>
              <w:keepNext/>
              <w:rPr>
                <w:ins w:id="167" w:author="Mark Gremmen" w:date="2022-08-04T12:24:00Z"/>
                <w:rFonts w:ascii="Calibri Light" w:hAnsi="Calibri Light" w:cs="Calibri Light"/>
                <w:lang w:val="nl-NL"/>
              </w:rPr>
            </w:pPr>
            <w:ins w:id="168" w:author="Mark Gremmen" w:date="2022-08-04T12:24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is voldoende groen </w:t>
              </w:r>
            </w:ins>
          </w:p>
        </w:tc>
        <w:tc>
          <w:tcPr>
            <w:tcW w:w="1368" w:type="dxa"/>
          </w:tcPr>
          <w:p w14:paraId="6D31CD76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EF6850" w:rsidRPr="00040146" w14:paraId="4BAFF0F5" w14:textId="77777777" w:rsidTr="00867A51">
        <w:trPr>
          <w:ins w:id="175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867A51">
            <w:pPr>
              <w:keepNext/>
              <w:rPr>
                <w:ins w:id="176" w:author="Mark Gremmen" w:date="2022-08-04T12:24:00Z"/>
                <w:rFonts w:ascii="Calibri Light" w:hAnsi="Calibri Light" w:cs="Calibri Light"/>
                <w:lang w:val="nl-NL"/>
              </w:rPr>
            </w:pPr>
            <w:ins w:id="177" w:author="Mark Gremmen" w:date="2022-08-04T12:24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</w:t>
              </w:r>
              <w:r>
                <w:rPr>
                  <w:rFonts w:ascii="Calibri Light" w:hAnsi="Calibri Light" w:cs="Calibri Light"/>
                  <w:lang w:val="nl-NL"/>
                </w:rPr>
                <w:t>zijn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parkeer</w:t>
              </w:r>
              <w:r>
                <w:rPr>
                  <w:rFonts w:ascii="Calibri Light" w:hAnsi="Calibri Light" w:cs="Calibri Light"/>
                  <w:lang w:val="nl-NL"/>
                </w:rPr>
                <w:t>plaatsen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>
                <w:rPr>
                  <w:rFonts w:ascii="Calibri Light" w:hAnsi="Calibri Light" w:cs="Calibri Light"/>
                  <w:lang w:val="nl-NL"/>
                </w:rPr>
                <w:t>[OPTIONEEL]</w:t>
              </w:r>
            </w:ins>
          </w:p>
        </w:tc>
        <w:tc>
          <w:tcPr>
            <w:tcW w:w="1368" w:type="dxa"/>
          </w:tcPr>
          <w:p w14:paraId="59EBFB7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84" w:author="Mark Gremmen" w:date="2022-08-04T12:24:00Z"/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ins w:id="185" w:author="Mark Gremmen" w:date="2022-08-04T12:25:00Z"/>
          <w:rFonts w:ascii="Calibri Light" w:hAnsi="Calibri Light" w:cs="Calibri Light"/>
          <w:lang w:val="nl-NL"/>
        </w:rPr>
      </w:pPr>
      <w:ins w:id="186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het aanbod van ...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8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867A51">
            <w:pPr>
              <w:keepNext/>
              <w:rPr>
                <w:ins w:id="18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9" w:author="Mark Gremmen" w:date="2022-08-04T12:25:00Z"/>
                <w:rFonts w:ascii="Calibri Light" w:hAnsi="Calibri Light" w:cs="Calibri Light"/>
              </w:rPr>
            </w:pPr>
            <w:proofErr w:type="spellStart"/>
            <w:ins w:id="190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Mark Gremmen" w:date="2022-08-04T12:25:00Z"/>
                <w:rFonts w:ascii="Calibri Light" w:hAnsi="Calibri Light" w:cs="Calibri Light"/>
              </w:rPr>
            </w:pPr>
            <w:proofErr w:type="spellStart"/>
            <w:ins w:id="192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Mark Gremmen" w:date="2022-08-04T12:25:00Z"/>
                <w:rFonts w:ascii="Calibri Light" w:hAnsi="Calibri Light" w:cs="Calibri Light"/>
              </w:rPr>
            </w:pPr>
            <w:proofErr w:type="spellStart"/>
            <w:ins w:id="194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Mark Gremmen" w:date="2022-08-04T12:25:00Z"/>
                <w:rFonts w:ascii="Calibri Light" w:hAnsi="Calibri Light" w:cs="Calibri Light"/>
              </w:rPr>
            </w:pPr>
            <w:proofErr w:type="spellStart"/>
            <w:ins w:id="196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Mark Gremmen" w:date="2022-08-04T12:25:00Z"/>
                <w:rFonts w:ascii="Calibri Light" w:hAnsi="Calibri Light" w:cs="Calibri Light"/>
              </w:rPr>
            </w:pPr>
            <w:proofErr w:type="spellStart"/>
            <w:ins w:id="198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Mark Gremmen" w:date="2022-08-04T12:25:00Z"/>
                <w:rFonts w:ascii="Calibri Light" w:hAnsi="Calibri Light" w:cs="Calibri Light"/>
              </w:rPr>
            </w:pPr>
            <w:proofErr w:type="spellStart"/>
            <w:ins w:id="200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00867A51">
        <w:trPr>
          <w:ins w:id="20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867A51">
            <w:pPr>
              <w:keepNext/>
              <w:rPr>
                <w:ins w:id="202" w:author="Mark Gremmen" w:date="2022-08-04T12:25:00Z"/>
                <w:rFonts w:ascii="Calibri Light" w:hAnsi="Calibri Light" w:cs="Calibri Light"/>
                <w:lang w:val="nl-NL"/>
              </w:rPr>
            </w:pPr>
            <w:ins w:id="203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40146" w14:paraId="3AB5A936" w14:textId="77777777" w:rsidTr="00867A51">
        <w:trPr>
          <w:ins w:id="2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867A51">
            <w:pPr>
              <w:keepNext/>
              <w:rPr>
                <w:ins w:id="211" w:author="Mark Gremmen" w:date="2022-08-04T12:25:00Z"/>
                <w:rFonts w:ascii="Calibri Light" w:hAnsi="Calibri Light" w:cs="Calibri Light"/>
                <w:lang w:val="nl-NL"/>
              </w:rPr>
            </w:pPr>
            <w:ins w:id="212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867A51">
        <w:trPr>
          <w:ins w:id="2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867A51">
            <w:pPr>
              <w:keepNext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  <w:ins w:id="221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40146" w14:paraId="1D0AE7A0" w14:textId="77777777" w:rsidTr="00867A51">
        <w:trPr>
          <w:ins w:id="22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867A51">
            <w:pPr>
              <w:keepNext/>
              <w:rPr>
                <w:ins w:id="229" w:author="Mark Gremmen" w:date="2022-08-04T12:25:00Z"/>
                <w:rFonts w:ascii="Calibri Light" w:hAnsi="Calibri Light" w:cs="Calibri Light"/>
                <w:lang w:val="nl-NL"/>
              </w:rPr>
            </w:pPr>
            <w:ins w:id="230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buurttuin),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867A51">
        <w:trPr>
          <w:ins w:id="2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867A51">
            <w:pPr>
              <w:keepNext/>
              <w:rPr>
                <w:ins w:id="238" w:author="Mark Gremmen" w:date="2022-08-04T12:25:00Z"/>
                <w:rFonts w:ascii="Calibri Light" w:hAnsi="Calibri Light" w:cs="Calibri Light"/>
              </w:rPr>
            </w:pPr>
            <w:proofErr w:type="spellStart"/>
            <w:ins w:id="239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867A51">
        <w:trPr>
          <w:ins w:id="2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867A51">
            <w:pPr>
              <w:keepNext/>
              <w:rPr>
                <w:ins w:id="247" w:author="Mark Gremmen" w:date="2022-08-04T12:25:00Z"/>
                <w:rFonts w:ascii="Calibri Light" w:hAnsi="Calibri Light" w:cs="Calibri Light"/>
              </w:rPr>
            </w:pPr>
            <w:proofErr w:type="spellStart"/>
            <w:ins w:id="248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040146" w14:paraId="095CEAE2" w14:textId="77777777" w:rsidTr="00867A51">
        <w:trPr>
          <w:ins w:id="25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867A51">
            <w:pPr>
              <w:keepNext/>
              <w:rPr>
                <w:ins w:id="256" w:author="Mark Gremmen" w:date="2022-08-04T12:25:00Z"/>
                <w:rFonts w:ascii="Calibri Light" w:hAnsi="Calibri Light" w:cs="Calibri Light"/>
                <w:lang w:val="nl-NL"/>
              </w:rPr>
            </w:pPr>
            <w:ins w:id="257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867A51">
        <w:trPr>
          <w:ins w:id="2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867A51">
            <w:pPr>
              <w:keepNext/>
              <w:rPr>
                <w:ins w:id="265" w:author="Mark Gremmen" w:date="2022-08-04T12:25:00Z"/>
                <w:rFonts w:ascii="Calibri Light" w:hAnsi="Calibri Light" w:cs="Calibri Light"/>
              </w:rPr>
            </w:pPr>
            <w:proofErr w:type="spellStart"/>
            <w:ins w:id="266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73" w:author="Mark Gremmen" w:date="2022-06-03T09:45:00Z"/>
          <w:rFonts w:ascii="Calibri Light" w:hAnsi="Calibri Light" w:cs="Calibri Light"/>
          <w:lang w:val="nl-NL"/>
        </w:rPr>
      </w:pPr>
      <w:del w:id="274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75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7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7" w:author="Mark Gremmen" w:date="2022-06-03T09:45:00Z"/>
                <w:rFonts w:ascii="Calibri Light" w:hAnsi="Calibri Light" w:cs="Calibri Light"/>
                <w:lang w:val="nl-NL"/>
              </w:rPr>
            </w:pPr>
            <w:del w:id="278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79" w:author="Mark Gremmen" w:date="2022-06-03T09:45:00Z"/>
                <w:rFonts w:ascii="Calibri Light" w:hAnsi="Calibri Light" w:cs="Calibri Light"/>
                <w:lang w:val="nl-NL"/>
              </w:rPr>
            </w:pPr>
            <w:del w:id="280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1" w:author="Mark Gremmen" w:date="2022-06-03T09:45:00Z"/>
                <w:rFonts w:ascii="Calibri Light" w:hAnsi="Calibri Light" w:cs="Calibri Light"/>
                <w:lang w:val="nl-NL"/>
              </w:rPr>
            </w:pPr>
            <w:del w:id="282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3" w:author="Mark Gremmen" w:date="2022-06-03T09:45:00Z"/>
                <w:rFonts w:ascii="Calibri Light" w:hAnsi="Calibri Light" w:cs="Calibri Light"/>
                <w:lang w:val="nl-NL"/>
              </w:rPr>
            </w:pPr>
            <w:del w:id="284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5" w:author="Mark Gremmen" w:date="2022-06-03T09:45:00Z"/>
                <w:rFonts w:ascii="Calibri Light" w:hAnsi="Calibri Light" w:cs="Calibri Light"/>
                <w:lang w:val="nl-NL"/>
              </w:rPr>
            </w:pPr>
            <w:del w:id="286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7" w:author="Mark Gremmen" w:date="2022-06-03T09:45:00Z"/>
                <w:rFonts w:ascii="Calibri Light" w:hAnsi="Calibri Light" w:cs="Calibri Light"/>
                <w:lang w:val="nl-NL"/>
              </w:rPr>
            </w:pPr>
            <w:del w:id="288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89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  <w:del w:id="291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292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293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294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295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296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1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2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03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04" w:author="Mark Gremmen" w:date="2022-06-03T09:45:00Z"/>
                <w:rFonts w:ascii="Calibri Light" w:hAnsi="Calibri Light" w:cs="Calibri Light"/>
                <w:lang w:val="nl-NL"/>
                <w:rPrChange w:id="305" w:author="Mark Gremmen [2]" w:date="2022-06-01T12:50:00Z">
                  <w:rPr>
                    <w:del w:id="306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07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08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09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10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11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2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3" w:author="Mark Gremmen" w:date="2022-06-03T09:45:00Z"/>
                <w:rFonts w:ascii="Calibri Light" w:hAnsi="Calibri Light" w:cs="Calibri Light"/>
                <w:lang w:val="nl-NL"/>
                <w:rPrChange w:id="314" w:author="Mark Gremmen [2]" w:date="2022-06-01T12:50:00Z">
                  <w:rPr>
                    <w:del w:id="315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6" w:author="Mark Gremmen" w:date="2022-06-03T09:45:00Z"/>
                <w:rFonts w:ascii="Calibri Light" w:hAnsi="Calibri Light" w:cs="Calibri Light"/>
                <w:lang w:val="nl-NL"/>
                <w:rPrChange w:id="317" w:author="Mark Gremmen [2]" w:date="2022-06-01T12:50:00Z">
                  <w:rPr>
                    <w:del w:id="318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9" w:author="Mark Gremmen" w:date="2022-06-03T09:45:00Z"/>
                <w:rFonts w:ascii="Calibri Light" w:hAnsi="Calibri Light" w:cs="Calibri Light"/>
                <w:lang w:val="nl-NL"/>
                <w:rPrChange w:id="320" w:author="Mark Gremmen [2]" w:date="2022-06-01T12:50:00Z">
                  <w:rPr>
                    <w:del w:id="321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2" w:author="Mark Gremmen" w:date="2022-06-03T09:45:00Z"/>
                <w:rFonts w:ascii="Calibri Light" w:hAnsi="Calibri Light" w:cs="Calibri Light"/>
                <w:lang w:val="nl-NL"/>
                <w:rPrChange w:id="323" w:author="Mark Gremmen [2]" w:date="2022-06-01T12:50:00Z">
                  <w:rPr>
                    <w:del w:id="32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5" w:author="Mark Gremmen" w:date="2022-06-03T09:45:00Z"/>
                <w:rFonts w:ascii="Calibri Light" w:hAnsi="Calibri Light" w:cs="Calibri Light"/>
                <w:lang w:val="nl-NL"/>
                <w:rPrChange w:id="326" w:author="Mark Gremmen [2]" w:date="2022-06-01T12:50:00Z">
                  <w:rPr>
                    <w:del w:id="32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8" w:author="Mark Gremmen" w:date="2022-06-03T09:45:00Z"/>
                <w:rFonts w:ascii="Calibri Light" w:hAnsi="Calibri Light" w:cs="Calibri Light"/>
                <w:lang w:val="nl-NL"/>
                <w:rPrChange w:id="329" w:author="Mark Gremmen [2]" w:date="2022-06-01T12:50:00Z">
                  <w:rPr>
                    <w:del w:id="33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31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32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33" w:author="Mark Gremmen" w:date="2022-07-07T09:46:00Z"/>
          <w:rFonts w:ascii="Calibri Light" w:hAnsi="Calibri Light" w:cs="Calibri Light"/>
          <w:lang w:val="nl-NL"/>
        </w:rPr>
      </w:pPr>
      <w:del w:id="334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35" w:author="Mark Gremmen" w:date="2022-05-31T13:08:00Z">
        <w:del w:id="336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37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38" w:author="Mark Gremmen" w:date="2022-05-31T13:09:00Z">
        <w:del w:id="339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40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41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42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43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6B39843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4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4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46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347" w:author="Mark Gremmen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34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349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350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351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52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5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54" w:author="Mark Gremmen" w:date="2022-08-04T12:13:00Z"/>
          <w:rFonts w:ascii="Calibri Light" w:hAnsi="Calibri Light" w:cs="Calibri Light"/>
          <w:lang w:val="nl-NL"/>
        </w:rPr>
      </w:pPr>
      <w:del w:id="355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040146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56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57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58" w:author="Mark Gremmen" w:date="2022-08-04T12:13:00Z"/>
                <w:rFonts w:ascii="Calibri Light" w:hAnsi="Calibri Light" w:cs="Calibri Light"/>
                <w:lang w:val="nl-NL"/>
              </w:rPr>
            </w:pPr>
            <w:del w:id="359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0" w:author="Mark Gremmen" w:date="2022-08-04T12:13:00Z"/>
                <w:rFonts w:ascii="Calibri Light" w:hAnsi="Calibri Light" w:cs="Calibri Light"/>
                <w:lang w:val="nl-NL"/>
              </w:rPr>
            </w:pPr>
            <w:del w:id="361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2" w:author="Mark Gremmen" w:date="2022-08-04T12:13:00Z"/>
                <w:rFonts w:ascii="Calibri Light" w:hAnsi="Calibri Light" w:cs="Calibri Light"/>
                <w:lang w:val="nl-NL"/>
              </w:rPr>
            </w:pPr>
            <w:del w:id="363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4" w:author="Mark Gremmen" w:date="2022-08-04T12:13:00Z"/>
                <w:rFonts w:ascii="Calibri Light" w:hAnsi="Calibri Light" w:cs="Calibri Light"/>
                <w:lang w:val="nl-NL"/>
              </w:rPr>
            </w:pPr>
            <w:del w:id="365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6" w:author="Mark Gremmen" w:date="2022-08-04T12:13:00Z"/>
                <w:rFonts w:ascii="Calibri Light" w:hAnsi="Calibri Light" w:cs="Calibri Light"/>
                <w:lang w:val="nl-NL"/>
              </w:rPr>
            </w:pPr>
            <w:del w:id="367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8" w:author="Mark Gremmen" w:date="2022-08-04T12:13:00Z"/>
                <w:rFonts w:ascii="Calibri Light" w:hAnsi="Calibri Light" w:cs="Calibri Light"/>
                <w:lang w:val="nl-NL"/>
              </w:rPr>
            </w:pPr>
            <w:del w:id="369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040146" w:rsidDel="00674987" w14:paraId="0FD9208A" w14:textId="33608981" w:rsidTr="04D5FEE6">
        <w:trPr>
          <w:del w:id="370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550640FE" w:rsidR="00D93DAA" w:rsidRPr="009A2F1D" w:rsidDel="00674987" w:rsidRDefault="4A5B095C">
            <w:pPr>
              <w:keepNext/>
              <w:rPr>
                <w:del w:id="371" w:author="Mark Gremmen" w:date="2022-08-04T12:13:00Z"/>
                <w:rFonts w:ascii="Calibri Light" w:hAnsi="Calibri Light" w:cs="Calibri Light"/>
                <w:lang w:val="nl-NL"/>
              </w:rPr>
            </w:pPr>
            <w:del w:id="372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6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7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8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ins w:id="379" w:author="Mark Gremmen" w:date="2022-08-03T13:51:00Z">
        <w:r w:rsidR="00407D87" w:rsidRPr="00A654C6">
          <w:rPr>
            <w:rFonts w:ascii="Calibri Light" w:hAnsi="Calibri Light" w:cs="Calibri Light"/>
            <w:lang w:val="nl-NL"/>
          </w:rPr>
          <w:t>[OPTIONEEL]</w:t>
        </w:r>
      </w:ins>
      <w:r w:rsidR="00D93DAA" w:rsidRPr="5CACD928">
        <w:rPr>
          <w:rFonts w:ascii="Calibri Light" w:hAnsi="Calibri Light" w:cs="Calibri Light"/>
          <w:lang w:val="nl-NL"/>
        </w:rPr>
        <w:t xml:space="preserve">Is </w:t>
      </w:r>
      <w:del w:id="380" w:author="Mark Gremmen" w:date="2022-07-27T13:39:00Z">
        <w:r w:rsidR="00D93DAA"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81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82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83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84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85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86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87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88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89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390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1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392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393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0037FC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394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395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396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397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7A200D0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398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399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00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01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02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03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04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05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06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07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r w:rsidRPr="349E07B5">
        <w:rPr>
          <w:rFonts w:ascii="Calibri Light" w:hAnsi="Calibri Light" w:cs="Calibri Light"/>
          <w:lang w:val="nl-NL"/>
        </w:rPr>
        <w:t xml:space="preserve">aanpak van de </w:t>
      </w:r>
      <w:ins w:id="408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09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10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11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12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13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14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15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16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040146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17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18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19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20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21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22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23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040146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24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25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26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27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28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2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30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31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32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33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34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35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6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37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040146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19998D4D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38" w:name="_Hlk104534965"/>
            <w:ins w:id="439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strike/>
                  <w:color w:val="D13438"/>
                  <w:shd w:val="clear" w:color="auto" w:fill="FFFFFF"/>
                  <w:lang w:val="nl-NL"/>
                </w:rPr>
                <w:t xml:space="preserve"> 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40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41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42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43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44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45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38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46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47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48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49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50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51" w:author="Mark Gremmen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proofErr w:type="spellStart"/>
      <w:ins w:id="452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proofErr w:type="spellEnd"/>
      <w:del w:id="453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 xml:space="preserve">) </w:t>
      </w:r>
      <w:proofErr w:type="spellStart"/>
      <w:r w:rsidR="33CE0DC7" w:rsidRPr="04D5FEE6">
        <w:rPr>
          <w:rFonts w:ascii="Calibri Light" w:hAnsi="Calibri Light" w:cs="Calibri Light"/>
        </w:rPr>
        <w:t>n</w:t>
      </w:r>
      <w:ins w:id="454" w:author="Mark Gremmen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proofErr w:type="spellEnd"/>
      <w:del w:id="455" w:author="Mark Gremmen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4CE17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</w:t>
      </w:r>
      <w:del w:id="456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57" w:author="Mark Gremmen" w:date="2022-08-04T12:24:00Z"/>
          <w:rFonts w:ascii="Calibri Light" w:hAnsi="Calibri Light" w:cs="Calibri Light"/>
          <w:lang w:val="nl-NL"/>
        </w:rPr>
      </w:pPr>
      <w:del w:id="45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59" w:author="Mark Gremmen" w:date="2022-05-31T08:17:00Z">
        <w:del w:id="460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61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62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63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6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65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66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67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68" w:author="Mark Gremmen" w:date="2022-08-04T12:24:00Z"/>
          <w:rFonts w:ascii="Calibri Light" w:hAnsi="Calibri Light" w:cs="Calibri Light"/>
          <w:b/>
          <w:bCs/>
        </w:rPr>
      </w:pPr>
      <w:del w:id="469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70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71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2" w:author="Mark Gremmen" w:date="2022-08-04T12:24:00Z"/>
                <w:rFonts w:ascii="Calibri Light" w:hAnsi="Calibri Light" w:cs="Calibri Light"/>
              </w:rPr>
            </w:pPr>
            <w:del w:id="473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4" w:author="Mark Gremmen" w:date="2022-08-04T12:24:00Z"/>
                <w:rFonts w:ascii="Calibri Light" w:hAnsi="Calibri Light" w:cs="Calibri Light"/>
              </w:rPr>
            </w:pPr>
            <w:del w:id="475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6" w:author="Mark Gremmen" w:date="2022-08-04T12:24:00Z"/>
                <w:rFonts w:ascii="Calibri Light" w:hAnsi="Calibri Light" w:cs="Calibri Light"/>
              </w:rPr>
            </w:pPr>
            <w:del w:id="477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78" w:author="Mark Gremmen" w:date="2022-08-04T12:24:00Z"/>
                <w:rFonts w:ascii="Calibri Light" w:hAnsi="Calibri Light" w:cs="Calibri Light"/>
              </w:rPr>
            </w:pPr>
            <w:del w:id="479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0" w:author="Mark Gremmen" w:date="2022-08-04T12:24:00Z"/>
                <w:rFonts w:ascii="Calibri Light" w:hAnsi="Calibri Light" w:cs="Calibri Light"/>
              </w:rPr>
            </w:pPr>
            <w:del w:id="481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Mark Gremmen" w:date="2022-08-04T12:24:00Z"/>
                <w:rFonts w:ascii="Calibri Light" w:hAnsi="Calibri Light" w:cs="Calibri Light"/>
              </w:rPr>
            </w:pPr>
            <w:del w:id="483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84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85" w:author="Mark Gremmen" w:date="2022-08-04T12:24:00Z"/>
                <w:rFonts w:ascii="Calibri Light" w:hAnsi="Calibri Light" w:cs="Calibri Light"/>
                <w:lang w:val="nl-NL"/>
              </w:rPr>
            </w:pPr>
            <w:del w:id="486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2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493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494" w:author="Mark Gremmen" w:date="2022-08-04T12:24:00Z"/>
                <w:rFonts w:ascii="Calibri Light" w:hAnsi="Calibri Light" w:cs="Calibri Light"/>
                <w:lang w:val="nl-NL"/>
              </w:rPr>
            </w:pPr>
            <w:del w:id="495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496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497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498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9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05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06" w:author="Mark Gremmen" w:date="2022-08-04T09:55:00Z"/>
          <w:rFonts w:ascii="Calibri Light" w:hAnsi="Calibri Light" w:cs="Calibri Light"/>
          <w:lang w:val="nl-NL"/>
        </w:rPr>
      </w:pPr>
      <w:del w:id="507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08" w:author="Mark Gremmen" w:date="2022-08-04T12:25:00Z"/>
          <w:rFonts w:ascii="Calibri Light" w:hAnsi="Calibri Light" w:cs="Calibri Light"/>
          <w:lang w:val="nl-NL"/>
        </w:rPr>
      </w:pPr>
      <w:del w:id="509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1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Mark Gremmen" w:date="2022-08-04T12:25:00Z"/>
                <w:rFonts w:ascii="Calibri Light" w:hAnsi="Calibri Light" w:cs="Calibri Light"/>
              </w:rPr>
            </w:pPr>
            <w:del w:id="51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5:00Z"/>
                <w:rFonts w:ascii="Calibri Light" w:hAnsi="Calibri Light" w:cs="Calibri Light"/>
              </w:rPr>
            </w:pPr>
            <w:del w:id="51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5:00Z"/>
                <w:rFonts w:ascii="Calibri Light" w:hAnsi="Calibri Light" w:cs="Calibri Light"/>
              </w:rPr>
            </w:pPr>
            <w:del w:id="517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18" w:author="Mark Gremmen" w:date="2022-08-04T12:25:00Z"/>
                <w:rFonts w:ascii="Calibri Light" w:hAnsi="Calibri Light" w:cs="Calibri Light"/>
              </w:rPr>
            </w:pPr>
            <w:del w:id="519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0" w:author="Mark Gremmen" w:date="2022-08-04T12:25:00Z"/>
                <w:rFonts w:ascii="Calibri Light" w:hAnsi="Calibri Light" w:cs="Calibri Light"/>
              </w:rPr>
            </w:pPr>
            <w:del w:id="521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2" w:author="Mark Gremmen" w:date="2022-08-04T12:25:00Z"/>
                <w:rFonts w:ascii="Calibri Light" w:hAnsi="Calibri Light" w:cs="Calibri Light"/>
              </w:rPr>
            </w:pPr>
            <w:del w:id="52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2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25" w:author="Mark Gremmen" w:date="2022-08-04T12:25:00Z"/>
                <w:rFonts w:ascii="Calibri Light" w:hAnsi="Calibri Light" w:cs="Calibri Light"/>
                <w:lang w:val="nl-NL"/>
              </w:rPr>
            </w:pPr>
            <w:del w:id="526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27" w:author="Mark Gremmen" w:date="2022-05-31T09:49:00Z">
              <w:del w:id="528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29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3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37" w:author="Mark Gremmen" w:date="2022-08-04T12:25:00Z"/>
                <w:rFonts w:ascii="Calibri Light" w:hAnsi="Calibri Light" w:cs="Calibri Light"/>
                <w:lang w:val="nl-NL"/>
              </w:rPr>
            </w:pPr>
            <w:del w:id="538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39" w:author="Mark Gremmen" w:date="2022-07-05T12:48:00Z">
              <w:del w:id="540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41" w:author="Mark Gremmen" w:date="2022-05-31T09:46:00Z">
              <w:del w:id="542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43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50" w:author="Mark Gremmen" w:date="2022-05-31T08:56:00Z"/>
          <w:del w:id="551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52" w:author="Mark Gremmen" w:date="2022-05-31T08:56:00Z"/>
                <w:del w:id="553" w:author="Mark Gremmen" w:date="2022-08-04T12:25:00Z"/>
                <w:rFonts w:ascii="Calibri Light" w:hAnsi="Calibri Light" w:cs="Calibri Light"/>
                <w:lang w:val="nl-NL"/>
              </w:rPr>
            </w:pPr>
            <w:ins w:id="554" w:author="Mark Gremmen" w:date="2022-05-31T08:56:00Z">
              <w:del w:id="555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56" w:author="Mark Gremmen" w:date="2022-05-31T08:58:00Z">
              <w:del w:id="557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58" w:author="Mark Gremmen" w:date="2022-05-31T13:11:00Z">
              <w:del w:id="559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60" w:author="Mark Gremmen" w:date="2022-05-31T08:59:00Z">
              <w:del w:id="561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62" w:author="Mark Gremmen" w:date="2022-05-31T09:46:00Z">
              <w:del w:id="563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64" w:author="Mark Gremmen" w:date="2022-05-31T08:59:00Z">
              <w:del w:id="565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66" w:author="Mark Gremmen" w:date="2022-05-31T13:11:00Z">
              <w:del w:id="567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68" w:author="Mark Gremmen" w:date="2022-05-31T13:15:00Z">
              <w:del w:id="569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70" w:author="Mark Gremmen" w:date="2022-05-31T13:21:00Z">
              <w:del w:id="571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72" w:author="Mark Gremmen" w:date="2022-05-31T13:20:00Z">
              <w:del w:id="573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74" w:author="Mark Gremmen" w:date="2022-05-31T08:59:00Z">
              <w:del w:id="575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76" w:author="Mark Gremmen" w:date="2022-05-31T08:58:00Z">
              <w:del w:id="577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8" w:author="Mark Gremmen" w:date="2022-05-31T08:56:00Z"/>
                <w:del w:id="57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Mark Gremmen" w:date="2022-05-31T08:56:00Z"/>
                <w:del w:id="58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2" w:author="Mark Gremmen" w:date="2022-05-31T08:56:00Z"/>
                <w:del w:id="58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4" w:author="Mark Gremmen" w:date="2022-05-31T08:56:00Z"/>
                <w:del w:id="58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6" w:author="Mark Gremmen" w:date="2022-05-31T08:56:00Z"/>
                <w:del w:id="58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Mark Gremmen" w:date="2022-05-31T08:56:00Z"/>
                <w:del w:id="589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59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591" w:author="Mark Gremmen" w:date="2022-08-04T12:25:00Z"/>
                <w:rFonts w:ascii="Calibri Light" w:hAnsi="Calibri Light" w:cs="Calibri Light"/>
              </w:rPr>
            </w:pPr>
            <w:del w:id="59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8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59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00" w:author="Mark Gremmen" w:date="2022-08-04T12:25:00Z"/>
                <w:rFonts w:ascii="Calibri Light" w:hAnsi="Calibri Light" w:cs="Calibri Light"/>
              </w:rPr>
            </w:pPr>
            <w:del w:id="601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02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03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11" w:author="Mark Gremmen" w:date="2022-08-04T12:25:00Z"/>
                <w:rFonts w:ascii="Calibri Light" w:hAnsi="Calibri Light" w:cs="Calibri Light"/>
              </w:rPr>
            </w:pPr>
            <w:del w:id="61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4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7EEA816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19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20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21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22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23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de </w:t>
      </w:r>
      <w:r w:rsidRPr="5CACD928">
        <w:rPr>
          <w:rFonts w:ascii="Calibri Light" w:hAnsi="Calibri Light" w:cs="Calibri Light"/>
          <w:lang w:val="nl-NL"/>
        </w:rPr>
        <w:lastRenderedPageBreak/>
        <w:t xml:space="preserve">communicatie, en het </w:t>
      </w:r>
      <w:del w:id="624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25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26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27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28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29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30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31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32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33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34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35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36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37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38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040146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39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40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41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42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43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43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4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48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64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5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51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52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53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5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55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56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57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58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59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040146" w:rsidDel="009A08DC" w:rsidRDefault="001059C7">
      <w:pPr>
        <w:keepNext/>
        <w:rPr>
          <w:del w:id="660" w:author="Mark Gremmen" w:date="2022-08-04T09:38:00Z"/>
          <w:rFonts w:ascii="Calibri Light" w:hAnsi="Calibri Light" w:cs="Calibri Light"/>
          <w:lang w:val="nl-NL"/>
        </w:rPr>
      </w:pPr>
      <w:del w:id="661" w:author="Mark Gremmen" w:date="2022-08-04T09:38:00Z">
        <w:r w:rsidRPr="0004014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04014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62" w:author="Mark Gremmen" w:date="2022-07-05T12:03:00Z">
        <w:del w:id="663" w:author="Mark Gremmen" w:date="2022-08-04T09:38:00Z">
          <w:r w:rsidRPr="0004014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64" w:author="Mark Gremmen" w:date="2022-08-04T09:38:00Z">
        <w:r w:rsidRPr="0004014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040146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65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040146" w:rsidDel="009A08DC" w:rsidRDefault="00D93DAA">
            <w:pPr>
              <w:keepNext/>
              <w:rPr>
                <w:del w:id="66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7" w:author="Mark Gremmen" w:date="2022-08-04T09:38:00Z"/>
                <w:rFonts w:ascii="Calibri Light" w:hAnsi="Calibri Light" w:cs="Calibri Light"/>
                <w:lang w:val="nl-NL"/>
              </w:rPr>
            </w:pPr>
            <w:del w:id="668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69" w:author="Mark Gremmen" w:date="2022-08-04T09:38:00Z"/>
                <w:rFonts w:ascii="Calibri Light" w:hAnsi="Calibri Light" w:cs="Calibri Light"/>
                <w:lang w:val="nl-NL"/>
              </w:rPr>
            </w:pPr>
            <w:del w:id="670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1" w:author="Mark Gremmen" w:date="2022-08-04T09:38:00Z"/>
                <w:rFonts w:ascii="Calibri Light" w:hAnsi="Calibri Light" w:cs="Calibri Light"/>
                <w:lang w:val="nl-NL"/>
              </w:rPr>
            </w:pPr>
            <w:del w:id="672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Mark Gremmen" w:date="2022-08-04T09:38:00Z"/>
                <w:rFonts w:ascii="Calibri Light" w:hAnsi="Calibri Light" w:cs="Calibri Light"/>
                <w:lang w:val="nl-NL"/>
              </w:rPr>
            </w:pPr>
            <w:del w:id="674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5" w:author="Mark Gremmen" w:date="2022-08-04T09:38:00Z"/>
                <w:rFonts w:ascii="Calibri Light" w:hAnsi="Calibri Light" w:cs="Calibri Light"/>
                <w:lang w:val="nl-NL"/>
              </w:rPr>
            </w:pPr>
            <w:del w:id="676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04014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Mark Gremmen" w:date="2022-08-04T09:38:00Z"/>
                <w:rFonts w:ascii="Calibri Light" w:hAnsi="Calibri Light" w:cs="Calibri Light"/>
                <w:lang w:val="nl-NL"/>
              </w:rPr>
            </w:pPr>
            <w:del w:id="678" w:author="Mark Gremmen" w:date="2022-08-04T09:38:00Z">
              <w:r w:rsidRPr="0004014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040146" w:rsidDel="009A08DC" w14:paraId="777A0620" w14:textId="0B31143B" w:rsidTr="00D93DAA">
        <w:trPr>
          <w:del w:id="679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80" w:author="Mark Gremmen" w:date="2022-08-04T09:38:00Z"/>
                <w:rFonts w:ascii="Calibri Light" w:hAnsi="Calibri Light" w:cs="Calibri Light"/>
                <w:lang w:val="nl-NL"/>
              </w:rPr>
            </w:pPr>
            <w:del w:id="681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682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683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684" w:author="Mark Gremmen" w:date="2022-05-27T07:45:00Z">
              <w:del w:id="685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686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9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1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693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694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695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696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697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698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699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00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01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69185BE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del w:id="702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03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04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05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06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07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08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09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10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11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12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13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14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15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16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17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18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id="719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20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21" w:author="Mark Gremmen" w:date="2022-07-28T09:34:00Z">
        <w:del w:id="722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23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42B5720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ins w:id="724" w:author="Mark Gremmen" w:date="2022-08-03T13:42:00Z">
        <w:r w:rsidR="003F11F5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25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dienst </w:t>
      </w:r>
      <w:ins w:id="726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(</w:t>
        </w:r>
      </w:ins>
      <w:r w:rsidRPr="2CCE4FB4">
        <w:rPr>
          <w:rFonts w:ascii="Calibri Light" w:hAnsi="Calibri Light" w:cs="Calibri Light"/>
          <w:lang w:val="nl-NL"/>
        </w:rPr>
        <w:t>zoals een paspoort of rijbewijs</w:t>
      </w:r>
      <w:ins w:id="727" w:author="Mark Gremmen" w:date="2022-07-28T13:35:00Z">
        <w:r w:rsidR="003A3C2D" w:rsidRPr="2CCE4FB4">
          <w:rPr>
            <w:rFonts w:ascii="Calibri Light" w:hAnsi="Calibri Light" w:cs="Calibri Light"/>
            <w:lang w:val="nl-NL"/>
          </w:rPr>
          <w:t>)</w:t>
        </w:r>
      </w:ins>
      <w:ins w:id="728" w:author="Mark Gremmen" w:date="2022-08-03T13:42:00Z">
        <w:r w:rsidR="003F11F5" w:rsidRPr="2CCE4FB4">
          <w:rPr>
            <w:rFonts w:ascii="Calibri Light" w:hAnsi="Calibri Light" w:cs="Calibri Light"/>
            <w:lang w:val="nl-NL"/>
          </w:rPr>
          <w:t xml:space="preserve"> </w:t>
        </w:r>
        <w:proofErr w:type="spellStart"/>
        <w:r w:rsidR="003F11F5" w:rsidRPr="2CCE4FB4">
          <w:rPr>
            <w:rFonts w:ascii="Calibri Light" w:hAnsi="Calibri Light" w:cs="Calibri Light"/>
            <w:lang w:val="nl-NL"/>
          </w:rPr>
          <w:t>of</w:t>
        </w:r>
      </w:ins>
      <w:del w:id="729" w:author="Mark Gremmen" w:date="2022-08-03T13:42:00Z">
        <w:r w:rsidRPr="2CCE4FB4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2CCE4FB4">
        <w:rPr>
          <w:rFonts w:ascii="Calibri Light" w:hAnsi="Calibri Light" w:cs="Calibri Light"/>
          <w:lang w:val="nl-NL"/>
        </w:rPr>
        <w:t>ondersteuning</w:t>
      </w:r>
      <w:proofErr w:type="spellEnd"/>
      <w:ins w:id="730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, </w:t>
        </w:r>
      </w:ins>
      <w:del w:id="731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het </w:t>
      </w:r>
      <w:del w:id="732" w:author="Mark Gremmen" w:date="2022-07-28T13:35:00Z">
        <w:r w:rsidRPr="2CCE4FB4" w:rsidDel="001059C7">
          <w:rPr>
            <w:rFonts w:ascii="Calibri Light" w:hAnsi="Calibri Light" w:cs="Calibri Light"/>
            <w:lang w:val="nl-NL"/>
          </w:rPr>
          <w:delText>v</w:delText>
        </w:r>
      </w:del>
      <w:del w:id="733" w:author="Mark Gremmen" w:date="2022-07-28T09:31:00Z">
        <w:r w:rsidRPr="2CCE4FB4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34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stellen </w:t>
        </w:r>
      </w:ins>
      <w:r w:rsidRPr="2CCE4FB4">
        <w:rPr>
          <w:rFonts w:ascii="Calibri Light" w:hAnsi="Calibri Light" w:cs="Calibri Light"/>
          <w:lang w:val="nl-NL"/>
        </w:rPr>
        <w:t>van een vraag</w:t>
      </w:r>
      <w:ins w:id="735" w:author="Mark Gremmen" w:date="2022-08-04T11:04:00Z">
        <w:r w:rsidR="00F92BE6">
          <w:rPr>
            <w:rFonts w:ascii="Calibri Light" w:hAnsi="Calibri Light" w:cs="Calibri Light"/>
            <w:lang w:val="nl-NL"/>
          </w:rPr>
          <w:t>,</w:t>
        </w:r>
      </w:ins>
      <w:r w:rsidRPr="2CCE4FB4">
        <w:rPr>
          <w:rFonts w:ascii="Calibri Light" w:hAnsi="Calibri Light" w:cs="Calibri Light"/>
          <w:lang w:val="nl-NL"/>
        </w:rPr>
        <w:t xml:space="preserve"> of </w:t>
      </w:r>
      <w:ins w:id="736" w:author="Mark Gremmen" w:date="2022-08-04T06:39:00Z">
        <w:r w:rsidRPr="2CCE4FB4">
          <w:rPr>
            <w:rFonts w:ascii="Calibri Light" w:hAnsi="Calibri Light" w:cs="Calibri Light"/>
            <w:lang w:val="nl-NL"/>
          </w:rPr>
          <w:t>het</w:t>
        </w:r>
      </w:ins>
      <w:del w:id="737" w:author="Mark Gremmen" w:date="2022-08-04T06:39:00Z">
        <w:r w:rsidRPr="2CCE4FB4" w:rsidDel="001059C7">
          <w:rPr>
            <w:rFonts w:ascii="Calibri Light" w:hAnsi="Calibri Light" w:cs="Calibri Light"/>
            <w:lang w:val="nl-NL"/>
          </w:rPr>
          <w:delText>een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id="738" w:author="Mark Gremmen" w:date="2022-07-28T09:32:00Z">
        <w:r w:rsidR="008C7D28" w:rsidRPr="2CCE4FB4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6E92F80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39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De volgende vragen en </w:delText>
        </w:r>
      </w:del>
      <w:del w:id="740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41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42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4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lastRenderedPageBreak/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id="744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45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46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47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48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49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34D9A724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750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751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752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753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</w:p>
    <w:p w14:paraId="19F6C42A" w14:textId="16A03FDA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754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755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756" w:author="Mark Gremmen" w:date="2022-05-31T14:08:00Z">
        <w:del w:id="757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5AA5DB2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id="758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759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3593E11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id="760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761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762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ins w:id="763" w:author="Mark Gremmen" w:date="2022-06-13T13:36:00Z">
        <w:r>
          <w:rPr>
            <w:rFonts w:ascii="Calibri Light" w:hAnsi="Calibri Light" w:cs="Calibri Light"/>
          </w:rPr>
          <w:t>Verhuizen</w:t>
        </w:r>
      </w:ins>
      <w:proofErr w:type="spellEnd"/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764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52C11FC0" w14:textId="4E4A377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765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766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767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768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contact </w:t>
      </w:r>
      <w:del w:id="769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gemeente?</w:t>
      </w: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770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771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772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773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774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775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776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777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778" w:author="Mark Gremmen" w:date="2022-06-13T13:37:00Z"/>
          <w:rFonts w:ascii="Calibri Light" w:hAnsi="Calibri Light" w:cs="Calibri Light"/>
        </w:rPr>
      </w:pPr>
      <w:del w:id="779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780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781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782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783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784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785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786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787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8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789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79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79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79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793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9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912D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795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796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797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798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799" w:author="Mark Gremmen" w:date="2022-06-01T10:47:00Z">
              <w:del w:id="800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01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02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03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04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05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06" w:author="Mark Gremmen" w:date="2022-05-31T14:10:00Z">
              <w:del w:id="807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08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09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10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11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12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13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14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15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16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17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18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19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20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2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22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23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2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2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26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2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2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29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30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31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832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833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834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835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836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837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838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839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840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841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842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843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844" w:author="Mark Gremmen" w:date="2022-07-05T11:35:00Z"/>
          <w:rFonts w:ascii="Calibri Light" w:hAnsi="Calibri Light" w:cs="Calibri Light"/>
          <w:lang w:val="nl-NL"/>
        </w:rPr>
      </w:pPr>
      <w:ins w:id="845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846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847" w:author="Mark Gremmen" w:date="2022-07-28T13:41:00Z">
        <w:del w:id="848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849" w:author="Mark Gremmen" w:date="2022-07-28T13:39:00Z">
        <w:del w:id="850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851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852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853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854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855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856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857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858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859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860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861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862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53205CB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863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lastRenderedPageBreak/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864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865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866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867" w:author="Mark Gremmen" w:date="2022-05-31T14:15:00Z">
        <w:del w:id="868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869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870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871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42299B1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872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873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874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875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>-over het geheel genomen-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876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877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878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879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880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881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882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883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884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885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886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887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888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889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890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891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892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893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894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895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896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897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4399A238" w:rsidR="00D93DAA" w:rsidRPr="009A2F1D" w:rsidRDefault="4A5B095C" w:rsidP="04D5FEE6">
      <w:pPr>
        <w:keepNext/>
        <w:rPr>
          <w:ins w:id="898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899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00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id="901" w:author="Mark Gremmen" w:date="2022-07-28T09:41:00Z">
        <w:r w:rsidR="198FEDB2" w:rsidRPr="04D5FEE6">
          <w:rPr>
            <w:rFonts w:ascii="Calibri Light" w:hAnsi="Calibri Light" w:cs="Calibri Light"/>
            <w:lang w:val="nl-NL"/>
          </w:rPr>
          <w:t>W</w:t>
        </w:r>
        <w:del w:id="902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03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04" w:author="Mark Gremmen" w:date="2022-06-08T14:58:00Z">
        <w:del w:id="905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06" w:author="Mark Gremmen" w:date="2022-06-08T15:51:00Z">
        <w:del w:id="907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08" w:author="Mark Gremmen" w:date="2022-06-08T14:58:00Z">
        <w:del w:id="909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10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11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12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13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Beperken</w:t>
        </w:r>
        <w:proofErr w:type="spellEnd"/>
        <w:r w:rsidR="04D5FEE6" w:rsidRPr="04D5FEE6">
          <w:rPr>
            <w:rFonts w:ascii="Calibri Light" w:eastAsia="Calibri Light" w:hAnsi="Calibri Light" w:cs="Calibri Light"/>
            <w:lang w:val="nl-NL"/>
          </w:rPr>
          <w:t xml:space="preserve"> of belemmeren onderstaande zaken uw leven? 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14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15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16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17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18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919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920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921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22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923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924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92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26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927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28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929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930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931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932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33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34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93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93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937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938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939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940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040146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941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942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943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944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945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946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947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948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40146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949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950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40146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5195CB1A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951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952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953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954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55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956" w:author="Mark Gremmen" w:date="2022-06-08T15:52:00Z">
              <w:r w:rsidR="008269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id="957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958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959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960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040146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961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962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963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964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965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66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967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968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969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970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971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972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73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974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975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76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977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978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79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980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981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982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983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984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985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986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987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988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989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ins w:id="990" w:author="Mark Gremmen" w:date="2022-07-27T10:50:00Z"/>
          <w:rFonts w:ascii="Calibri Light" w:hAnsi="Calibri Light" w:cs="Calibri Light"/>
          <w:lang w:val="nl-NL"/>
        </w:rPr>
      </w:pPr>
      <w:ins w:id="991" w:author="Mark Gremmen" w:date="2022-07-27T10:50:00Z">
        <w:r>
          <w:rPr>
            <w:rFonts w:ascii="Calibri Light" w:hAnsi="Calibri Light" w:cs="Calibri Light"/>
            <w:lang w:val="nl-NL"/>
          </w:rPr>
          <w:t>meerdere malen per week</w:t>
        </w:r>
      </w:ins>
    </w:p>
    <w:p w14:paraId="572D1494" w14:textId="4F9FF7A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</w:t>
      </w:r>
      <w:del w:id="992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993" w:author="Mark Gremmen" w:date="2022-07-27T10:51:00Z"/>
          <w:rFonts w:ascii="Calibri Light" w:hAnsi="Calibri Light" w:cs="Calibri Light"/>
        </w:rPr>
      </w:pPr>
      <w:del w:id="994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95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996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997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998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999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00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01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02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03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04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05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06" w:author="Mark Gremmen" w:date="2022-07-26T14:33:00Z">
              <w:del w:id="1007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08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09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010" w:author="Mark Gremmen" w:date="2022-07-26T14:33:00Z">
              <w:del w:id="1011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12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013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14" w:author="Mark Gremmen" w:date="2022-08-04T06:58:00Z">
              <w:r w:rsidRPr="2CCE4FB4" w:rsidDel="111E08C0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2CCE4FB4">
              <w:rPr>
                <w:rFonts w:ascii="Calibri Light" w:hAnsi="Calibri Light" w:cs="Calibri Light"/>
              </w:rPr>
              <w:t>(</w:t>
            </w:r>
            <w:proofErr w:type="spellStart"/>
            <w:ins w:id="1015" w:author="Mark Gremmen" w:date="2022-07-28T13:53:00Z">
              <w:r w:rsidR="00C141EF" w:rsidRPr="2CCE4FB4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016" w:author="Mark Gremmen" w:date="2022-07-28T13:53:00Z">
              <w:r w:rsidRPr="2CCE4FB4" w:rsidDel="72B20FF3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2CCE4FB4">
              <w:rPr>
                <w:rFonts w:ascii="Calibri Light" w:hAnsi="Calibri Light" w:cs="Calibri Light"/>
              </w:rPr>
              <w:t>n</w:t>
            </w:r>
            <w:del w:id="1017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2CCE4FB4">
              <w:rPr>
                <w:rFonts w:ascii="Calibri Light" w:hAnsi="Calibri Light" w:cs="Calibri Light"/>
              </w:rPr>
              <w:t>i</w:t>
            </w:r>
            <w:ins w:id="1018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e</w:t>
              </w:r>
            </w:ins>
            <w:r w:rsidR="72B20FF3"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040146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019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020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021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022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040146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023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024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025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026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027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028" w:author="Mark Gremmen" w:date="2022-06-01T10:38:00Z"/>
          <w:rFonts w:ascii="Calibri Light" w:hAnsi="Calibri Light" w:cs="Calibri Light"/>
          <w:lang w:val="nl-NL"/>
        </w:rPr>
      </w:pPr>
      <w:del w:id="1029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030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031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032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033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19193F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034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231CF24D">
        <w:rPr>
          <w:rFonts w:ascii="Calibri Light" w:hAnsi="Calibri Light" w:cs="Calibri Light"/>
          <w:lang w:val="nl-NL"/>
        </w:rPr>
        <w:t xml:space="preserve">Indien u geen zorg </w:t>
      </w:r>
      <w:del w:id="1035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036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4900488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037" w:author="Mark Gremmen" w:date="2022-07-27T10:09:00Z">
        <w:r w:rsidR="00802EA7" w:rsidRPr="2CCE4FB4">
          <w:rPr>
            <w:rFonts w:ascii="Calibri Light" w:hAnsi="Calibri Light" w:cs="Calibri Light"/>
            <w:lang w:val="nl-NL"/>
          </w:rPr>
          <w:t>Voelt</w:t>
        </w:r>
      </w:ins>
      <w:ins w:id="1038" w:author="Mark Gremmen" w:date="2022-07-28T11:03:00Z">
        <w:r w:rsidR="00802EA7" w:rsidRPr="2CCE4FB4">
          <w:rPr>
            <w:rFonts w:ascii="Calibri Light" w:hAnsi="Calibri Light" w:cs="Calibri Light"/>
            <w:lang w:val="nl-NL"/>
          </w:rPr>
          <w:t xml:space="preserve"> </w:t>
        </w:r>
      </w:ins>
      <w:del w:id="1039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2CCE4FB4">
        <w:rPr>
          <w:rFonts w:ascii="Calibri Light" w:hAnsi="Calibri Light" w:cs="Calibri Light"/>
          <w:lang w:val="nl-NL"/>
        </w:rPr>
        <w:t xml:space="preserve">u zich belemmerd in uw dagelijkse </w:t>
      </w:r>
      <w:del w:id="1040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2CCE4FB4">
        <w:rPr>
          <w:rFonts w:ascii="Calibri Light" w:hAnsi="Calibri Light" w:cs="Calibri Light"/>
          <w:lang w:val="nl-NL"/>
        </w:rPr>
        <w:t xml:space="preserve">bezigheden door het geven van zorg aan </w:t>
      </w:r>
      <w:ins w:id="1041" w:author="Mark Gremmen" w:date="2022-07-28T09:44:00Z">
        <w:r w:rsidR="00A64136" w:rsidRPr="2CCE4FB4">
          <w:rPr>
            <w:rFonts w:ascii="Calibri Light" w:hAnsi="Calibri Light" w:cs="Calibri Light"/>
            <w:lang w:val="nl-NL"/>
          </w:rPr>
          <w:t>ie</w:t>
        </w:r>
        <w:r w:rsidR="000218CD" w:rsidRPr="2CCE4FB4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id="1042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43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044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045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046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47" w:author="Mark Gremmen" w:date="2022-07-27T10:10:00Z">
        <w:r>
          <w:rPr>
            <w:rFonts w:ascii="Calibri Light" w:hAnsi="Calibri Light" w:cs="Calibri Light"/>
          </w:rPr>
          <w:t>j</w:t>
        </w:r>
      </w:ins>
      <w:ins w:id="1048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049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0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051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2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053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054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055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056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C429B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057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058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05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060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06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06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1063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06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ins w:id="1065" w:author="Mark Gremmen" w:date="2022-05-31T13:05:00Z">
        <w:del w:id="1066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id="106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040146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40B081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068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069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070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40146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071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072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073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074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75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076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077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078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079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080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081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082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083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084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085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086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087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088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089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09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091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092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09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094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095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096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097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098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099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100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101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102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id="1103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104" w:author="Mark Gremmen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1105" w:author="Mark Gremmen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1106" w:author="Mark Gremmen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1107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1108" w:author="Mark Gremmen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109" w:author="Mark Gremmen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1110" w:author="Mark Gremmen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1111" w:author="Mark Gremmen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12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113" w:author="Mark Gremmen" w:date="2022-07-28T11:06:00Z">
        <w:del w:id="1114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115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116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117" w:author="Mark Gremmen" w:date="2022-05-27T11:32:00Z"/>
          <w:rFonts w:ascii="Calibri Light" w:hAnsi="Calibri Light" w:cs="Calibri Light"/>
          <w:lang w:val="nl-NL"/>
        </w:rPr>
      </w:pPr>
      <w:ins w:id="1118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119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120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121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122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123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124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125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126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127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128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129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130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131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132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33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134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135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136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137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138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39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140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141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142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143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144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45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146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147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148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14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150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151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152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153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154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55" w:author="Mark Gremmen" w:date="2022-05-31T13:51:00Z">
        <w:r>
          <w:rPr>
            <w:rFonts w:ascii="Calibri Light" w:hAnsi="Calibri Light" w:cs="Calibri Light"/>
          </w:rPr>
          <w:t>m</w:t>
        </w:r>
      </w:ins>
      <w:del w:id="1156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157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158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159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160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161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040146" w:rsidRDefault="001059C7" w:rsidP="0633175D">
      <w:pPr>
        <w:pStyle w:val="BlockStartLabel"/>
        <w:rPr>
          <w:rFonts w:ascii="Calibri Light" w:hAnsi="Calibri Light" w:cs="Calibri Light"/>
        </w:rPr>
      </w:pPr>
      <w:r w:rsidRPr="00040146">
        <w:rPr>
          <w:rFonts w:ascii="Calibri Light" w:hAnsi="Calibri Light" w:cs="Calibri Light"/>
        </w:rPr>
        <w:t>End of Block: Burgerpeiling</w:t>
      </w:r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A5E8" w14:textId="77777777" w:rsidR="001B55F2" w:rsidRDefault="001B55F2">
      <w:pPr>
        <w:spacing w:line="240" w:lineRule="auto"/>
      </w:pPr>
      <w:r>
        <w:separator/>
      </w:r>
    </w:p>
  </w:endnote>
  <w:endnote w:type="continuationSeparator" w:id="0">
    <w:p w14:paraId="184A5552" w14:textId="77777777" w:rsidR="001B55F2" w:rsidRDefault="001B55F2">
      <w:pPr>
        <w:spacing w:line="240" w:lineRule="auto"/>
      </w:pPr>
      <w:r>
        <w:continuationSeparator/>
      </w:r>
    </w:p>
  </w:endnote>
  <w:endnote w:type="continuationNotice" w:id="1">
    <w:p w14:paraId="06BCC98B" w14:textId="77777777" w:rsidR="001B55F2" w:rsidRDefault="001B55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1B55F2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1B5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894D" w14:textId="77777777" w:rsidR="001B55F2" w:rsidRDefault="001B55F2">
      <w:pPr>
        <w:spacing w:line="240" w:lineRule="auto"/>
      </w:pPr>
      <w:r>
        <w:separator/>
      </w:r>
    </w:p>
  </w:footnote>
  <w:footnote w:type="continuationSeparator" w:id="0">
    <w:p w14:paraId="25CC325B" w14:textId="77777777" w:rsidR="001B55F2" w:rsidRDefault="001B55F2">
      <w:pPr>
        <w:spacing w:line="240" w:lineRule="auto"/>
      </w:pPr>
      <w:r>
        <w:continuationSeparator/>
      </w:r>
    </w:p>
  </w:footnote>
  <w:footnote w:type="continuationNotice" w:id="1">
    <w:p w14:paraId="1A744545" w14:textId="77777777" w:rsidR="001B55F2" w:rsidRDefault="001B55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A62BE7A" w:rsidR="00604681" w:rsidRDefault="00040146">
    <w:pPr>
      <w:pStyle w:val="Header"/>
    </w:pPr>
    <w:r>
      <w:rPr>
        <w:noProof/>
      </w:rPr>
      <w:pict w14:anchorId="438D2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468063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EBCEB72" w:rsidR="00A57E15" w:rsidRDefault="00040146">
    <w:r>
      <w:rPr>
        <w:noProof/>
      </w:rPr>
      <w:pict w14:anchorId="55FD3A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468064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0CAC7FB5" w:rsidR="00604681" w:rsidRDefault="00040146">
    <w:pPr>
      <w:pStyle w:val="Header"/>
    </w:pPr>
    <w:r>
      <w:rPr>
        <w:noProof/>
      </w:rPr>
      <w:pict w14:anchorId="3247EF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46806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E42"/>
    <w:rsid w:val="00040146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1059C7"/>
    <w:rsid w:val="00105DA1"/>
    <w:rsid w:val="00107601"/>
    <w:rsid w:val="00110552"/>
    <w:rsid w:val="001222BA"/>
    <w:rsid w:val="00123E58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B55F2"/>
    <w:rsid w:val="001D6009"/>
    <w:rsid w:val="001D71DA"/>
    <w:rsid w:val="001F423C"/>
    <w:rsid w:val="00206142"/>
    <w:rsid w:val="00215532"/>
    <w:rsid w:val="00224C4D"/>
    <w:rsid w:val="0022529A"/>
    <w:rsid w:val="00225CB3"/>
    <w:rsid w:val="002432CC"/>
    <w:rsid w:val="00243AD8"/>
    <w:rsid w:val="00246CE5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E89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1BDE"/>
    <w:rsid w:val="004C2B5C"/>
    <w:rsid w:val="004C5E9C"/>
    <w:rsid w:val="004D0031"/>
    <w:rsid w:val="004D04A7"/>
    <w:rsid w:val="004D2FC5"/>
    <w:rsid w:val="004E49FF"/>
    <w:rsid w:val="004E6D56"/>
    <w:rsid w:val="004F1B8B"/>
    <w:rsid w:val="004F3D73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06418"/>
    <w:rsid w:val="00711291"/>
    <w:rsid w:val="007237ED"/>
    <w:rsid w:val="007313EF"/>
    <w:rsid w:val="00741903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A6C57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6C3C"/>
    <w:rsid w:val="00977388"/>
    <w:rsid w:val="009860E7"/>
    <w:rsid w:val="00997040"/>
    <w:rsid w:val="009A05B5"/>
    <w:rsid w:val="009A08DC"/>
    <w:rsid w:val="009A2F1D"/>
    <w:rsid w:val="009A56DB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97786"/>
    <w:rsid w:val="00AA24AF"/>
    <w:rsid w:val="00AA26DB"/>
    <w:rsid w:val="00AA68E9"/>
    <w:rsid w:val="00AA70D0"/>
    <w:rsid w:val="00AA7600"/>
    <w:rsid w:val="00AB125F"/>
    <w:rsid w:val="00AB4D82"/>
    <w:rsid w:val="00AC2607"/>
    <w:rsid w:val="00AC449B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3044"/>
    <w:rsid w:val="00B9420C"/>
    <w:rsid w:val="00BA3502"/>
    <w:rsid w:val="00BA77A8"/>
    <w:rsid w:val="00BB40CD"/>
    <w:rsid w:val="00BB65B2"/>
    <w:rsid w:val="00BC2776"/>
    <w:rsid w:val="00BC6CD4"/>
    <w:rsid w:val="00BD094C"/>
    <w:rsid w:val="00BD5901"/>
    <w:rsid w:val="00BE1225"/>
    <w:rsid w:val="00BE56CB"/>
    <w:rsid w:val="00BF34AA"/>
    <w:rsid w:val="00C02E0F"/>
    <w:rsid w:val="00C06948"/>
    <w:rsid w:val="00C07743"/>
    <w:rsid w:val="00C11E34"/>
    <w:rsid w:val="00C141EF"/>
    <w:rsid w:val="00C169E4"/>
    <w:rsid w:val="00C26EA9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E47A9"/>
    <w:rsid w:val="00CF1429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3F3C"/>
    <w:rsid w:val="00DC6A2A"/>
    <w:rsid w:val="00DC7813"/>
    <w:rsid w:val="00DD6F81"/>
    <w:rsid w:val="00DE30A8"/>
    <w:rsid w:val="00DE5771"/>
    <w:rsid w:val="00DE7306"/>
    <w:rsid w:val="00DF4DBC"/>
    <w:rsid w:val="00DF5C14"/>
    <w:rsid w:val="00E057B2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EF6850"/>
    <w:rsid w:val="00F01C0F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A02C4"/>
    <w:rsid w:val="00FA24E3"/>
    <w:rsid w:val="00FA2F4B"/>
    <w:rsid w:val="00FB0F55"/>
    <w:rsid w:val="00FD390E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43</Pages>
  <Words>3520</Words>
  <Characters>19363</Characters>
  <Application>Microsoft Office Word</Application>
  <DocSecurity>0</DocSecurity>
  <Lines>161</Lines>
  <Paragraphs>45</Paragraphs>
  <ScaleCrop>false</ScaleCrop>
  <Company>Qualtrics</Company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452</cp:revision>
  <dcterms:created xsi:type="dcterms:W3CDTF">2022-05-30T05:13:00Z</dcterms:created>
  <dcterms:modified xsi:type="dcterms:W3CDTF">2022-08-04T11:19:00Z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