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A936D" w14:textId="4A750998" w:rsidR="00D93DAA" w:rsidRPr="00264747" w:rsidRDefault="001059C7" w:rsidP="00264747">
      <w:pPr>
        <w:pStyle w:val="Heading1"/>
        <w:rPr>
          <w:sz w:val="36"/>
          <w:szCs w:val="36"/>
          <w:lang w:val="nl-NL"/>
        </w:rPr>
      </w:pPr>
      <w:r w:rsidRPr="00264747">
        <w:rPr>
          <w:sz w:val="36"/>
          <w:szCs w:val="36"/>
          <w:lang w:val="nl-NL"/>
        </w:rPr>
        <w:t>Burgerpeiling</w:t>
      </w:r>
      <w:r w:rsidR="00F142CE" w:rsidRPr="00264747">
        <w:rPr>
          <w:sz w:val="36"/>
          <w:szCs w:val="36"/>
          <w:lang w:val="nl-NL"/>
        </w:rPr>
        <w:t xml:space="preserve"> ‘Waar staat je gemeente’</w:t>
      </w:r>
    </w:p>
    <w:p w14:paraId="7C4E883D" w14:textId="77777777" w:rsidR="009413EC" w:rsidRPr="009413EC" w:rsidRDefault="009413EC">
      <w:pPr>
        <w:rPr>
          <w:ins w:id="0" w:author="Mark Gremmen" w:date="2022-08-04T15:35:00Z"/>
          <w:rFonts w:ascii="Calibri Light" w:hAnsi="Calibri Light" w:cs="Calibri Light"/>
          <w:color w:val="595959" w:themeColor="text1" w:themeTint="A6"/>
          <w:sz w:val="20"/>
          <w:szCs w:val="20"/>
          <w:lang w:val="nl-NL"/>
        </w:rPr>
      </w:pPr>
      <w:ins w:id="1" w:author="Mark Gremmen" w:date="2022-08-04T15:35:00Z">
        <w:r w:rsidRPr="009413EC">
          <w:rPr>
            <w:rFonts w:ascii="Calibri Light" w:hAnsi="Calibri Light" w:cs="Calibri Light"/>
            <w:color w:val="595959" w:themeColor="text1" w:themeTint="A6"/>
            <w:sz w:val="20"/>
            <w:szCs w:val="20"/>
            <w:lang w:val="nl-NL"/>
          </w:rPr>
          <w:t>Modelvragenlijst voor belevingsonderzoek onder inwoners 2022</w:t>
        </w:r>
      </w:ins>
    </w:p>
    <w:p w14:paraId="7C468A4C" w14:textId="35FF5A99" w:rsidR="00D93DAA" w:rsidRPr="0053748B" w:rsidRDefault="2FA9C83F">
      <w:pPr>
        <w:rPr>
          <w:ins w:id="2" w:author="Mark Gremmen" w:date="2022-05-31T08:15:00Z"/>
          <w:rFonts w:ascii="Calibri Light" w:hAnsi="Calibri Light" w:cs="Calibri Light"/>
          <w:color w:val="595959" w:themeColor="text1" w:themeTint="A6"/>
          <w:sz w:val="20"/>
          <w:szCs w:val="20"/>
        </w:rPr>
      </w:pPr>
      <w:proofErr w:type="spellStart"/>
      <w:r w:rsidRPr="0053748B">
        <w:rPr>
          <w:rFonts w:ascii="Calibri Light" w:hAnsi="Calibri Light" w:cs="Calibri Light"/>
          <w:color w:val="595959" w:themeColor="text1" w:themeTint="A6"/>
          <w:sz w:val="20"/>
          <w:szCs w:val="20"/>
        </w:rPr>
        <w:t>laatste</w:t>
      </w:r>
      <w:proofErr w:type="spellEnd"/>
      <w:r w:rsidRPr="0053748B">
        <w:rPr>
          <w:rFonts w:ascii="Calibri Light" w:hAnsi="Calibri Light" w:cs="Calibri Light"/>
          <w:color w:val="595959" w:themeColor="text1" w:themeTint="A6"/>
          <w:sz w:val="20"/>
          <w:szCs w:val="20"/>
        </w:rPr>
        <w:t xml:space="preserve"> update</w:t>
      </w:r>
      <w:r w:rsidR="50A178CC" w:rsidRPr="0053748B">
        <w:rPr>
          <w:rFonts w:ascii="Calibri Light" w:hAnsi="Calibri Light" w:cs="Calibri Light"/>
          <w:color w:val="595959" w:themeColor="text1" w:themeTint="A6"/>
          <w:sz w:val="20"/>
          <w:szCs w:val="20"/>
        </w:rPr>
        <w:t xml:space="preserve"> </w:t>
      </w:r>
      <w:ins w:id="3" w:author="Mark Gremmen" w:date="2022-08-05T13:20:00Z">
        <w:r w:rsidR="00995BE3">
          <w:rPr>
            <w:rFonts w:ascii="Calibri Light" w:hAnsi="Calibri Light" w:cs="Calibri Light"/>
            <w:color w:val="595959" w:themeColor="text1" w:themeTint="A6"/>
            <w:sz w:val="20"/>
            <w:szCs w:val="20"/>
          </w:rPr>
          <w:t>6</w:t>
        </w:r>
      </w:ins>
      <w:del w:id="4" w:author="Mark Gremmen" w:date="2022-08-05T13:20:00Z">
        <w:r w:rsidR="50A178CC" w:rsidRPr="0053748B" w:rsidDel="00995BE3">
          <w:rPr>
            <w:rFonts w:ascii="Calibri Light" w:hAnsi="Calibri Light" w:cs="Calibri Light"/>
            <w:color w:val="595959" w:themeColor="text1" w:themeTint="A6"/>
            <w:sz w:val="20"/>
            <w:szCs w:val="20"/>
          </w:rPr>
          <w:delText>5</w:delText>
        </w:r>
      </w:del>
      <w:r w:rsidR="50A178CC" w:rsidRPr="0053748B">
        <w:rPr>
          <w:rFonts w:ascii="Calibri Light" w:hAnsi="Calibri Light" w:cs="Calibri Light"/>
          <w:color w:val="595959" w:themeColor="text1" w:themeTint="A6"/>
          <w:sz w:val="20"/>
          <w:szCs w:val="20"/>
        </w:rPr>
        <w:t xml:space="preserve"> </w:t>
      </w:r>
      <w:proofErr w:type="spellStart"/>
      <w:r w:rsidR="00D35C08" w:rsidRPr="0053748B">
        <w:rPr>
          <w:rFonts w:ascii="Calibri Light" w:hAnsi="Calibri Light" w:cs="Calibri Light"/>
          <w:color w:val="595959" w:themeColor="text1" w:themeTint="A6"/>
          <w:sz w:val="20"/>
          <w:szCs w:val="20"/>
        </w:rPr>
        <w:t>augustus</w:t>
      </w:r>
      <w:proofErr w:type="spellEnd"/>
    </w:p>
    <w:p w14:paraId="08130C69" w14:textId="77777777" w:rsidR="000D2441" w:rsidRPr="0053748B" w:rsidRDefault="000D2441">
      <w:pPr>
        <w:rPr>
          <w:rFonts w:ascii="Calibri Light" w:hAnsi="Calibri Light" w:cs="Calibri Light"/>
        </w:rPr>
      </w:pPr>
    </w:p>
    <w:p w14:paraId="39346D50" w14:textId="77777777" w:rsidR="00D93DAA" w:rsidRPr="0053748B" w:rsidRDefault="00D93DAA">
      <w:pPr>
        <w:pStyle w:val="BlockSeparator"/>
        <w:rPr>
          <w:rFonts w:ascii="Calibri Light" w:hAnsi="Calibri Light" w:cs="Calibri Light"/>
        </w:rPr>
      </w:pPr>
    </w:p>
    <w:p w14:paraId="673A3D92" w14:textId="0C156BF5" w:rsidR="006C2470" w:rsidRDefault="006C2470">
      <w:pPr>
        <w:pStyle w:val="BlockStartLabel"/>
        <w:rPr>
          <w:rFonts w:ascii="Calibri Light" w:hAnsi="Calibri Light" w:cs="Calibri Light"/>
        </w:rPr>
      </w:pPr>
      <w:r w:rsidRPr="0053748B">
        <w:rPr>
          <w:rFonts w:ascii="Calibri Light" w:hAnsi="Calibri Light" w:cs="Calibri Light"/>
        </w:rPr>
        <w:t xml:space="preserve">Start of Block: </w:t>
      </w:r>
      <w:proofErr w:type="spellStart"/>
      <w:r>
        <w:rPr>
          <w:rFonts w:ascii="Calibri Light" w:hAnsi="Calibri Light" w:cs="Calibri Light"/>
        </w:rPr>
        <w:t>Burgerpeiling</w:t>
      </w:r>
      <w:proofErr w:type="spellEnd"/>
    </w:p>
    <w:p w14:paraId="2B525887" w14:textId="40C88244" w:rsidR="00D93DAA" w:rsidRPr="0053748B" w:rsidRDefault="001059C7">
      <w:pPr>
        <w:pStyle w:val="BlockStartLabel"/>
        <w:rPr>
          <w:rFonts w:ascii="Calibri Light" w:hAnsi="Calibri Light" w:cs="Calibri Light"/>
        </w:rPr>
      </w:pPr>
      <w:r w:rsidRPr="0053748B">
        <w:rPr>
          <w:rFonts w:ascii="Calibri Light" w:hAnsi="Calibri Light" w:cs="Calibri Light"/>
        </w:rPr>
        <w:t xml:space="preserve">Start of Block: </w:t>
      </w:r>
      <w:r w:rsidR="00246CE5" w:rsidRPr="0053748B">
        <w:rPr>
          <w:rFonts w:ascii="Calibri Light" w:hAnsi="Calibri Light" w:cs="Calibri Light"/>
        </w:rPr>
        <w:t>Introduction</w:t>
      </w:r>
    </w:p>
    <w:p w14:paraId="111AEAF1" w14:textId="77777777" w:rsidR="00D93DAA" w:rsidRPr="0053748B" w:rsidRDefault="00D93DAA">
      <w:pPr>
        <w:rPr>
          <w:rFonts w:ascii="Calibri Light" w:hAnsi="Calibri Light" w:cs="Calibri Light"/>
        </w:rPr>
      </w:pPr>
    </w:p>
    <w:p w14:paraId="11EDCE78" w14:textId="18CA17EA" w:rsidR="004A0F12" w:rsidRPr="00241FD5" w:rsidRDefault="001059C7" w:rsidP="00874E2D">
      <w:pPr>
        <w:pStyle w:val="Default"/>
        <w:rPr>
          <w:rFonts w:ascii="Calibri" w:hAnsi="Calibri" w:cs="Calibri"/>
          <w:bCs/>
          <w:sz w:val="20"/>
          <w:szCs w:val="20"/>
        </w:rPr>
      </w:pPr>
      <w:r w:rsidRPr="0053748B">
        <w:rPr>
          <w:rStyle w:val="SubtitleChar"/>
        </w:rPr>
        <w:t>Burgerpeiling Waar staat [gemeentenaam]?</w:t>
      </w:r>
      <w:r w:rsidRPr="004076D2">
        <w:br/>
      </w:r>
      <w:r w:rsidRPr="43A2B355">
        <w:rPr>
          <w:rFonts w:ascii="Calibri Light" w:hAnsi="Calibri Light" w:cs="Calibri Light"/>
        </w:rPr>
        <w:t xml:space="preserve"> </w:t>
      </w:r>
      <w:r w:rsidRPr="004076D2">
        <w:br/>
      </w:r>
      <w:ins w:id="5" w:author="Mark Gremmen" w:date="2022-08-04T09:12:00Z">
        <w:r w:rsidR="004F3D73">
          <w:rPr>
            <w:rFonts w:ascii="Calibri Light" w:hAnsi="Calibri Light" w:cs="Calibri Light"/>
            <w:bCs/>
            <w:sz w:val="22"/>
            <w:szCs w:val="22"/>
          </w:rPr>
          <w:t>F</w:t>
        </w:r>
      </w:ins>
      <w:del w:id="6" w:author="Mark Gremmen" w:date="2022-08-04T09:12:00Z">
        <w:r w:rsidR="004A0F12" w:rsidRPr="009C443B" w:rsidDel="004F3D73">
          <w:rPr>
            <w:rFonts w:ascii="Calibri Light" w:hAnsi="Calibri Light" w:cs="Calibri Light"/>
            <w:bCs/>
            <w:sz w:val="22"/>
            <w:szCs w:val="22"/>
          </w:rPr>
          <w:delText>Wat f</w:delText>
        </w:r>
      </w:del>
      <w:r w:rsidR="004A0F12" w:rsidRPr="009C443B">
        <w:rPr>
          <w:rFonts w:ascii="Calibri Light" w:hAnsi="Calibri Light" w:cs="Calibri Light"/>
          <w:bCs/>
          <w:sz w:val="22"/>
          <w:szCs w:val="22"/>
        </w:rPr>
        <w:t xml:space="preserve">ijn dat u de vragenlijst </w:t>
      </w:r>
      <w:del w:id="7" w:author="Mark Gremmen" w:date="2022-08-04T09:58:00Z">
        <w:r w:rsidR="004A0F12" w:rsidRPr="009C443B" w:rsidDel="00D2375D">
          <w:rPr>
            <w:rFonts w:ascii="Calibri Light" w:hAnsi="Calibri Light" w:cs="Calibri Light"/>
            <w:bCs/>
            <w:sz w:val="22"/>
            <w:szCs w:val="22"/>
          </w:rPr>
          <w:delText xml:space="preserve">in </w:delText>
        </w:r>
      </w:del>
      <w:r w:rsidR="004A0F12" w:rsidRPr="009C443B">
        <w:rPr>
          <w:rFonts w:ascii="Calibri Light" w:hAnsi="Calibri Light" w:cs="Calibri Light"/>
          <w:bCs/>
          <w:sz w:val="22"/>
          <w:szCs w:val="22"/>
        </w:rPr>
        <w:t xml:space="preserve">wilt </w:t>
      </w:r>
      <w:ins w:id="8" w:author="Mark Gremmen" w:date="2022-08-04T09:58:00Z">
        <w:r w:rsidR="00D2375D">
          <w:rPr>
            <w:rFonts w:ascii="Calibri Light" w:hAnsi="Calibri Light" w:cs="Calibri Light"/>
            <w:bCs/>
            <w:sz w:val="22"/>
            <w:szCs w:val="22"/>
          </w:rPr>
          <w:t>in</w:t>
        </w:r>
      </w:ins>
      <w:r w:rsidR="004A0F12" w:rsidRPr="009C443B">
        <w:rPr>
          <w:rFonts w:ascii="Calibri Light" w:hAnsi="Calibri Light" w:cs="Calibri Light"/>
          <w:bCs/>
          <w:sz w:val="22"/>
          <w:szCs w:val="22"/>
        </w:rPr>
        <w:t>vullen!</w:t>
      </w:r>
    </w:p>
    <w:p w14:paraId="792EC2A3" w14:textId="6B1690C2" w:rsidR="004A0F12" w:rsidRDefault="004A0F12" w:rsidP="00874E2D">
      <w:pPr>
        <w:keepNext/>
        <w:rPr>
          <w:rFonts w:ascii="Calibri Light" w:hAnsi="Calibri Light" w:cs="Calibri Light"/>
          <w:lang w:val="nl-NL"/>
        </w:rPr>
      </w:pPr>
    </w:p>
    <w:p w14:paraId="63CFA028" w14:textId="14EB4580" w:rsidR="001241C4" w:rsidRDefault="001059C7" w:rsidP="00874E2D">
      <w:pPr>
        <w:keepNext/>
        <w:rPr>
          <w:ins w:id="9" w:author="Mark Gremmen" w:date="2022-05-31T13:54:00Z"/>
          <w:rFonts w:ascii="Calibri Light" w:hAnsi="Calibri Light" w:cs="Calibri Light"/>
          <w:lang w:val="nl-NL"/>
        </w:rPr>
      </w:pPr>
      <w:r w:rsidRPr="43A2B355">
        <w:rPr>
          <w:rFonts w:ascii="Calibri Light" w:hAnsi="Calibri Light" w:cs="Calibri Light"/>
          <w:lang w:val="nl-NL"/>
        </w:rPr>
        <w:t xml:space="preserve">De vragen </w:t>
      </w:r>
      <w:ins w:id="10" w:author="Mark Gremmen" w:date="2022-07-28T09:22:00Z">
        <w:r w:rsidR="004A0F12">
          <w:rPr>
            <w:rFonts w:ascii="Calibri Light" w:hAnsi="Calibri Light" w:cs="Calibri Light"/>
            <w:lang w:val="nl-NL"/>
          </w:rPr>
          <w:t>in de Burgerpeilin</w:t>
        </w:r>
      </w:ins>
      <w:ins w:id="11" w:author="Mark Gremmen" w:date="2022-07-28T09:23:00Z">
        <w:r w:rsidR="004A0F12">
          <w:rPr>
            <w:rFonts w:ascii="Calibri Light" w:hAnsi="Calibri Light" w:cs="Calibri Light"/>
            <w:lang w:val="nl-NL"/>
          </w:rPr>
          <w:t xml:space="preserve">g </w:t>
        </w:r>
      </w:ins>
      <w:r w:rsidRPr="43A2B355">
        <w:rPr>
          <w:rFonts w:ascii="Calibri Light" w:hAnsi="Calibri Light" w:cs="Calibri Light"/>
          <w:lang w:val="nl-NL"/>
        </w:rPr>
        <w:t xml:space="preserve">gaan over uw </w:t>
      </w:r>
      <w:del w:id="12" w:author="Mark Gremmen" w:date="2022-07-07T09:27:00Z">
        <w:r w:rsidRPr="43A2B355" w:rsidDel="00687EB3">
          <w:rPr>
            <w:rFonts w:ascii="Calibri Light" w:hAnsi="Calibri Light" w:cs="Calibri Light"/>
            <w:lang w:val="nl-NL"/>
          </w:rPr>
          <w:delText xml:space="preserve">eigen </w:delText>
        </w:r>
      </w:del>
      <w:r w:rsidRPr="43A2B355">
        <w:rPr>
          <w:rFonts w:ascii="Calibri Light" w:hAnsi="Calibri Light" w:cs="Calibri Light"/>
          <w:lang w:val="nl-NL"/>
        </w:rPr>
        <w:t>situatie binnen de gemeente waarin u woont.</w:t>
      </w:r>
      <w:r w:rsidRPr="00D35C08" w:rsidDel="00A216A7">
        <w:rPr>
          <w:lang w:val="nl-NL"/>
        </w:rPr>
        <w:br/>
      </w:r>
      <w:del w:id="13" w:author="Mark Gremmen" w:date="2022-07-27T13:53:00Z">
        <w:r w:rsidRPr="43A2B355" w:rsidDel="00A216A7">
          <w:rPr>
            <w:rFonts w:ascii="Calibri Light" w:hAnsi="Calibri Light" w:cs="Calibri Light"/>
            <w:lang w:val="nl-NL"/>
          </w:rPr>
          <w:delText xml:space="preserve"> In deze vragenlijst wordt gevraagd </w:delText>
        </w:r>
      </w:del>
      <w:ins w:id="14" w:author="Mark Gremmen" w:date="2022-07-28T09:28:00Z">
        <w:r w:rsidRPr="78A7358E">
          <w:rPr>
            <w:rFonts w:ascii="Calibri Light" w:hAnsi="Calibri Light" w:cs="Calibri Light"/>
            <w:lang w:val="nl-NL"/>
          </w:rPr>
          <w:t xml:space="preserve"> </w:t>
        </w:r>
      </w:ins>
      <w:del w:id="15" w:author="Mark Gremmen" w:date="2022-07-28T13:21:00Z">
        <w:r w:rsidRPr="43A2B355" w:rsidDel="009C443B">
          <w:rPr>
            <w:rFonts w:ascii="Calibri Light" w:hAnsi="Calibri Light" w:cs="Calibri Light"/>
            <w:lang w:val="nl-NL"/>
          </w:rPr>
          <w:delText>Er wordt gevraagd</w:delText>
        </w:r>
      </w:del>
      <w:ins w:id="16" w:author="Mark Gremmen" w:date="2022-07-28T13:21:00Z">
        <w:r w:rsidR="009C443B">
          <w:rPr>
            <w:rFonts w:ascii="Calibri Light" w:hAnsi="Calibri Light" w:cs="Calibri Light"/>
            <w:lang w:val="nl-NL"/>
          </w:rPr>
          <w:t xml:space="preserve">Wij </w:t>
        </w:r>
      </w:ins>
      <w:ins w:id="17" w:author="Mark Gremmen" w:date="2022-08-02T07:00:00Z">
        <w:r w:rsidRPr="143F0C87">
          <w:rPr>
            <w:rFonts w:ascii="Calibri Light" w:hAnsi="Calibri Light" w:cs="Calibri Light"/>
            <w:lang w:val="nl-NL"/>
          </w:rPr>
          <w:t xml:space="preserve">zijn </w:t>
        </w:r>
      </w:ins>
      <w:ins w:id="18" w:author="Mark Gremmen" w:date="2022-08-02T07:01:00Z">
        <w:r w:rsidRPr="143F0C87">
          <w:rPr>
            <w:rFonts w:ascii="Calibri Light" w:hAnsi="Calibri Light" w:cs="Calibri Light"/>
            <w:lang w:val="nl-NL"/>
          </w:rPr>
          <w:t>geïnteresseerd</w:t>
        </w:r>
      </w:ins>
      <w:ins w:id="19" w:author="Mark Gremmen" w:date="2022-08-02T07:00:00Z">
        <w:r w:rsidRPr="143F0C87">
          <w:rPr>
            <w:rFonts w:ascii="Calibri Light" w:hAnsi="Calibri Light" w:cs="Calibri Light"/>
            <w:lang w:val="nl-NL"/>
          </w:rPr>
          <w:t xml:space="preserve"> in </w:t>
        </w:r>
      </w:ins>
      <w:del w:id="20" w:author="Mark Gremmen" w:date="2022-08-02T07:00:00Z">
        <w:r w:rsidRPr="43A2B355" w:rsidDel="009C443B">
          <w:rPr>
            <w:rFonts w:ascii="Calibri Light" w:hAnsi="Calibri Light" w:cs="Calibri Light"/>
            <w:lang w:val="nl-NL"/>
          </w:rPr>
          <w:delText xml:space="preserve"> </w:delText>
        </w:r>
        <w:r w:rsidRPr="43A2B355">
          <w:rPr>
            <w:rFonts w:ascii="Calibri Light" w:hAnsi="Calibri Light" w:cs="Calibri Light"/>
            <w:lang w:val="nl-NL"/>
          </w:rPr>
          <w:delText xml:space="preserve">naar </w:delText>
        </w:r>
      </w:del>
      <w:r w:rsidRPr="43A2B355">
        <w:rPr>
          <w:rFonts w:ascii="Calibri Light" w:hAnsi="Calibri Light" w:cs="Calibri Light"/>
          <w:lang w:val="nl-NL"/>
        </w:rPr>
        <w:t xml:space="preserve">uw </w:t>
      </w:r>
      <w:ins w:id="21" w:author="Mark Gremmen" w:date="2022-07-07T09:29:00Z">
        <w:r w:rsidR="00906408">
          <w:rPr>
            <w:rFonts w:ascii="Calibri Light" w:hAnsi="Calibri Light" w:cs="Calibri Light"/>
            <w:lang w:val="nl-NL"/>
          </w:rPr>
          <w:t xml:space="preserve">mening </w:t>
        </w:r>
        <w:r w:rsidR="00110552">
          <w:rPr>
            <w:rFonts w:ascii="Calibri Light" w:hAnsi="Calibri Light" w:cs="Calibri Light"/>
            <w:lang w:val="nl-NL"/>
          </w:rPr>
          <w:t>over</w:t>
        </w:r>
      </w:ins>
      <w:del w:id="22" w:author="Mark Gremmen" w:date="2022-07-07T09:29:00Z">
        <w:r w:rsidRPr="43A2B355" w:rsidDel="00906408">
          <w:rPr>
            <w:rFonts w:ascii="Calibri Light" w:hAnsi="Calibri Light" w:cs="Calibri Light"/>
            <w:lang w:val="nl-NL"/>
          </w:rPr>
          <w:delText>ervaringen met</w:delText>
        </w:r>
      </w:del>
      <w:ins w:id="23" w:author="Mark Gremmen" w:date="2022-08-02T06:55:00Z">
        <w:r w:rsidRPr="43A2B355">
          <w:rPr>
            <w:rFonts w:ascii="Calibri Light" w:hAnsi="Calibri Light" w:cs="Calibri Light"/>
            <w:lang w:val="nl-NL"/>
          </w:rPr>
          <w:t xml:space="preserve"> </w:t>
        </w:r>
      </w:ins>
      <w:del w:id="24" w:author="Mark Gremmen" w:date="2022-08-02T06:55:00Z">
        <w:r w:rsidR="00AB125F">
          <w:rPr>
            <w:rFonts w:ascii="Calibri Light" w:hAnsi="Calibri Light" w:cs="Calibri Light"/>
            <w:lang w:val="nl-NL"/>
          </w:rPr>
          <w:delText xml:space="preserve"> </w:delText>
        </w:r>
      </w:del>
      <w:r w:rsidRPr="43A2B355">
        <w:rPr>
          <w:rFonts w:ascii="Calibri Light" w:hAnsi="Calibri Light" w:cs="Calibri Light"/>
          <w:lang w:val="nl-NL"/>
        </w:rPr>
        <w:t xml:space="preserve">uw </w:t>
      </w:r>
      <w:del w:id="25" w:author="Mark Gremmen" w:date="2022-07-28T13:21:00Z">
        <w:r w:rsidRPr="43A2B355" w:rsidDel="00CE1308">
          <w:rPr>
            <w:rFonts w:ascii="Calibri Light" w:hAnsi="Calibri Light" w:cs="Calibri Light"/>
            <w:lang w:val="nl-NL"/>
          </w:rPr>
          <w:delText>leefomgeving</w:delText>
        </w:r>
      </w:del>
      <w:ins w:id="26" w:author="Mark Gremmen" w:date="2022-07-28T13:21:00Z">
        <w:r w:rsidR="00CE1308">
          <w:rPr>
            <w:rFonts w:ascii="Calibri Light" w:hAnsi="Calibri Light" w:cs="Calibri Light"/>
            <w:lang w:val="nl-NL"/>
          </w:rPr>
          <w:t>buurt</w:t>
        </w:r>
      </w:ins>
      <w:r w:rsidRPr="43A2B355">
        <w:rPr>
          <w:rFonts w:ascii="Calibri Light" w:hAnsi="Calibri Light" w:cs="Calibri Light"/>
          <w:lang w:val="nl-NL"/>
        </w:rPr>
        <w:t xml:space="preserve">, en de inspanningen van </w:t>
      </w:r>
      <w:ins w:id="27" w:author="Mark Gremmen" w:date="2022-08-03T13:04:00Z">
        <w:r w:rsidR="000A2CDB">
          <w:rPr>
            <w:rFonts w:ascii="Calibri Light" w:hAnsi="Calibri Light" w:cs="Calibri Light"/>
            <w:lang w:val="nl-NL"/>
          </w:rPr>
          <w:t>de</w:t>
        </w:r>
      </w:ins>
      <w:del w:id="28" w:author="Mark Gremmen" w:date="2022-08-03T13:04:00Z">
        <w:r w:rsidRPr="43A2B355" w:rsidDel="000A2CDB">
          <w:rPr>
            <w:rFonts w:ascii="Calibri Light" w:hAnsi="Calibri Light" w:cs="Calibri Light"/>
            <w:lang w:val="nl-NL"/>
          </w:rPr>
          <w:delText>uw</w:delText>
        </w:r>
      </w:del>
      <w:r w:rsidRPr="43A2B355">
        <w:rPr>
          <w:rFonts w:ascii="Calibri Light" w:hAnsi="Calibri Light" w:cs="Calibri Light"/>
          <w:lang w:val="nl-NL"/>
        </w:rPr>
        <w:t xml:space="preserve"> gemeente op </w:t>
      </w:r>
      <w:ins w:id="29" w:author="Mark Gremmen" w:date="2022-07-28T13:22:00Z">
        <w:r w:rsidR="00E73F76">
          <w:rPr>
            <w:rFonts w:ascii="Calibri Light" w:hAnsi="Calibri Light" w:cs="Calibri Light"/>
            <w:lang w:val="nl-NL"/>
          </w:rPr>
          <w:t xml:space="preserve">onderwerpen als </w:t>
        </w:r>
        <w:r w:rsidR="00647274">
          <w:rPr>
            <w:rFonts w:ascii="Calibri Light" w:hAnsi="Calibri Light" w:cs="Calibri Light"/>
            <w:lang w:val="nl-NL"/>
          </w:rPr>
          <w:t>de</w:t>
        </w:r>
        <w:r w:rsidR="00E73F76">
          <w:rPr>
            <w:rFonts w:ascii="Calibri Light" w:hAnsi="Calibri Light" w:cs="Calibri Light"/>
            <w:lang w:val="nl-NL"/>
          </w:rPr>
          <w:t xml:space="preserve"> samenwerk</w:t>
        </w:r>
        <w:r w:rsidR="00647274">
          <w:rPr>
            <w:rFonts w:ascii="Calibri Light" w:hAnsi="Calibri Light" w:cs="Calibri Light"/>
            <w:lang w:val="nl-NL"/>
          </w:rPr>
          <w:t>ing</w:t>
        </w:r>
        <w:r w:rsidR="00E73F76">
          <w:rPr>
            <w:rFonts w:ascii="Calibri Light" w:hAnsi="Calibri Light" w:cs="Calibri Light"/>
            <w:lang w:val="nl-NL"/>
          </w:rPr>
          <w:t xml:space="preserve"> met inwoners </w:t>
        </w:r>
      </w:ins>
      <w:del w:id="30" w:author="Mark Gremmen" w:date="2022-07-28T13:22:00Z">
        <w:r w:rsidRPr="43A2B355" w:rsidDel="00E73F76">
          <w:rPr>
            <w:rFonts w:ascii="Calibri Light" w:hAnsi="Calibri Light" w:cs="Calibri Light"/>
            <w:lang w:val="nl-NL"/>
          </w:rPr>
          <w:delText xml:space="preserve">uiteenlopende terreinen zoals dienstverlening </w:delText>
        </w:r>
      </w:del>
      <w:r w:rsidRPr="43A2B355">
        <w:rPr>
          <w:rFonts w:ascii="Calibri Light" w:hAnsi="Calibri Light" w:cs="Calibri Light"/>
          <w:lang w:val="nl-NL"/>
        </w:rPr>
        <w:t>en zorg.</w:t>
      </w:r>
      <w:r w:rsidRPr="00D35C08">
        <w:rPr>
          <w:lang w:val="nl-NL"/>
        </w:rPr>
        <w:br/>
      </w:r>
      <w:r w:rsidRPr="43A2B355">
        <w:rPr>
          <w:rFonts w:ascii="Calibri Light" w:hAnsi="Calibri Light" w:cs="Calibri Light"/>
          <w:lang w:val="nl-NL"/>
        </w:rPr>
        <w:t xml:space="preserve"> </w:t>
      </w:r>
      <w:r w:rsidRPr="00D35C08">
        <w:rPr>
          <w:lang w:val="nl-NL"/>
        </w:rPr>
        <w:br/>
      </w:r>
      <w:del w:id="31" w:author="Mark Gremmen" w:date="2022-07-05T11:25:00Z">
        <w:r w:rsidRPr="43A2B355" w:rsidDel="001059C7">
          <w:rPr>
            <w:rFonts w:ascii="Calibri Light" w:hAnsi="Calibri Light" w:cs="Calibri Light"/>
            <w:lang w:val="nl-NL"/>
          </w:rPr>
          <w:delText xml:space="preserve"> </w:delText>
        </w:r>
      </w:del>
      <w:r w:rsidRPr="43A2B355">
        <w:rPr>
          <w:rFonts w:ascii="Calibri Light" w:hAnsi="Calibri Light" w:cs="Calibri Light"/>
          <w:lang w:val="nl-NL"/>
        </w:rPr>
        <w:t xml:space="preserve">Wij </w:t>
      </w:r>
      <w:del w:id="32" w:author="Mark Gremmen" w:date="2022-05-31T13:53:00Z">
        <w:r w:rsidRPr="43A2B355" w:rsidDel="001059C7">
          <w:rPr>
            <w:rFonts w:ascii="Calibri Light" w:hAnsi="Calibri Light" w:cs="Calibri Light"/>
            <w:lang w:val="nl-NL"/>
          </w:rPr>
          <w:delText xml:space="preserve">verzoeken </w:delText>
        </w:r>
      </w:del>
      <w:ins w:id="33" w:author="Mark Gremmen" w:date="2022-05-31T13:53:00Z">
        <w:r w:rsidR="00ED471D" w:rsidRPr="43A2B355">
          <w:rPr>
            <w:rFonts w:ascii="Calibri Light" w:hAnsi="Calibri Light" w:cs="Calibri Light"/>
            <w:lang w:val="nl-NL"/>
          </w:rPr>
          <w:t xml:space="preserve">vragen </w:t>
        </w:r>
      </w:ins>
      <w:r w:rsidRPr="43A2B355">
        <w:rPr>
          <w:rFonts w:ascii="Calibri Light" w:hAnsi="Calibri Light" w:cs="Calibri Light"/>
          <w:lang w:val="nl-NL"/>
        </w:rPr>
        <w:t xml:space="preserve">u deze vragenlijst zoveel mogelijk </w:t>
      </w:r>
      <w:ins w:id="34" w:author="Mark Gremmen" w:date="2022-06-01T12:57:00Z">
        <w:r w:rsidR="009C465F" w:rsidRPr="43A2B355">
          <w:rPr>
            <w:rFonts w:ascii="Calibri Light" w:hAnsi="Calibri Light" w:cs="Calibri Light"/>
            <w:lang w:val="nl-NL"/>
          </w:rPr>
          <w:t xml:space="preserve">voor u zelf </w:t>
        </w:r>
      </w:ins>
      <w:del w:id="35" w:author="Mark Gremmen" w:date="2022-06-01T12:57:00Z">
        <w:r w:rsidRPr="43A2B355" w:rsidDel="001059C7">
          <w:rPr>
            <w:rFonts w:ascii="Calibri Light" w:hAnsi="Calibri Light" w:cs="Calibri Light"/>
            <w:lang w:val="nl-NL"/>
          </w:rPr>
          <w:delText xml:space="preserve">vanuit uw eigen perspectief </w:delText>
        </w:r>
      </w:del>
      <w:r w:rsidRPr="43A2B355">
        <w:rPr>
          <w:rFonts w:ascii="Calibri Light" w:hAnsi="Calibri Light" w:cs="Calibri Light"/>
          <w:lang w:val="nl-NL"/>
        </w:rPr>
        <w:t>in te vullen.</w:t>
      </w:r>
      <w:ins w:id="36" w:author="Mark Gremmen" w:date="2022-05-31T13:53:00Z">
        <w:r w:rsidR="001241C4" w:rsidRPr="43A2B355">
          <w:rPr>
            <w:rFonts w:ascii="Calibri Light" w:hAnsi="Calibri Light" w:cs="Calibri Light"/>
            <w:lang w:val="nl-NL"/>
          </w:rPr>
          <w:t xml:space="preserve"> Kies</w:t>
        </w:r>
      </w:ins>
      <w:ins w:id="37" w:author="Mark Gremmen" w:date="2022-06-01T12:57:00Z">
        <w:r w:rsidR="00661706" w:rsidRPr="43A2B355">
          <w:rPr>
            <w:rFonts w:ascii="Calibri Light" w:hAnsi="Calibri Light" w:cs="Calibri Light"/>
            <w:lang w:val="nl-NL"/>
          </w:rPr>
          <w:t xml:space="preserve"> </w:t>
        </w:r>
      </w:ins>
      <w:ins w:id="38" w:author="Mark Gremmen" w:date="2022-07-27T09:54:00Z">
        <w:r w:rsidR="0077500D">
          <w:rPr>
            <w:rFonts w:ascii="Calibri Light" w:hAnsi="Calibri Light" w:cs="Calibri Light"/>
            <w:lang w:val="nl-NL"/>
          </w:rPr>
          <w:t xml:space="preserve">iedere keer </w:t>
        </w:r>
      </w:ins>
      <w:ins w:id="39" w:author="Mark Gremmen" w:date="2022-05-31T13:53:00Z">
        <w:r w:rsidR="001241C4" w:rsidRPr="43A2B355">
          <w:rPr>
            <w:rFonts w:ascii="Calibri Light" w:hAnsi="Calibri Light" w:cs="Calibri Light"/>
            <w:lang w:val="nl-NL"/>
          </w:rPr>
          <w:t xml:space="preserve">het antwoord dat </w:t>
        </w:r>
      </w:ins>
      <w:ins w:id="40" w:author="Mark Gremmen" w:date="2022-05-31T13:54:00Z">
        <w:r w:rsidR="001241C4" w:rsidRPr="43A2B355">
          <w:rPr>
            <w:rFonts w:ascii="Calibri Light" w:hAnsi="Calibri Light" w:cs="Calibri Light"/>
            <w:lang w:val="nl-NL"/>
          </w:rPr>
          <w:t>het meest op u van toepassing is.</w:t>
        </w:r>
      </w:ins>
    </w:p>
    <w:p w14:paraId="50B3E65B" w14:textId="18EBB04C" w:rsidR="00D93DAA" w:rsidRPr="009A2F1D" w:rsidRDefault="001059C7" w:rsidP="00874E2D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br/>
      </w:r>
      <w:del w:id="41" w:author="Mark Gremmen" w:date="2022-07-27T13:53:00Z">
        <w:r w:rsidRPr="009A2F1D" w:rsidDel="00A216A7">
          <w:rPr>
            <w:rFonts w:ascii="Calibri Light" w:hAnsi="Calibri Light" w:cs="Calibri Light"/>
            <w:lang w:val="nl-NL"/>
          </w:rPr>
          <w:delText xml:space="preserve"> </w:delText>
        </w:r>
      </w:del>
      <w:r w:rsidRPr="009A2F1D">
        <w:rPr>
          <w:rFonts w:ascii="Calibri Light" w:hAnsi="Calibri Light" w:cs="Calibri Light"/>
          <w:lang w:val="nl-NL"/>
        </w:rPr>
        <w:t xml:space="preserve">Het invullen neemt ongeveer </w:t>
      </w:r>
      <w:ins w:id="42" w:author="Mark Gremmen" w:date="2022-06-08T15:31:00Z">
        <w:r w:rsidR="00442AE0">
          <w:rPr>
            <w:rFonts w:ascii="Calibri Light" w:hAnsi="Calibri Light" w:cs="Calibri Light"/>
            <w:lang w:val="nl-NL"/>
          </w:rPr>
          <w:t>20</w:t>
        </w:r>
      </w:ins>
      <w:del w:id="43" w:author="Mark Gremmen" w:date="2022-06-08T15:31:00Z">
        <w:r w:rsidRPr="009A2F1D" w:rsidDel="00442AE0">
          <w:rPr>
            <w:rFonts w:ascii="Calibri Light" w:hAnsi="Calibri Light" w:cs="Calibri Light"/>
            <w:lang w:val="nl-NL"/>
          </w:rPr>
          <w:delText>18</w:delText>
        </w:r>
      </w:del>
      <w:r w:rsidRPr="009A2F1D">
        <w:rPr>
          <w:rFonts w:ascii="Calibri Light" w:hAnsi="Calibri Light" w:cs="Calibri Light"/>
          <w:lang w:val="nl-NL"/>
        </w:rPr>
        <w:t xml:space="preserve"> minuten van uw tijd in beslag.</w:t>
      </w:r>
    </w:p>
    <w:p w14:paraId="209923D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E01202A" w14:textId="551CDF32" w:rsidR="00D93DAA" w:rsidRPr="009C0D66" w:rsidRDefault="001059C7">
      <w:pPr>
        <w:pStyle w:val="BlockEndLabel"/>
        <w:rPr>
          <w:rFonts w:ascii="Calibri Light" w:hAnsi="Calibri Light" w:cs="Calibri Light"/>
        </w:rPr>
      </w:pPr>
      <w:r w:rsidRPr="009C0D66">
        <w:rPr>
          <w:rFonts w:ascii="Calibri Light" w:hAnsi="Calibri Light" w:cs="Calibri Light"/>
        </w:rPr>
        <w:t xml:space="preserve">End of Block: </w:t>
      </w:r>
      <w:r w:rsidR="00246CE5" w:rsidRPr="009C0D66">
        <w:rPr>
          <w:rFonts w:ascii="Calibri Light" w:hAnsi="Calibri Light" w:cs="Calibri Light"/>
        </w:rPr>
        <w:t>Introduction</w:t>
      </w:r>
    </w:p>
    <w:p w14:paraId="7C3BA70C" w14:textId="77777777" w:rsidR="00D93DAA" w:rsidRPr="009C0D66" w:rsidRDefault="00D93DAA">
      <w:pPr>
        <w:pStyle w:val="BlockSeparator"/>
        <w:rPr>
          <w:rFonts w:ascii="Calibri Light" w:hAnsi="Calibri Light" w:cs="Calibri Light"/>
        </w:rPr>
      </w:pPr>
    </w:p>
    <w:p w14:paraId="1784759E" w14:textId="77777777" w:rsidR="00D93DAA" w:rsidRPr="009C0D66" w:rsidRDefault="001059C7">
      <w:pPr>
        <w:pStyle w:val="BlockStartLabel"/>
        <w:rPr>
          <w:rFonts w:ascii="Calibri Light" w:hAnsi="Calibri Light" w:cs="Calibri Light"/>
        </w:rPr>
      </w:pPr>
      <w:r w:rsidRPr="009C0D66">
        <w:rPr>
          <w:rFonts w:ascii="Calibri Light" w:hAnsi="Calibri Light" w:cs="Calibri Light"/>
        </w:rPr>
        <w:t xml:space="preserve">Start of Block: </w:t>
      </w:r>
      <w:proofErr w:type="spellStart"/>
      <w:r w:rsidRPr="009C0D66">
        <w:rPr>
          <w:rFonts w:ascii="Calibri Light" w:hAnsi="Calibri Light" w:cs="Calibri Light"/>
        </w:rPr>
        <w:t>Woon</w:t>
      </w:r>
      <w:proofErr w:type="spellEnd"/>
      <w:r w:rsidRPr="009C0D66">
        <w:rPr>
          <w:rFonts w:ascii="Calibri Light" w:hAnsi="Calibri Light" w:cs="Calibri Light"/>
        </w:rPr>
        <w:t xml:space="preserve">- </w:t>
      </w:r>
      <w:proofErr w:type="spellStart"/>
      <w:r w:rsidRPr="009C0D66">
        <w:rPr>
          <w:rFonts w:ascii="Calibri Light" w:hAnsi="Calibri Light" w:cs="Calibri Light"/>
        </w:rPr>
        <w:t>en</w:t>
      </w:r>
      <w:proofErr w:type="spellEnd"/>
      <w:r w:rsidRPr="009C0D66">
        <w:rPr>
          <w:rFonts w:ascii="Calibri Light" w:hAnsi="Calibri Light" w:cs="Calibri Light"/>
        </w:rPr>
        <w:t xml:space="preserve"> </w:t>
      </w:r>
      <w:proofErr w:type="spellStart"/>
      <w:r w:rsidRPr="009C0D66">
        <w:rPr>
          <w:rFonts w:ascii="Calibri Light" w:hAnsi="Calibri Light" w:cs="Calibri Light"/>
        </w:rPr>
        <w:t>leefomgeving</w:t>
      </w:r>
      <w:proofErr w:type="spellEnd"/>
    </w:p>
    <w:p w14:paraId="4FA0E46C" w14:textId="77777777" w:rsidR="00D93DAA" w:rsidRPr="009C0D66" w:rsidRDefault="00D93DAA">
      <w:pPr>
        <w:rPr>
          <w:rFonts w:ascii="Calibri Light" w:hAnsi="Calibri Light" w:cs="Calibri Light"/>
        </w:rPr>
      </w:pPr>
    </w:p>
    <w:p w14:paraId="6A67DBA6" w14:textId="34CF9B7A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8D6671">
        <w:rPr>
          <w:rStyle w:val="Heading2Char"/>
          <w:lang w:val="nl-NL"/>
        </w:rPr>
        <w:t>Woon- en leefomgeving</w:t>
      </w:r>
      <w:r w:rsidRPr="009A2F1D">
        <w:rPr>
          <w:rFonts w:ascii="Calibri Light" w:hAnsi="Calibri Light" w:cs="Calibri Light"/>
          <w:lang w:val="nl-NL"/>
        </w:rPr>
        <w:br/>
        <w:t xml:space="preserve"> </w:t>
      </w:r>
      <w:r w:rsidRPr="009A2F1D">
        <w:rPr>
          <w:rFonts w:ascii="Calibri Light" w:hAnsi="Calibri Light" w:cs="Calibri Light"/>
          <w:lang w:val="nl-NL"/>
        </w:rPr>
        <w:br/>
        <w:t xml:space="preserve">We beginnen met een aantal vragen en </w:t>
      </w:r>
      <w:del w:id="44" w:author="Mark Gremmen" w:date="2022-06-13T10:51:00Z">
        <w:r w:rsidR="008D6671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45" w:author="Mark Gremmen" w:date="2022-06-13T10:51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 xml:space="preserve"> over de buurt waar u woont. We vragen bijvoorbeeld naar </w:t>
      </w:r>
      <w:del w:id="46" w:author="Mark Gremmen" w:date="2022-07-27T09:55:00Z">
        <w:r w:rsidRPr="009A2F1D" w:rsidDel="00352BB2">
          <w:rPr>
            <w:rFonts w:ascii="Calibri Light" w:hAnsi="Calibri Light" w:cs="Calibri Light"/>
            <w:lang w:val="nl-NL"/>
          </w:rPr>
          <w:delText>omgang tussen</w:delText>
        </w:r>
      </w:del>
      <w:ins w:id="47" w:author="Mark Gremmen" w:date="2022-07-27T09:55:00Z">
        <w:r w:rsidR="00352BB2">
          <w:rPr>
            <w:rFonts w:ascii="Calibri Light" w:hAnsi="Calibri Light" w:cs="Calibri Light"/>
            <w:lang w:val="nl-NL"/>
          </w:rPr>
          <w:t xml:space="preserve">hoe </w:t>
        </w:r>
      </w:ins>
      <w:del w:id="48" w:author="Mark Gremmen" w:date="2022-07-28T13:25:00Z">
        <w:r w:rsidRPr="009A2F1D" w:rsidDel="00243AD8">
          <w:rPr>
            <w:rFonts w:ascii="Calibri Light" w:hAnsi="Calibri Light" w:cs="Calibri Light"/>
            <w:lang w:val="nl-NL"/>
          </w:rPr>
          <w:delText xml:space="preserve"> </w:delText>
        </w:r>
      </w:del>
      <w:r w:rsidRPr="009A2F1D">
        <w:rPr>
          <w:rFonts w:ascii="Calibri Light" w:hAnsi="Calibri Light" w:cs="Calibri Light"/>
          <w:lang w:val="nl-NL"/>
        </w:rPr>
        <w:t>buurtbewoners</w:t>
      </w:r>
      <w:ins w:id="49" w:author="Mark Gremmen" w:date="2022-07-27T09:55:00Z">
        <w:r w:rsidR="00352BB2">
          <w:rPr>
            <w:rFonts w:ascii="Calibri Light" w:hAnsi="Calibri Light" w:cs="Calibri Light"/>
            <w:lang w:val="nl-NL"/>
          </w:rPr>
          <w:t xml:space="preserve"> met elkaar omgaan</w:t>
        </w:r>
      </w:ins>
      <w:r w:rsidRPr="009A2F1D">
        <w:rPr>
          <w:rFonts w:ascii="Calibri Light" w:hAnsi="Calibri Light" w:cs="Calibri Light"/>
          <w:lang w:val="nl-NL"/>
        </w:rPr>
        <w:t xml:space="preserve">, </w:t>
      </w:r>
      <w:ins w:id="50" w:author="Mark Gremmen" w:date="2022-08-02T14:54:00Z">
        <w:r w:rsidR="00E31DC2">
          <w:rPr>
            <w:rFonts w:ascii="Calibri Light" w:hAnsi="Calibri Light" w:cs="Calibri Light"/>
            <w:lang w:val="nl-NL"/>
          </w:rPr>
          <w:t xml:space="preserve"> </w:t>
        </w:r>
        <w:r w:rsidR="0067422F">
          <w:rPr>
            <w:rFonts w:ascii="Calibri Light" w:hAnsi="Calibri Light" w:cs="Calibri Light"/>
            <w:lang w:val="nl-NL"/>
          </w:rPr>
          <w:t xml:space="preserve">mogelijke </w:t>
        </w:r>
      </w:ins>
      <w:r w:rsidRPr="009A2F1D">
        <w:rPr>
          <w:rFonts w:ascii="Calibri Light" w:hAnsi="Calibri Light" w:cs="Calibri Light"/>
          <w:lang w:val="nl-NL"/>
        </w:rPr>
        <w:t xml:space="preserve">overlast, </w:t>
      </w:r>
      <w:del w:id="51" w:author="Mark Gremmen" w:date="2022-06-13T12:40:00Z">
        <w:r w:rsidRPr="009A2F1D" w:rsidDel="00CE063A">
          <w:rPr>
            <w:rFonts w:ascii="Calibri Light" w:hAnsi="Calibri Light" w:cs="Calibri Light"/>
            <w:lang w:val="nl-NL"/>
          </w:rPr>
          <w:delText>onderhoud en</w:delText>
        </w:r>
      </w:del>
      <w:r w:rsidRPr="009A2F1D">
        <w:rPr>
          <w:rFonts w:ascii="Calibri Light" w:hAnsi="Calibri Light" w:cs="Calibri Light"/>
          <w:lang w:val="nl-NL"/>
        </w:rPr>
        <w:t xml:space="preserve"> </w:t>
      </w:r>
      <w:ins w:id="52" w:author="Mark Gremmen" w:date="2022-07-27T13:55:00Z">
        <w:r w:rsidR="00373101">
          <w:rPr>
            <w:rFonts w:ascii="Calibri Light" w:hAnsi="Calibri Light" w:cs="Calibri Light"/>
            <w:lang w:val="nl-NL"/>
          </w:rPr>
          <w:t xml:space="preserve">de tevredenheid over </w:t>
        </w:r>
      </w:ins>
      <w:r w:rsidRPr="009A2F1D">
        <w:rPr>
          <w:rFonts w:ascii="Calibri Light" w:hAnsi="Calibri Light" w:cs="Calibri Light"/>
          <w:lang w:val="nl-NL"/>
        </w:rPr>
        <w:t>voorzieningen</w:t>
      </w:r>
      <w:ins w:id="53" w:author="Mark Gremmen" w:date="2022-06-13T12:40:00Z">
        <w:r w:rsidR="00CE063A">
          <w:rPr>
            <w:rFonts w:ascii="Calibri Light" w:hAnsi="Calibri Light" w:cs="Calibri Light"/>
            <w:lang w:val="nl-NL"/>
          </w:rPr>
          <w:t xml:space="preserve"> en onderhoud</w:t>
        </w:r>
      </w:ins>
      <w:r w:rsidR="00B93044">
        <w:rPr>
          <w:rFonts w:ascii="Calibri Light" w:hAnsi="Calibri Light" w:cs="Calibri Light"/>
          <w:lang w:val="nl-NL"/>
        </w:rPr>
        <w:t xml:space="preserve"> van de buurt</w:t>
      </w:r>
      <w:r w:rsidRPr="009A2F1D">
        <w:rPr>
          <w:rFonts w:ascii="Calibri Light" w:hAnsi="Calibri Light" w:cs="Calibri Light"/>
          <w:lang w:val="nl-NL"/>
        </w:rPr>
        <w:t>.</w:t>
      </w:r>
    </w:p>
    <w:p w14:paraId="2D62560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8B4BDF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AEA711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F027433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lastRenderedPageBreak/>
        <w:t>wl01</w:t>
      </w:r>
      <w:r w:rsidRPr="009A2F1D">
        <w:rPr>
          <w:rFonts w:ascii="Calibri Light" w:hAnsi="Calibri Light" w:cs="Calibri Light"/>
          <w:lang w:val="nl-NL"/>
        </w:rPr>
        <w:t xml:space="preserve"> Hoe prettig vindt u het om in uw buurt te wonen?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  <w:t>Geef dit aan met een rapportcijfer van 1 (zeer onprettig) tot en met 10 (zeer prettig).</w:t>
      </w:r>
    </w:p>
    <w:p w14:paraId="5C309C5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4FEBCC2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2404576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559AC73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2DD961E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078E658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7CD9371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3422774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294661B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0C1F868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30794CE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del w:id="54" w:author="Mark Gremmen" w:date="2022-06-03T09:31:00Z">
        <w:r w:rsidRPr="009A2F1D" w:rsidDel="00D254CC">
          <w:rPr>
            <w:rFonts w:ascii="Calibri Light" w:hAnsi="Calibri Light" w:cs="Calibri Light"/>
          </w:rPr>
          <w:delText xml:space="preserve"> </w:delText>
        </w:r>
      </w:del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3887FB8E" w14:textId="77777777" w:rsidR="00D93DAA" w:rsidRPr="009A2F1D" w:rsidRDefault="00D93DAA">
      <w:pPr>
        <w:rPr>
          <w:rFonts w:ascii="Calibri Light" w:hAnsi="Calibri Light" w:cs="Calibri Light"/>
        </w:rPr>
      </w:pPr>
    </w:p>
    <w:p w14:paraId="53CA54EB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428AF83" w14:textId="77777777" w:rsidR="00D93DAA" w:rsidRPr="009A2F1D" w:rsidRDefault="00D93DAA">
      <w:pPr>
        <w:rPr>
          <w:rFonts w:ascii="Calibri Light" w:hAnsi="Calibri Light" w:cs="Calibri Light"/>
        </w:rPr>
      </w:pPr>
    </w:p>
    <w:p w14:paraId="77E1FCE4" w14:textId="132E5CD8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55" w:author="Mark Gremmen" w:date="2022-05-31T08:15:00Z">
        <w:r w:rsidRPr="36F394F5" w:rsidDel="001059C7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56" w:author="Mark Gremmen" w:date="2022-05-31T08:17:00Z">
        <w:r w:rsidRPr="36F394F5" w:rsidDel="001059C7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57" w:author="Mark Gremmen" w:date="2022-05-31T08:17:00Z">
        <w:r w:rsidR="00875AD5" w:rsidRPr="36F394F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id="58" w:author="Mark Gremmen" w:date="2022-07-07T12:02:00Z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id="59" w:author="Mark Gremmen" w:date="2022-05-31T08:17:00Z">
        <w:r w:rsidR="00875AD5" w:rsidRPr="36F394F5">
          <w:rPr>
            <w:rFonts w:ascii="Calibri Light" w:hAnsi="Calibri Light" w:cs="Calibri Light"/>
            <w:lang w:val="nl-NL"/>
          </w:rPr>
          <w:t xml:space="preserve">met de volgende </w:t>
        </w:r>
      </w:ins>
      <w:r w:rsidRPr="36F394F5">
        <w:rPr>
          <w:rFonts w:ascii="Calibri Light" w:hAnsi="Calibri Light" w:cs="Calibri Light"/>
          <w:lang w:val="nl-NL"/>
        </w:rPr>
        <w:t xml:space="preserve"> </w:t>
      </w:r>
      <w:del w:id="60" w:author="Mark Gremmen" w:date="2022-06-13T10:52:00Z">
        <w:r w:rsidR="008D6671" w:rsidRPr="36F394F5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61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36F394F5">
        <w:rPr>
          <w:rFonts w:ascii="Calibri Light" w:hAnsi="Calibri Light" w:cs="Calibri Light"/>
          <w:lang w:val="nl-NL"/>
        </w:rPr>
        <w:t>?</w:t>
      </w:r>
    </w:p>
    <w:p w14:paraId="33AFC1E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1C6244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6B7C4F" w14:textId="77777777" w:rsidR="00D93DAA" w:rsidRPr="00D437E4" w:rsidRDefault="001059C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lastRenderedPageBreak/>
        <w:t>wl02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43"/>
        <w:gridCol w:w="1345"/>
        <w:gridCol w:w="1318"/>
        <w:gridCol w:w="1340"/>
        <w:gridCol w:w="1334"/>
        <w:gridCol w:w="1345"/>
        <w:gridCol w:w="1335"/>
      </w:tblGrid>
      <w:tr w:rsidR="00D93DAA" w:rsidRPr="009A2F1D" w14:paraId="0D34BD17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B8CB079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5B00A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3133DEE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2DFB298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1774B8D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73E4150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1007903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2B7E44" w14:paraId="4690C593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B46E1CA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voel me thuis in deze buurt </w:t>
            </w:r>
          </w:p>
        </w:tc>
        <w:tc>
          <w:tcPr>
            <w:tcW w:w="1368" w:type="dxa"/>
          </w:tcPr>
          <w:p w14:paraId="2950D25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CA1D97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81FF11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C6FB5F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4A3FB8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F5322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2B7E44" w14:paraId="77A508D1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AF86AF9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zou niet zo snel weggaan uit deze buurt </w:t>
            </w:r>
          </w:p>
        </w:tc>
        <w:tc>
          <w:tcPr>
            <w:tcW w:w="1368" w:type="dxa"/>
          </w:tcPr>
          <w:p w14:paraId="672CB2B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8D1E6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777832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EEEEA8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EA7E67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41C16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237ED" w:rsidRPr="002B7E44" w14:paraId="5AD8A79E" w14:textId="77777777" w:rsidTr="5CACD928">
        <w:trPr>
          <w:ins w:id="62" w:author="Mark Gremmen" w:date="2022-05-31T14:2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38C69C7" w14:textId="3A129EEE" w:rsidR="007237ED" w:rsidRPr="009A2F1D" w:rsidRDefault="3C5E8289">
            <w:pPr>
              <w:keepNext/>
              <w:rPr>
                <w:ins w:id="63" w:author="Mark Gremmen" w:date="2022-05-31T14:29:00Z"/>
                <w:rFonts w:ascii="Calibri Light" w:hAnsi="Calibri Light" w:cs="Calibri Light"/>
                <w:lang w:val="nl-NL"/>
              </w:rPr>
            </w:pPr>
            <w:ins w:id="64" w:author="Mark Gremmen" w:date="2022-05-31T14:29:00Z">
              <w:r w:rsidRPr="5CACD928">
                <w:rPr>
                  <w:rFonts w:ascii="Calibri Light" w:hAnsi="Calibri Light" w:cs="Calibri Light"/>
                  <w:lang w:val="nl-NL"/>
                </w:rPr>
                <w:t>Ik woon in een huis dat</w:t>
              </w:r>
            </w:ins>
            <w:ins w:id="65" w:author="Mark Gremmen" w:date="2022-06-13T15:58:00Z">
              <w:r w:rsidR="138A9BA5" w:rsidRPr="5CACD928">
                <w:rPr>
                  <w:rFonts w:ascii="Calibri Light" w:hAnsi="Calibri Light" w:cs="Calibri Light"/>
                  <w:lang w:val="nl-NL"/>
                </w:rPr>
                <w:t xml:space="preserve"> past </w:t>
              </w:r>
            </w:ins>
            <w:ins w:id="66" w:author="Mark Gremmen" w:date="2022-05-31T14:29:00Z">
              <w:r w:rsidRPr="5CACD928">
                <w:rPr>
                  <w:rFonts w:ascii="Calibri Light" w:hAnsi="Calibri Light" w:cs="Calibri Light"/>
                  <w:lang w:val="nl-NL"/>
                </w:rPr>
                <w:t>bij mij</w:t>
              </w:r>
            </w:ins>
            <w:ins w:id="67" w:author="Mark Gremmen" w:date="2022-06-08T15:58:00Z">
              <w:r w:rsidR="56201825" w:rsidRPr="5CACD928">
                <w:rPr>
                  <w:rFonts w:ascii="Calibri Light" w:hAnsi="Calibri Light" w:cs="Calibri Light"/>
                  <w:lang w:val="nl-NL"/>
                </w:rPr>
                <w:t>n</w:t>
              </w:r>
            </w:ins>
            <w:ins w:id="68" w:author="Mark Gremmen" w:date="2022-05-31T14:29:00Z">
              <w:r w:rsidRPr="5CACD928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ins w:id="69" w:author="Mark Gremmen" w:date="2022-07-05T13:03:00Z">
              <w:r w:rsidRPr="5CACD928">
                <w:rPr>
                  <w:rFonts w:ascii="Calibri Light" w:hAnsi="Calibri Light" w:cs="Calibri Light"/>
                  <w:lang w:val="nl-NL"/>
                </w:rPr>
                <w:t xml:space="preserve">situatie </w:t>
              </w:r>
            </w:ins>
            <w:ins w:id="70" w:author="Mark Gremmen" w:date="2022-06-08T15:58:00Z">
              <w:r w:rsidR="56201825" w:rsidRPr="5CACD928">
                <w:rPr>
                  <w:rFonts w:ascii="Calibri Light" w:hAnsi="Calibri Light" w:cs="Calibri Light"/>
                  <w:lang w:val="nl-NL"/>
                </w:rPr>
                <w:t xml:space="preserve">en </w:t>
              </w:r>
            </w:ins>
            <w:ins w:id="71" w:author="Mark Gremmen" w:date="2022-07-05T13:03:00Z">
              <w:r w:rsidR="56201825" w:rsidRPr="5CACD928">
                <w:rPr>
                  <w:rFonts w:ascii="Calibri Light" w:hAnsi="Calibri Light" w:cs="Calibri Light"/>
                  <w:lang w:val="nl-NL"/>
                </w:rPr>
                <w:t>wensen</w:t>
              </w:r>
            </w:ins>
            <w:ins w:id="72" w:author="Mark Gremmen" w:date="2022-06-01T12:27:00Z">
              <w:r w:rsidR="14FE7F71" w:rsidRPr="5CACD928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</w:p>
        </w:tc>
        <w:tc>
          <w:tcPr>
            <w:tcW w:w="1368" w:type="dxa"/>
          </w:tcPr>
          <w:p w14:paraId="5CC2BB54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3" w:author="Mark Gremmen" w:date="2022-05-31T14:29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5995CA8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4" w:author="Mark Gremmen" w:date="2022-05-31T14:29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7847C63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5" w:author="Mark Gremmen" w:date="2022-05-31T14:29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A4B643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6" w:author="Mark Gremmen" w:date="2022-05-31T14:29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F0E915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7" w:author="Mark Gremmen" w:date="2022-05-31T14:29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A2A7BB5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8" w:author="Mark Gremmen" w:date="2022-05-31T14:29:00Z"/>
                <w:rFonts w:ascii="Calibri Light" w:hAnsi="Calibri Light" w:cs="Calibri Light"/>
                <w:lang w:val="nl-NL"/>
              </w:rPr>
            </w:pPr>
          </w:p>
        </w:tc>
      </w:tr>
    </w:tbl>
    <w:p w14:paraId="115044E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F70C31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3F9FDE9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88EAD5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49C7FFA" w14:textId="0B0F9995" w:rsidR="00D93DAA" w:rsidRPr="00D437E4" w:rsidRDefault="001059C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t>wl03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01"/>
        <w:gridCol w:w="1314"/>
        <w:gridCol w:w="1250"/>
        <w:gridCol w:w="1303"/>
        <w:gridCol w:w="1288"/>
        <w:gridCol w:w="1314"/>
        <w:gridCol w:w="1290"/>
      </w:tblGrid>
      <w:tr w:rsidR="00D93DAA" w:rsidRPr="009A2F1D" w14:paraId="59339729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2E67B73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1ADE9F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14DB265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365ADAB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56860CD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6FA6F32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72CA628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2B7E44" w14:paraId="4509D2C0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B3AD4F1" w14:textId="312C9CCF" w:rsidR="00D93DAA" w:rsidRPr="009A2F1D" w:rsidRDefault="00F90CCE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Buurtbewoners gaan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 xml:space="preserve"> op een prettige manier met elkaar om  </w:t>
            </w:r>
          </w:p>
        </w:tc>
        <w:tc>
          <w:tcPr>
            <w:tcW w:w="1368" w:type="dxa"/>
          </w:tcPr>
          <w:p w14:paraId="0B07DB4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772D47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B4E4F4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644DD9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AF4DE0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EF701B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2B7E44" w14:paraId="6E1DE105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4E6E099" w14:textId="71E3F621" w:rsidR="00D93DAA" w:rsidRPr="009A2F1D" w:rsidRDefault="661AA2D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>Buurtbewoners staan</w:t>
            </w:r>
            <w:r w:rsidR="3046B400" w:rsidRPr="5CACD928">
              <w:rPr>
                <w:rFonts w:ascii="Calibri Light" w:hAnsi="Calibri Light" w:cs="Calibri Light"/>
                <w:lang w:val="nl-NL"/>
              </w:rPr>
              <w:t xml:space="preserve"> </w:t>
            </w:r>
            <w:del w:id="79" w:author="Mark Gremmen" w:date="2022-05-31T15:02:00Z">
              <w:r w:rsidR="00F90CCE" w:rsidRPr="5CACD928" w:rsidDel="001059C7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id="80" w:author="Mark Gremmen" w:date="2022-07-05T13:03:00Z">
              <w:r w:rsidR="00F90CCE" w:rsidRPr="5CACD928" w:rsidDel="001059C7">
                <w:rPr>
                  <w:rFonts w:ascii="Calibri Light" w:hAnsi="Calibri Light" w:cs="Calibri Light"/>
                  <w:lang w:val="nl-NL"/>
                </w:rPr>
                <w:delText xml:space="preserve">altijd </w:delText>
              </w:r>
            </w:del>
            <w:r w:rsidR="001059C7" w:rsidRPr="5CACD928">
              <w:rPr>
                <w:rFonts w:ascii="Calibri Light" w:hAnsi="Calibri Light" w:cs="Calibri Light"/>
                <w:lang w:val="nl-NL"/>
              </w:rPr>
              <w:t xml:space="preserve">voor elkaar klaar </w:t>
            </w:r>
          </w:p>
        </w:tc>
        <w:tc>
          <w:tcPr>
            <w:tcW w:w="1368" w:type="dxa"/>
          </w:tcPr>
          <w:p w14:paraId="4843270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33DCC8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DD2B3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CFCFB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65FBD0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E3757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D6413C" w14:paraId="23623B65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B4E5CA7" w14:textId="06487C65" w:rsidR="00D93DAA" w:rsidRPr="00D6413C" w:rsidRDefault="00D6413C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D6413C">
              <w:rPr>
                <w:rFonts w:ascii="Calibri Light" w:hAnsi="Calibri Light" w:cs="Calibri Light"/>
                <w:lang w:val="nl-NL"/>
              </w:rPr>
              <w:t>Buurtbewoners zijn</w:t>
            </w:r>
            <w:r w:rsidR="001059C7" w:rsidRPr="00D6413C">
              <w:rPr>
                <w:rFonts w:ascii="Calibri Light" w:hAnsi="Calibri Light" w:cs="Calibri Light"/>
                <w:lang w:val="nl-NL"/>
              </w:rPr>
              <w:t xml:space="preserve"> te vertrouwen </w:t>
            </w:r>
          </w:p>
        </w:tc>
        <w:tc>
          <w:tcPr>
            <w:tcW w:w="1368" w:type="dxa"/>
          </w:tcPr>
          <w:p w14:paraId="5845326E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1AC95E7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FFA6FF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EB643A6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14E2E4B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52B7CD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0A8D585A" w14:textId="77777777" w:rsidR="00D93DAA" w:rsidRPr="00D6413C" w:rsidRDefault="00D93DAA">
      <w:pPr>
        <w:rPr>
          <w:rFonts w:ascii="Calibri Light" w:hAnsi="Calibri Light" w:cs="Calibri Light"/>
          <w:lang w:val="nl-NL"/>
        </w:rPr>
      </w:pPr>
    </w:p>
    <w:p w14:paraId="6B83332F" w14:textId="77777777" w:rsidR="00D93DAA" w:rsidRPr="00D6413C" w:rsidRDefault="00D93DAA">
      <w:pPr>
        <w:rPr>
          <w:rFonts w:ascii="Calibri Light" w:hAnsi="Calibri Light" w:cs="Calibri Light"/>
          <w:lang w:val="nl-NL"/>
        </w:rPr>
      </w:pPr>
    </w:p>
    <w:p w14:paraId="234F7EA6" w14:textId="77777777" w:rsidR="00D93DAA" w:rsidRPr="00D6413C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BBA616C" w14:textId="77777777" w:rsidR="00D93DAA" w:rsidRPr="00D6413C" w:rsidRDefault="00D93DAA">
      <w:pPr>
        <w:rPr>
          <w:rFonts w:ascii="Calibri Light" w:hAnsi="Calibri Light" w:cs="Calibri Light"/>
          <w:lang w:val="nl-NL"/>
        </w:rPr>
      </w:pPr>
    </w:p>
    <w:p w14:paraId="78385222" w14:textId="50B51B9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lastRenderedPageBreak/>
        <w:t>wl18</w:t>
      </w:r>
      <w:r w:rsidRPr="009A2F1D">
        <w:rPr>
          <w:rFonts w:ascii="Calibri Light" w:hAnsi="Calibri Light" w:cs="Calibri Light"/>
          <w:lang w:val="nl-NL"/>
        </w:rPr>
        <w:t xml:space="preserve"> Voelt u zich betrokken bij de mensen die in uw buurt wonen?</w:t>
      </w:r>
    </w:p>
    <w:p w14:paraId="23B3E3C1" w14:textId="37242916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bij</w:t>
      </w:r>
      <w:proofErr w:type="spellEnd"/>
      <w:r w:rsidRPr="009A2F1D">
        <w:rPr>
          <w:rFonts w:ascii="Calibri Light" w:hAnsi="Calibri Light" w:cs="Calibri Light"/>
        </w:rPr>
        <w:t xml:space="preserve"> </w:t>
      </w:r>
      <w:ins w:id="81" w:author="Mark Gremmen" w:date="2022-08-04T13:11:00Z">
        <w:r w:rsidR="009C0D66">
          <w:rPr>
            <w:rFonts w:ascii="Calibri Light" w:hAnsi="Calibri Light" w:cs="Calibri Light"/>
          </w:rPr>
          <w:t>(</w:t>
        </w:r>
      </w:ins>
      <w:proofErr w:type="spellStart"/>
      <w:r w:rsidRPr="009A2F1D">
        <w:rPr>
          <w:rFonts w:ascii="Calibri Light" w:hAnsi="Calibri Light" w:cs="Calibri Light"/>
        </w:rPr>
        <w:t>bijna</w:t>
      </w:r>
      <w:proofErr w:type="spellEnd"/>
      <w:ins w:id="82" w:author="Mark Gremmen" w:date="2022-08-04T13:11:00Z">
        <w:r w:rsidR="009C0D66">
          <w:rPr>
            <w:rFonts w:ascii="Calibri Light" w:hAnsi="Calibri Light" w:cs="Calibri Light"/>
          </w:rPr>
          <w:t>)</w:t>
        </w:r>
      </w:ins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iedereen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7353143" w14:textId="0EFE119C" w:rsidR="00D93DAA" w:rsidRPr="00DF4DBC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DF4DBC">
        <w:rPr>
          <w:rFonts w:ascii="Calibri Light" w:hAnsi="Calibri Light" w:cs="Calibri Light"/>
          <w:lang w:val="nl-NL"/>
        </w:rPr>
        <w:t xml:space="preserve">ja, bij de meeste </w:t>
      </w:r>
      <w:ins w:id="83" w:author="Mark Gremmen" w:date="2022-07-27T10:39:00Z">
        <w:r w:rsidR="006E33CD" w:rsidRPr="00DF4DBC">
          <w:rPr>
            <w:rFonts w:ascii="Calibri Light" w:hAnsi="Calibri Light" w:cs="Calibri Light"/>
            <w:lang w:val="nl-NL"/>
          </w:rPr>
          <w:t xml:space="preserve">mensen </w:t>
        </w:r>
      </w:ins>
      <w:r w:rsidRPr="00DF4DBC">
        <w:rPr>
          <w:rFonts w:ascii="Calibri Light" w:hAnsi="Calibri Light" w:cs="Calibri Light"/>
          <w:lang w:val="nl-NL"/>
        </w:rPr>
        <w:t xml:space="preserve">wel </w:t>
      </w:r>
    </w:p>
    <w:p w14:paraId="5EAFC27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bij sommigen wel, bij sommigen niet </w:t>
      </w:r>
    </w:p>
    <w:p w14:paraId="17C5058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nee, bij de meeste mensen niet </w:t>
      </w:r>
    </w:p>
    <w:p w14:paraId="7C712CBB" w14:textId="69094C5E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nee, </w:t>
      </w:r>
      <w:proofErr w:type="spellStart"/>
      <w:r w:rsidRPr="009A2F1D">
        <w:rPr>
          <w:rFonts w:ascii="Calibri Light" w:hAnsi="Calibri Light" w:cs="Calibri Light"/>
        </w:rPr>
        <w:t>bij</w:t>
      </w:r>
      <w:proofErr w:type="spellEnd"/>
      <w:r w:rsidRPr="009A2F1D">
        <w:rPr>
          <w:rFonts w:ascii="Calibri Light" w:hAnsi="Calibri Light" w:cs="Calibri Light"/>
        </w:rPr>
        <w:t xml:space="preserve"> </w:t>
      </w:r>
      <w:ins w:id="84" w:author="Mark Gremmen" w:date="2022-08-04T13:11:00Z">
        <w:r w:rsidR="009C0D66">
          <w:rPr>
            <w:rFonts w:ascii="Calibri Light" w:hAnsi="Calibri Light" w:cs="Calibri Light"/>
          </w:rPr>
          <w:t>(</w:t>
        </w:r>
      </w:ins>
      <w:proofErr w:type="spellStart"/>
      <w:ins w:id="85" w:author="Mark Gremmen" w:date="2022-07-28T13:51:00Z">
        <w:r w:rsidR="005B3705">
          <w:rPr>
            <w:rFonts w:ascii="Calibri Light" w:hAnsi="Calibri Light" w:cs="Calibri Light"/>
          </w:rPr>
          <w:t>bijna</w:t>
        </w:r>
      </w:ins>
      <w:proofErr w:type="spellEnd"/>
      <w:ins w:id="86" w:author="Mark Gremmen" w:date="2022-08-04T13:11:00Z">
        <w:r w:rsidR="009C0D66">
          <w:rPr>
            <w:rFonts w:ascii="Calibri Light" w:hAnsi="Calibri Light" w:cs="Calibri Light"/>
          </w:rPr>
          <w:t>)</w:t>
        </w:r>
      </w:ins>
      <w:del w:id="87" w:author="Mark Gremmen" w:date="2022-07-28T13:51:00Z">
        <w:r w:rsidRPr="009A2F1D" w:rsidDel="005B3705">
          <w:rPr>
            <w:rFonts w:ascii="Calibri Light" w:hAnsi="Calibri Light" w:cs="Calibri Light"/>
          </w:rPr>
          <w:delText>vrijwel</w:delText>
        </w:r>
      </w:del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niemand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1CCE0057" w14:textId="44394E48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ins w:id="88" w:author="Mark Gremmen" w:date="2022-07-28T09:29:00Z">
        <w:r w:rsidRPr="78A7358E">
          <w:rPr>
            <w:rFonts w:ascii="Calibri Light" w:hAnsi="Calibri Light" w:cs="Calibri Light"/>
          </w:rPr>
          <w:t xml:space="preserve">/ </w:t>
        </w:r>
        <w:proofErr w:type="spellStart"/>
        <w:r w:rsidRPr="78A7358E">
          <w:rPr>
            <w:rFonts w:ascii="Calibri Light" w:hAnsi="Calibri Light" w:cs="Calibri Light"/>
          </w:rPr>
          <w:t>geen</w:t>
        </w:r>
        <w:proofErr w:type="spellEnd"/>
        <w:r w:rsidRPr="78A7358E">
          <w:rPr>
            <w:rFonts w:ascii="Calibri Light" w:hAnsi="Calibri Light" w:cs="Calibri Light"/>
          </w:rPr>
          <w:t xml:space="preserve"> </w:t>
        </w:r>
        <w:proofErr w:type="spellStart"/>
        <w:r w:rsidRPr="78A7358E">
          <w:rPr>
            <w:rFonts w:ascii="Calibri Light" w:hAnsi="Calibri Light" w:cs="Calibri Light"/>
          </w:rPr>
          <w:t>mening</w:t>
        </w:r>
      </w:ins>
      <w:proofErr w:type="spellEnd"/>
    </w:p>
    <w:p w14:paraId="25EFCD91" w14:textId="77777777" w:rsidR="00D93DAA" w:rsidRDefault="00D93DAA">
      <w:pPr>
        <w:rPr>
          <w:rFonts w:ascii="Calibri Light" w:hAnsi="Calibri Light" w:cs="Calibri Light"/>
        </w:rPr>
      </w:pPr>
    </w:p>
    <w:p w14:paraId="08176F73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657D14E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A9756C2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t>wl04</w:t>
      </w:r>
      <w:r w:rsidRPr="009A2F1D">
        <w:rPr>
          <w:rFonts w:ascii="Calibri Light" w:hAnsi="Calibri Light" w:cs="Calibri Light"/>
          <w:lang w:val="nl-NL"/>
        </w:rPr>
        <w:t xml:space="preserve"> Voelt u zich veilig in uw buurt?</w:t>
      </w:r>
    </w:p>
    <w:p w14:paraId="6AE8017A" w14:textId="0A368FD5" w:rsidR="00D93DAA" w:rsidRPr="009A2F1D" w:rsidRDefault="00D6413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ja, </w:t>
      </w:r>
      <w:ins w:id="89" w:author="Mark Gremmen" w:date="2022-07-27T10:40:00Z">
        <w:r w:rsidR="004626F1">
          <w:rPr>
            <w:rFonts w:ascii="Calibri Light" w:hAnsi="Calibri Light" w:cs="Calibri Light"/>
          </w:rPr>
          <w:t>(</w:t>
        </w:r>
      </w:ins>
      <w:proofErr w:type="spellStart"/>
      <w:ins w:id="90" w:author="Mark Gremmen" w:date="2022-07-28T13:51:00Z">
        <w:r w:rsidR="005B3705">
          <w:rPr>
            <w:rFonts w:ascii="Calibri Light" w:hAnsi="Calibri Light" w:cs="Calibri Light"/>
          </w:rPr>
          <w:t>bijna</w:t>
        </w:r>
      </w:ins>
      <w:proofErr w:type="spellEnd"/>
      <w:ins w:id="91" w:author="Mark Gremmen" w:date="2022-07-27T10:40:00Z">
        <w:r w:rsidR="004626F1">
          <w:rPr>
            <w:rFonts w:ascii="Calibri Light" w:hAnsi="Calibri Light" w:cs="Calibri Light"/>
          </w:rPr>
          <w:t xml:space="preserve">) </w:t>
        </w:r>
      </w:ins>
      <w:proofErr w:type="spellStart"/>
      <w:r w:rsidR="001059C7" w:rsidRPr="5CACD928">
        <w:rPr>
          <w:rFonts w:ascii="Calibri Light" w:hAnsi="Calibri Light" w:cs="Calibri Light"/>
        </w:rPr>
        <w:t>altijd</w:t>
      </w:r>
      <w:proofErr w:type="spellEnd"/>
      <w:r w:rsidR="001059C7" w:rsidRPr="5CACD928">
        <w:rPr>
          <w:rFonts w:ascii="Calibri Light" w:hAnsi="Calibri Light" w:cs="Calibri Light"/>
        </w:rPr>
        <w:t xml:space="preserve"> </w:t>
      </w:r>
    </w:p>
    <w:p w14:paraId="618D9D94" w14:textId="193AE182" w:rsidR="00D93DAA" w:rsidRPr="009A2F1D" w:rsidRDefault="533D40A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4D5FEE6">
        <w:rPr>
          <w:rFonts w:ascii="Calibri Light" w:hAnsi="Calibri Light" w:cs="Calibri Light"/>
        </w:rPr>
        <w:t xml:space="preserve">ja, </w:t>
      </w:r>
      <w:proofErr w:type="spellStart"/>
      <w:r w:rsidR="4A5B095C" w:rsidRPr="04D5FEE6">
        <w:rPr>
          <w:rFonts w:ascii="Calibri Light" w:hAnsi="Calibri Light" w:cs="Calibri Light"/>
        </w:rPr>
        <w:t>meestal</w:t>
      </w:r>
      <w:proofErr w:type="spellEnd"/>
      <w:r w:rsidR="4A5B095C" w:rsidRPr="04D5FEE6">
        <w:rPr>
          <w:rFonts w:ascii="Calibri Light" w:hAnsi="Calibri Light" w:cs="Calibri Light"/>
        </w:rPr>
        <w:t xml:space="preserve"> </w:t>
      </w:r>
      <w:proofErr w:type="spellStart"/>
      <w:ins w:id="92" w:author="Mark Gremmen" w:date="2022-07-28T12:26:00Z">
        <w:r w:rsidR="4A5B095C" w:rsidRPr="04D5FEE6">
          <w:rPr>
            <w:rFonts w:ascii="Calibri Light" w:hAnsi="Calibri Light" w:cs="Calibri Light"/>
          </w:rPr>
          <w:t>wel</w:t>
        </w:r>
      </w:ins>
      <w:proofErr w:type="spellEnd"/>
    </w:p>
    <w:p w14:paraId="10E3252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soms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wel</w:t>
      </w:r>
      <w:proofErr w:type="spellEnd"/>
      <w:r w:rsidRPr="009A2F1D">
        <w:rPr>
          <w:rFonts w:ascii="Calibri Light" w:hAnsi="Calibri Light" w:cs="Calibri Light"/>
        </w:rPr>
        <w:t xml:space="preserve">, </w:t>
      </w:r>
      <w:proofErr w:type="spellStart"/>
      <w:r w:rsidRPr="009A2F1D">
        <w:rPr>
          <w:rFonts w:ascii="Calibri Light" w:hAnsi="Calibri Light" w:cs="Calibri Light"/>
        </w:rPr>
        <w:t>soms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7514788B" w14:textId="4E38011B" w:rsidR="00D93DAA" w:rsidRPr="009A2F1D" w:rsidRDefault="00D6413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nee, </w:t>
      </w:r>
      <w:proofErr w:type="spellStart"/>
      <w:r w:rsidR="001059C7" w:rsidRPr="5CACD928">
        <w:rPr>
          <w:rFonts w:ascii="Calibri Light" w:hAnsi="Calibri Light" w:cs="Calibri Light"/>
        </w:rPr>
        <w:t>meestal</w:t>
      </w:r>
      <w:proofErr w:type="spellEnd"/>
      <w:r w:rsidR="001059C7" w:rsidRPr="5CACD928">
        <w:rPr>
          <w:rFonts w:ascii="Calibri Light" w:hAnsi="Calibri Light" w:cs="Calibri Light"/>
        </w:rPr>
        <w:t xml:space="preserve"> </w:t>
      </w:r>
      <w:proofErr w:type="spellStart"/>
      <w:r w:rsidR="001059C7" w:rsidRPr="5CACD928">
        <w:rPr>
          <w:rFonts w:ascii="Calibri Light" w:hAnsi="Calibri Light" w:cs="Calibri Light"/>
        </w:rPr>
        <w:t>niet</w:t>
      </w:r>
      <w:proofErr w:type="spellEnd"/>
      <w:r w:rsidR="001059C7" w:rsidRPr="5CACD928">
        <w:rPr>
          <w:rFonts w:ascii="Calibri Light" w:hAnsi="Calibri Light" w:cs="Calibri Light"/>
        </w:rPr>
        <w:t xml:space="preserve"> </w:t>
      </w:r>
    </w:p>
    <w:p w14:paraId="2D615B9E" w14:textId="55F1C809" w:rsidR="00D93DAA" w:rsidRPr="009A2F1D" w:rsidRDefault="00D6413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nee, </w:t>
      </w:r>
      <w:r w:rsidR="001059C7" w:rsidRPr="5CACD928">
        <w:rPr>
          <w:rFonts w:ascii="Calibri Light" w:hAnsi="Calibri Light" w:cs="Calibri Light"/>
        </w:rPr>
        <w:t>(</w:t>
      </w:r>
      <w:proofErr w:type="spellStart"/>
      <w:ins w:id="93" w:author="Mark Gremmen" w:date="2022-07-28T13:51:00Z">
        <w:r w:rsidR="005B3705">
          <w:rPr>
            <w:rFonts w:ascii="Calibri Light" w:hAnsi="Calibri Light" w:cs="Calibri Light"/>
          </w:rPr>
          <w:t>bijna</w:t>
        </w:r>
      </w:ins>
      <w:proofErr w:type="spellEnd"/>
      <w:del w:id="94" w:author="Mark Gremmen" w:date="2022-07-28T13:51:00Z">
        <w:r w:rsidR="001059C7" w:rsidRPr="5CACD928" w:rsidDel="005B3705">
          <w:rPr>
            <w:rFonts w:ascii="Calibri Light" w:hAnsi="Calibri Light" w:cs="Calibri Light"/>
          </w:rPr>
          <w:delText>vrijwel</w:delText>
        </w:r>
      </w:del>
      <w:r w:rsidR="001059C7" w:rsidRPr="5CACD928">
        <w:rPr>
          <w:rFonts w:ascii="Calibri Light" w:hAnsi="Calibri Light" w:cs="Calibri Light"/>
        </w:rPr>
        <w:t xml:space="preserve">) nooit </w:t>
      </w:r>
    </w:p>
    <w:p w14:paraId="0B047E4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66C9D37" w14:textId="77777777" w:rsidR="00D93DAA" w:rsidRPr="009A2F1D" w:rsidRDefault="00D93DAA">
      <w:pPr>
        <w:rPr>
          <w:rFonts w:ascii="Calibri Light" w:hAnsi="Calibri Light" w:cs="Calibri Light"/>
        </w:rPr>
      </w:pPr>
    </w:p>
    <w:p w14:paraId="62EAF8CC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338691E8" w14:textId="4A06C081" w:rsidR="00D93DAA" w:rsidRPr="009A2F1D" w:rsidRDefault="00D93DAA" w:rsidP="0633175D">
      <w:pPr>
        <w:rPr>
          <w:rFonts w:ascii="Calibri Light" w:hAnsi="Calibri Light" w:cs="Calibri Light"/>
        </w:rPr>
      </w:pPr>
    </w:p>
    <w:p w14:paraId="4C984B6B" w14:textId="4AF0AFA4" w:rsidR="00D93DAA" w:rsidRDefault="72B20FF3">
      <w:pPr>
        <w:keepNext/>
        <w:rPr>
          <w:ins w:id="95" w:author="Mark Gremmen" w:date="2022-08-04T14:41:00Z"/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lastRenderedPageBreak/>
        <w:t>wl05</w:t>
      </w:r>
      <w:r w:rsidR="00BA3502" w:rsidRPr="2CCE4FB4">
        <w:rPr>
          <w:rFonts w:ascii="Calibri Light" w:hAnsi="Calibri Light" w:cs="Calibri Light"/>
          <w:lang w:val="nl-NL"/>
        </w:rPr>
        <w:t xml:space="preserve"> </w:t>
      </w:r>
      <w:del w:id="96" w:author="Mark Gremmen" w:date="2022-08-04T07:10:00Z">
        <w:r w:rsidRPr="2CCE4FB4" w:rsidDel="001059C7">
          <w:rPr>
            <w:rFonts w:ascii="Calibri Light" w:hAnsi="Calibri Light" w:cs="Calibri Light"/>
            <w:lang w:val="nl-NL"/>
          </w:rPr>
          <w:delText>In welke mate e</w:delText>
        </w:r>
        <w:r w:rsidRPr="2CCE4FB4" w:rsidDel="72B20FF3">
          <w:rPr>
            <w:rFonts w:ascii="Calibri Light" w:hAnsi="Calibri Light" w:cs="Calibri Light"/>
            <w:lang w:val="nl-NL"/>
          </w:rPr>
          <w:delText>rvaart u</w:delText>
        </w:r>
      </w:del>
      <w:ins w:id="97" w:author="Mark Gremmen" w:date="2022-08-04T07:10:00Z">
        <w:r w:rsidRPr="2CCE4FB4">
          <w:rPr>
            <w:rFonts w:ascii="Calibri Light" w:hAnsi="Calibri Light" w:cs="Calibri Light"/>
            <w:lang w:val="nl-NL"/>
          </w:rPr>
          <w:t>Hoeveel</w:t>
        </w:r>
      </w:ins>
      <w:r w:rsidRPr="2CCE4FB4">
        <w:rPr>
          <w:rFonts w:ascii="Calibri Light" w:hAnsi="Calibri Light" w:cs="Calibri Light"/>
          <w:lang w:val="nl-NL"/>
        </w:rPr>
        <w:t xml:space="preserve"> overlast </w:t>
      </w:r>
      <w:ins w:id="98" w:author="Mark Gremmen" w:date="2022-08-04T07:10:00Z">
        <w:r w:rsidRPr="2CCE4FB4">
          <w:rPr>
            <w:rFonts w:ascii="Calibri Light" w:hAnsi="Calibri Light" w:cs="Calibri Light"/>
            <w:lang w:val="nl-NL"/>
          </w:rPr>
          <w:t xml:space="preserve">ervaart u </w:t>
        </w:r>
      </w:ins>
      <w:r w:rsidRPr="2CCE4FB4">
        <w:rPr>
          <w:rFonts w:ascii="Calibri Light" w:hAnsi="Calibri Light" w:cs="Calibri Light"/>
          <w:lang w:val="nl-NL"/>
        </w:rPr>
        <w:t>van buurtbewoners?</w:t>
      </w:r>
      <w:ins w:id="99" w:author="Mark Gremmen" w:date="2022-07-27T15:46:00Z">
        <w:r w:rsidR="00CB4FAC" w:rsidRPr="2CCE4FB4">
          <w:rPr>
            <w:rFonts w:ascii="Calibri Light" w:hAnsi="Calibri Light" w:cs="Calibri Light"/>
            <w:lang w:val="nl-NL"/>
          </w:rPr>
          <w:t xml:space="preserve"> </w:t>
        </w:r>
      </w:ins>
    </w:p>
    <w:p w14:paraId="3EE9456E" w14:textId="6C56DA99" w:rsidR="008B609F" w:rsidRDefault="001410BA">
      <w:pPr>
        <w:keepNext/>
        <w:rPr>
          <w:ins w:id="100" w:author="Mark Gremmen" w:date="2022-08-04T14:54:00Z"/>
          <w:rFonts w:ascii="Calibri Light" w:hAnsi="Calibri Light" w:cs="Calibri Light"/>
          <w:lang w:val="nl-NL"/>
        </w:rPr>
      </w:pPr>
      <w:ins w:id="101" w:author="Mark Gremmen" w:date="2022-08-04T14:41:00Z">
        <w:r>
          <w:rPr>
            <w:rFonts w:ascii="Calibri Light" w:hAnsi="Calibri Light" w:cs="Calibri Light"/>
            <w:lang w:val="nl-NL"/>
          </w:rPr>
          <w:t xml:space="preserve">Denk aan </w:t>
        </w:r>
      </w:ins>
      <w:ins w:id="102" w:author="Mark Gremmen" w:date="2022-08-04T14:54:00Z">
        <w:r w:rsidR="008B609F">
          <w:rPr>
            <w:rFonts w:ascii="Calibri Light" w:hAnsi="Calibri Light" w:cs="Calibri Light"/>
            <w:lang w:val="nl-NL"/>
          </w:rPr>
          <w:t>overlast van geluid</w:t>
        </w:r>
      </w:ins>
      <w:ins w:id="103" w:author="Mark Gremmen" w:date="2022-08-04T14:55:00Z">
        <w:r w:rsidR="00E12B1F">
          <w:rPr>
            <w:rFonts w:ascii="Calibri Light" w:hAnsi="Calibri Light" w:cs="Calibri Light"/>
            <w:lang w:val="nl-NL"/>
          </w:rPr>
          <w:t>, rook of geur</w:t>
        </w:r>
      </w:ins>
      <w:ins w:id="104" w:author="Mark Gremmen" w:date="2022-08-04T14:56:00Z">
        <w:r w:rsidR="004D3029">
          <w:rPr>
            <w:rFonts w:ascii="Calibri Light" w:hAnsi="Calibri Light" w:cs="Calibri Light"/>
            <w:lang w:val="nl-NL"/>
          </w:rPr>
          <w:t>,</w:t>
        </w:r>
      </w:ins>
      <w:ins w:id="105" w:author="Mark Gremmen" w:date="2022-08-04T14:55:00Z">
        <w:r w:rsidR="00890364">
          <w:rPr>
            <w:rFonts w:ascii="Calibri Light" w:hAnsi="Calibri Light" w:cs="Calibri Light"/>
            <w:lang w:val="nl-NL"/>
          </w:rPr>
          <w:t xml:space="preserve"> of </w:t>
        </w:r>
      </w:ins>
      <w:ins w:id="106" w:author="Mark Gremmen" w:date="2022-08-04T15:37:00Z">
        <w:r w:rsidR="00576D13">
          <w:rPr>
            <w:rFonts w:ascii="Calibri Light" w:hAnsi="Calibri Light" w:cs="Calibri Light"/>
            <w:lang w:val="nl-NL"/>
          </w:rPr>
          <w:t xml:space="preserve">van </w:t>
        </w:r>
      </w:ins>
      <w:ins w:id="107" w:author="Mark Gremmen" w:date="2022-08-04T14:56:00Z">
        <w:r w:rsidR="004532EE">
          <w:rPr>
            <w:rFonts w:ascii="Calibri Light" w:hAnsi="Calibri Light" w:cs="Calibri Light"/>
            <w:lang w:val="nl-NL"/>
          </w:rPr>
          <w:t xml:space="preserve">andere </w:t>
        </w:r>
      </w:ins>
      <w:ins w:id="108" w:author="Mark Gremmen" w:date="2022-08-04T14:55:00Z">
        <w:r w:rsidR="00890364">
          <w:rPr>
            <w:rFonts w:ascii="Calibri Light" w:hAnsi="Calibri Light" w:cs="Calibri Light"/>
            <w:lang w:val="nl-NL"/>
          </w:rPr>
          <w:t>activiteiten i</w:t>
        </w:r>
      </w:ins>
      <w:ins w:id="109" w:author="Mark Gremmen" w:date="2022-08-04T14:56:00Z">
        <w:r w:rsidR="00890364">
          <w:rPr>
            <w:rFonts w:ascii="Calibri Light" w:hAnsi="Calibri Light" w:cs="Calibri Light"/>
            <w:lang w:val="nl-NL"/>
          </w:rPr>
          <w:t xml:space="preserve">n en om het huis van </w:t>
        </w:r>
        <w:r w:rsidR="004D3029">
          <w:rPr>
            <w:rFonts w:ascii="Calibri Light" w:hAnsi="Calibri Light" w:cs="Calibri Light"/>
            <w:lang w:val="nl-NL"/>
          </w:rPr>
          <w:t>buren.</w:t>
        </w:r>
      </w:ins>
    </w:p>
    <w:p w14:paraId="3AAE0BA5" w14:textId="770E42BB" w:rsidR="001410BA" w:rsidRPr="009A2F1D" w:rsidDel="004D3029" w:rsidRDefault="001410BA">
      <w:pPr>
        <w:keepNext/>
        <w:rPr>
          <w:del w:id="110" w:author="Mark Gremmen" w:date="2022-08-04T14:56:00Z"/>
          <w:rFonts w:ascii="Calibri Light" w:hAnsi="Calibri Light" w:cs="Calibri Light"/>
          <w:lang w:val="nl-NL"/>
        </w:rPr>
      </w:pPr>
    </w:p>
    <w:p w14:paraId="0992356B" w14:textId="06D85AC0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heel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491812C7" w14:textId="21FFD93D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3B952C04" w14:textId="460C3E05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/ </w:t>
      </w: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64C6797B" w14:textId="3BDFFC00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2D2F5055" w14:textId="35AEDFAA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id="111" w:author="Mark Gremmen" w:date="2022-07-28T13:44:00Z">
        <w:r w:rsidRPr="3DB877A1" w:rsidDel="0060626B">
          <w:rPr>
            <w:rFonts w:ascii="Calibri Light" w:hAnsi="Calibri Light" w:cs="Calibri Light"/>
          </w:rPr>
          <w:delText>nauwelijks</w:delText>
        </w:r>
      </w:del>
      <w:del w:id="112" w:author="Mark Gremmen" w:date="2022-07-27T15:58:00Z">
        <w:r w:rsidRPr="3DB877A1" w:rsidDel="0096508B">
          <w:rPr>
            <w:rFonts w:ascii="Calibri Light" w:hAnsi="Calibri Light" w:cs="Calibri Light"/>
          </w:rPr>
          <w:delText xml:space="preserve"> </w:delText>
        </w:r>
        <w:r w:rsidR="001059C7" w:rsidRPr="3DB877A1" w:rsidDel="0096508B">
          <w:rPr>
            <w:rFonts w:ascii="Calibri Light" w:hAnsi="Calibri Light" w:cs="Calibri Light"/>
          </w:rPr>
          <w:delText>tot gee</w:delText>
        </w:r>
      </w:del>
      <w:del w:id="113" w:author="Mark Gremmen" w:date="2022-07-27T15:57:00Z">
        <w:r w:rsidR="001059C7" w:rsidRPr="3DB877A1" w:rsidDel="0096508B">
          <w:rPr>
            <w:rFonts w:ascii="Calibri Light" w:hAnsi="Calibri Light" w:cs="Calibri Light"/>
          </w:rPr>
          <w:delText>n</w:delText>
        </w:r>
      </w:del>
      <w:del w:id="114" w:author="Mark Gremmen" w:date="2022-07-28T13:44:00Z">
        <w:r w:rsidR="001059C7" w:rsidRPr="3DB877A1" w:rsidDel="0060626B">
          <w:rPr>
            <w:rFonts w:ascii="Calibri Light" w:hAnsi="Calibri Light" w:cs="Calibri Light"/>
          </w:rPr>
          <w:delText xml:space="preserve"> </w:delText>
        </w:r>
      </w:del>
      <w:ins w:id="115" w:author="Mark Gremmen" w:date="2022-07-28T13:47:00Z">
        <w:r w:rsidR="00FD610B">
          <w:rPr>
            <w:rFonts w:ascii="Calibri Light" w:hAnsi="Calibri Light" w:cs="Calibri Light"/>
          </w:rPr>
          <w:t>(</w:t>
        </w:r>
      </w:ins>
      <w:proofErr w:type="spellStart"/>
      <w:ins w:id="116" w:author="Mark Gremmen" w:date="2022-07-28T13:44:00Z">
        <w:r w:rsidR="0060626B">
          <w:rPr>
            <w:rFonts w:ascii="Calibri Light" w:hAnsi="Calibri Light" w:cs="Calibri Light"/>
          </w:rPr>
          <w:t>bijna</w:t>
        </w:r>
      </w:ins>
      <w:proofErr w:type="spellEnd"/>
      <w:ins w:id="117" w:author="Mark Gremmen" w:date="2022-07-28T13:47:00Z">
        <w:r w:rsidR="00FD610B">
          <w:rPr>
            <w:rFonts w:ascii="Calibri Light" w:hAnsi="Calibri Light" w:cs="Calibri Light"/>
          </w:rPr>
          <w:t>)</w:t>
        </w:r>
      </w:ins>
      <w:ins w:id="118" w:author="Mark Gremmen" w:date="2022-07-28T13:44:00Z">
        <w:r w:rsidR="0060626B">
          <w:rPr>
            <w:rFonts w:ascii="Calibri Light" w:hAnsi="Calibri Light" w:cs="Calibri Light"/>
          </w:rPr>
          <w:t xml:space="preserve"> </w:t>
        </w:r>
      </w:ins>
      <w:proofErr w:type="spellStart"/>
      <w:ins w:id="119" w:author="Mark Gremmen" w:date="2022-07-28T13:57:00Z">
        <w:r w:rsidR="004550EE">
          <w:rPr>
            <w:rFonts w:ascii="Calibri Light" w:hAnsi="Calibri Light" w:cs="Calibri Light"/>
          </w:rPr>
          <w:t>geen</w:t>
        </w:r>
      </w:ins>
      <w:proofErr w:type="spellEnd"/>
    </w:p>
    <w:p w14:paraId="0B298EE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45B9BA4" w14:textId="77777777" w:rsidR="00D93DAA" w:rsidRPr="009A2F1D" w:rsidRDefault="00D93DAA">
      <w:pPr>
        <w:rPr>
          <w:rFonts w:ascii="Calibri Light" w:hAnsi="Calibri Light" w:cs="Calibri Light"/>
        </w:rPr>
      </w:pPr>
    </w:p>
    <w:p w14:paraId="6B579F12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09199CB8" w14:textId="1C5677E0" w:rsidR="00D93DAA" w:rsidRPr="009A2F1D" w:rsidRDefault="00D93DAA" w:rsidP="0633175D">
      <w:pPr>
        <w:rPr>
          <w:rFonts w:ascii="Calibri Light" w:hAnsi="Calibri Light" w:cs="Calibri Light"/>
        </w:rPr>
      </w:pPr>
    </w:p>
    <w:p w14:paraId="1D9246DD" w14:textId="695F158F" w:rsidR="00BB27FB" w:rsidRPr="009A2F1D" w:rsidDel="00F94855" w:rsidRDefault="72B20FF3">
      <w:pPr>
        <w:keepNext/>
        <w:rPr>
          <w:del w:id="120" w:author="Mark Gremmen" w:date="2022-08-05T08:23:00Z"/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t>wl06</w:t>
      </w:r>
      <w:r w:rsidRPr="3DB877A1">
        <w:rPr>
          <w:rFonts w:ascii="Calibri Light" w:hAnsi="Calibri Light" w:cs="Calibri Light"/>
          <w:lang w:val="nl-NL"/>
        </w:rPr>
        <w:t xml:space="preserve"> H</w:t>
      </w:r>
      <w:r w:rsidR="001059C7" w:rsidRPr="3DB877A1">
        <w:rPr>
          <w:rFonts w:ascii="Calibri Light" w:hAnsi="Calibri Light" w:cs="Calibri Light"/>
          <w:lang w:val="nl-NL"/>
        </w:rPr>
        <w:t>oe vaak h</w:t>
      </w:r>
      <w:r w:rsidRPr="3DB877A1">
        <w:rPr>
          <w:rFonts w:ascii="Calibri Light" w:hAnsi="Calibri Light" w:cs="Calibri Light"/>
          <w:lang w:val="nl-NL"/>
        </w:rPr>
        <w:t>eeft u te maken met onveilige verkeerssituaties in uw buurt?</w:t>
      </w:r>
    </w:p>
    <w:p w14:paraId="63635119" w14:textId="4176F865" w:rsidR="00D93DAA" w:rsidRPr="009A2F1D" w:rsidRDefault="008744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21" w:author="Mark Gremmen" w:date="2022-07-27T09:58:00Z">
        <w:r>
          <w:rPr>
            <w:rFonts w:ascii="Calibri Light" w:hAnsi="Calibri Light" w:cs="Calibri Light"/>
          </w:rPr>
          <w:t xml:space="preserve">heel </w:t>
        </w:r>
      </w:ins>
      <w:proofErr w:type="spellStart"/>
      <w:r w:rsidR="72B20FF3" w:rsidRPr="3DB877A1">
        <w:rPr>
          <w:rFonts w:ascii="Calibri Light" w:hAnsi="Calibri Light" w:cs="Calibri Light"/>
        </w:rPr>
        <w:t>vaak</w:t>
      </w:r>
      <w:proofErr w:type="spellEnd"/>
      <w:r w:rsidR="72B20FF3" w:rsidRPr="3DB877A1">
        <w:rPr>
          <w:rFonts w:ascii="Calibri Light" w:hAnsi="Calibri Light" w:cs="Calibri Light"/>
        </w:rPr>
        <w:t xml:space="preserve"> </w:t>
      </w:r>
    </w:p>
    <w:p w14:paraId="742B1F18" w14:textId="04C7FC68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id="122" w:author="Mark Gremmen" w:date="2022-07-27T15:48:00Z">
        <w:r w:rsidRPr="3DB877A1" w:rsidDel="00032E42">
          <w:rPr>
            <w:rFonts w:ascii="Calibri Light" w:hAnsi="Calibri Light" w:cs="Calibri Light"/>
          </w:rPr>
          <w:delText xml:space="preserve"> </w:delText>
        </w:r>
      </w:del>
      <w:proofErr w:type="spellStart"/>
      <w:ins w:id="123" w:author="Mark Gremmen" w:date="2022-07-27T09:58:00Z">
        <w:r w:rsidR="00874455">
          <w:rPr>
            <w:rFonts w:ascii="Calibri Light" w:hAnsi="Calibri Light" w:cs="Calibri Light"/>
          </w:rPr>
          <w:t>vaak</w:t>
        </w:r>
      </w:ins>
      <w:proofErr w:type="spellEnd"/>
      <w:del w:id="124" w:author="Mark Gremmen" w:date="2022-07-27T09:58:00Z">
        <w:r w:rsidRPr="3DB877A1" w:rsidDel="00874455">
          <w:rPr>
            <w:rFonts w:ascii="Calibri Light" w:hAnsi="Calibri Light" w:cs="Calibri Light"/>
          </w:rPr>
          <w:delText>soms</w:delText>
        </w:r>
      </w:del>
      <w:r w:rsidRPr="3DB877A1">
        <w:rPr>
          <w:rFonts w:ascii="Calibri Light" w:hAnsi="Calibri Light" w:cs="Calibri Light"/>
        </w:rPr>
        <w:t xml:space="preserve"> </w:t>
      </w:r>
    </w:p>
    <w:p w14:paraId="3554D4F4" w14:textId="40337D2C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id="125" w:author="Mark Gremmen" w:date="2022-07-27T09:59:00Z">
        <w:r w:rsidRPr="3DB877A1" w:rsidDel="00874455">
          <w:rPr>
            <w:rFonts w:ascii="Calibri Light" w:hAnsi="Calibri Light" w:cs="Calibri Light"/>
          </w:rPr>
          <w:delText xml:space="preserve">zelden </w:delText>
        </w:r>
      </w:del>
      <w:proofErr w:type="spellStart"/>
      <w:ins w:id="126" w:author="Mark Gremmen" w:date="2022-07-27T09:59:00Z">
        <w:r w:rsidR="00874455">
          <w:rPr>
            <w:rFonts w:ascii="Calibri Light" w:hAnsi="Calibri Light" w:cs="Calibri Light"/>
          </w:rPr>
          <w:t>soms</w:t>
        </w:r>
        <w:proofErr w:type="spellEnd"/>
        <w:r w:rsidR="00874455" w:rsidRPr="3DB877A1">
          <w:rPr>
            <w:rFonts w:ascii="Calibri Light" w:hAnsi="Calibri Light" w:cs="Calibri Light"/>
          </w:rPr>
          <w:t xml:space="preserve"> </w:t>
        </w:r>
      </w:ins>
    </w:p>
    <w:p w14:paraId="127A6A96" w14:textId="1FA35FE0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>(</w:t>
      </w:r>
      <w:proofErr w:type="spellStart"/>
      <w:ins w:id="127" w:author="Mark Gremmen" w:date="2022-07-28T13:51:00Z">
        <w:r w:rsidR="005B3705">
          <w:rPr>
            <w:rFonts w:ascii="Calibri Light" w:hAnsi="Calibri Light" w:cs="Calibri Light"/>
          </w:rPr>
          <w:t>bijna</w:t>
        </w:r>
      </w:ins>
      <w:proofErr w:type="spellEnd"/>
      <w:del w:id="128" w:author="Mark Gremmen" w:date="2022-07-28T13:51:00Z">
        <w:r w:rsidRPr="3DB877A1" w:rsidDel="005B3705">
          <w:rPr>
            <w:rFonts w:ascii="Calibri Light" w:hAnsi="Calibri Light" w:cs="Calibri Light"/>
          </w:rPr>
          <w:delText>vrijwel</w:delText>
        </w:r>
      </w:del>
      <w:r w:rsidRPr="3DB877A1">
        <w:rPr>
          <w:rFonts w:ascii="Calibri Light" w:hAnsi="Calibri Light" w:cs="Calibri Light"/>
        </w:rPr>
        <w:t xml:space="preserve">) </w:t>
      </w:r>
      <w:proofErr w:type="spellStart"/>
      <w:r w:rsidRPr="3DB877A1">
        <w:rPr>
          <w:rFonts w:ascii="Calibri Light" w:hAnsi="Calibri Light" w:cs="Calibri Light"/>
        </w:rPr>
        <w:t>n</w:t>
      </w:r>
      <w:del w:id="129" w:author="Mark Gremmen" w:date="2022-07-07T09:48:00Z">
        <w:r w:rsidR="001059C7" w:rsidRPr="3DB877A1" w:rsidDel="72B20FF3">
          <w:rPr>
            <w:rFonts w:ascii="Calibri Light" w:hAnsi="Calibri Light" w:cs="Calibri Light"/>
          </w:rPr>
          <w:delText>oo</w:delText>
        </w:r>
      </w:del>
      <w:r w:rsidRPr="3DB877A1">
        <w:rPr>
          <w:rFonts w:ascii="Calibri Light" w:hAnsi="Calibri Light" w:cs="Calibri Light"/>
        </w:rPr>
        <w:t>i</w:t>
      </w:r>
      <w:ins w:id="130" w:author="Mark Gremmen" w:date="2022-07-07T09:48:00Z">
        <w:r w:rsidR="3188E2AA" w:rsidRPr="3DB877A1">
          <w:rPr>
            <w:rFonts w:ascii="Calibri Light" w:hAnsi="Calibri Light" w:cs="Calibri Light"/>
          </w:rPr>
          <w:t>e</w:t>
        </w:r>
      </w:ins>
      <w:r w:rsidRPr="3DB877A1">
        <w:rPr>
          <w:rFonts w:ascii="Calibri Light" w:hAnsi="Calibri Light" w:cs="Calibri Light"/>
        </w:rPr>
        <w:t>t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7D57BD14" w14:textId="77777777" w:rsidR="00D93DAA" w:rsidRDefault="001059C7">
      <w:pPr>
        <w:pStyle w:val="ListParagraph"/>
        <w:keepNext/>
        <w:numPr>
          <w:ilvl w:val="0"/>
          <w:numId w:val="5"/>
        </w:numPr>
        <w:rPr>
          <w:ins w:id="131" w:author="Mark Gremmen" w:date="2022-07-27T09:58:00Z"/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212151FE" w14:textId="77777777" w:rsidR="00071EE2" w:rsidRDefault="00071EE2" w:rsidP="00071EE2">
      <w:pPr>
        <w:keepNext/>
        <w:spacing w:before="120" w:line="240" w:lineRule="auto"/>
        <w:rPr>
          <w:rFonts w:ascii="Calibri Light" w:hAnsi="Calibri Light" w:cs="Calibri Light"/>
        </w:rPr>
      </w:pPr>
    </w:p>
    <w:p w14:paraId="1D2B10C0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5491668A" w14:textId="42EA0DAD" w:rsidR="00071EE2" w:rsidRPr="00874455" w:rsidDel="00874455" w:rsidRDefault="00071EE2" w:rsidP="00B37C2C">
      <w:pPr>
        <w:keepNext/>
        <w:spacing w:before="120"/>
        <w:rPr>
          <w:del w:id="132" w:author="Mark Gremmen" w:date="2022-07-27T09:59:00Z"/>
        </w:rPr>
      </w:pPr>
    </w:p>
    <w:p w14:paraId="5FBE260C" w14:textId="6DF8CA2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133" w:author="Mark Gremmen" w:date="2022-05-31T08:15:00Z">
        <w:r w:rsidRPr="36F394F5" w:rsidDel="001059C7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134" w:author="Mark Gremmen" w:date="2022-05-31T08:17:00Z">
        <w:r w:rsidRPr="36F394F5" w:rsidDel="001059C7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135" w:author="Mark Gremmen" w:date="2022-05-31T08:17:00Z">
        <w:r w:rsidR="00875AD5" w:rsidRPr="36F394F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id="136" w:author="Mark Gremmen" w:date="2022-07-07T12:02:00Z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id="137" w:author="Mark Gremmen" w:date="2022-05-31T08:17:00Z">
        <w:r w:rsidR="00875AD5" w:rsidRPr="36F394F5">
          <w:rPr>
            <w:rFonts w:ascii="Calibri Light" w:hAnsi="Calibri Light" w:cs="Calibri Light"/>
            <w:lang w:val="nl-NL"/>
          </w:rPr>
          <w:t xml:space="preserve">met de volgende </w:t>
        </w:r>
      </w:ins>
      <w:del w:id="138" w:author="Mark Gremmen" w:date="2022-06-03T09:20:00Z">
        <w:r w:rsidRPr="36F394F5" w:rsidDel="001059C7">
          <w:rPr>
            <w:rFonts w:ascii="Calibri Light" w:hAnsi="Calibri Light" w:cs="Calibri Light"/>
            <w:lang w:val="nl-NL"/>
          </w:rPr>
          <w:delText xml:space="preserve"> </w:delText>
        </w:r>
      </w:del>
      <w:del w:id="139" w:author="Mark Gremmen" w:date="2022-06-13T10:52:00Z">
        <w:r w:rsidR="008D6671" w:rsidRPr="36F394F5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140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36F394F5">
        <w:rPr>
          <w:rFonts w:ascii="Calibri Light" w:hAnsi="Calibri Light" w:cs="Calibri Light"/>
          <w:lang w:val="nl-NL"/>
        </w:rPr>
        <w:t>?</w:t>
      </w:r>
    </w:p>
    <w:p w14:paraId="3D7A4022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61BB8822" w14:textId="77777777" w:rsidR="007313EF" w:rsidRPr="00D437E4" w:rsidRDefault="007313EF" w:rsidP="007313EF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lastRenderedPageBreak/>
        <w:t>wl08  </w:t>
      </w:r>
    </w:p>
    <w:tbl>
      <w:tblPr>
        <w:tblStyle w:val="QQuestionTable"/>
        <w:tblW w:w="0" w:type="auto"/>
        <w:tblLook w:val="07E0" w:firstRow="1" w:lastRow="1" w:firstColumn="1" w:lastColumn="1" w:noHBand="1" w:noVBand="1"/>
      </w:tblPr>
      <w:tblGrid>
        <w:gridCol w:w="1953"/>
        <w:gridCol w:w="1272"/>
        <w:gridCol w:w="1157"/>
        <w:gridCol w:w="1252"/>
        <w:gridCol w:w="1224"/>
        <w:gridCol w:w="1272"/>
        <w:gridCol w:w="1230"/>
      </w:tblGrid>
      <w:tr w:rsidR="00442AE0" w:rsidRPr="009A2F1D" w14:paraId="09C5C218" w14:textId="77777777" w:rsidTr="0087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2626FC4" w14:textId="77777777" w:rsidR="007313EF" w:rsidRPr="009A2F1D" w:rsidRDefault="007313EF" w:rsidP="005B61DE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42" w:type="dxa"/>
          </w:tcPr>
          <w:p w14:paraId="4566B63A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11" w:type="dxa"/>
          </w:tcPr>
          <w:p w14:paraId="1069AB03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37" w:type="dxa"/>
          </w:tcPr>
          <w:p w14:paraId="40D240B2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29" w:type="dxa"/>
          </w:tcPr>
          <w:p w14:paraId="5D08C5C1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42" w:type="dxa"/>
          </w:tcPr>
          <w:p w14:paraId="349755D4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31" w:type="dxa"/>
          </w:tcPr>
          <w:p w14:paraId="2CC48241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442AE0" w:rsidRPr="002B7E44" w14:paraId="69381E48" w14:textId="2B2803B8" w:rsidTr="0087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2B3DB54" w14:textId="3124DF40" w:rsidR="007313EF" w:rsidRPr="009A2F1D" w:rsidRDefault="00D46F31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 xml:space="preserve">In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mijn buurt zijn </w:t>
            </w:r>
            <w:ins w:id="141" w:author="Mark Gremmen" w:date="2022-07-28T11:12:00Z">
              <w:r w:rsidR="6E5F3BF5" w:rsidRPr="78A7358E">
                <w:rPr>
                  <w:rFonts w:ascii="Calibri Light" w:hAnsi="Calibri Light" w:cs="Calibri Light"/>
                  <w:lang w:val="nl-NL"/>
                </w:rPr>
                <w:t>(</w:t>
              </w:r>
            </w:ins>
            <w:ins w:id="142" w:author="Mark Gremmen" w:date="2022-07-28T13:52:00Z">
              <w:r w:rsidR="0078783B">
                <w:rPr>
                  <w:rFonts w:ascii="Calibri Light" w:hAnsi="Calibri Light" w:cs="Calibri Light"/>
                  <w:lang w:val="nl-NL"/>
                </w:rPr>
                <w:t>bijna</w:t>
              </w:r>
            </w:ins>
            <w:ins w:id="143" w:author="Mark Gremmen" w:date="2022-07-28T11:12:00Z">
              <w:del w:id="144" w:author="Mark Gremmen" w:date="2022-07-28T13:52:00Z">
                <w:r w:rsidR="6E5F3BF5" w:rsidRPr="78A7358E" w:rsidDel="0078783B">
                  <w:rPr>
                    <w:rFonts w:ascii="Calibri Light" w:hAnsi="Calibri Light" w:cs="Calibri Light"/>
                    <w:lang w:val="nl-NL"/>
                  </w:rPr>
                  <w:delText>vrijwel</w:delText>
                </w:r>
              </w:del>
              <w:r w:rsidR="6E5F3BF5" w:rsidRPr="78A7358E">
                <w:rPr>
                  <w:rFonts w:ascii="Calibri Light" w:hAnsi="Calibri Light" w:cs="Calibri Light"/>
                  <w:lang w:val="nl-NL"/>
                </w:rPr>
                <w:t>)</w:t>
              </w:r>
            </w:ins>
            <w:del w:id="145" w:author="Mark Gremmen" w:date="2022-07-28T11:12:00Z">
              <w:r w:rsidRPr="009A2F1D">
                <w:rPr>
                  <w:rFonts w:ascii="Calibri Light" w:hAnsi="Calibri Light" w:cs="Calibri Light"/>
                  <w:lang w:val="nl-NL"/>
                </w:rPr>
                <w:delText>weinig tot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geen dingen kapot</w:t>
            </w:r>
            <w:ins w:id="146" w:author="Mark Gremmen" w:date="2022-07-28T08:38:00Z">
              <w:r w:rsidR="00BA77A8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</w:p>
        </w:tc>
        <w:tc>
          <w:tcPr>
            <w:tcW w:w="1342" w:type="dxa"/>
          </w:tcPr>
          <w:p w14:paraId="48F1D95E" w14:textId="47A489E9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11" w:type="dxa"/>
          </w:tcPr>
          <w:p w14:paraId="012CB94E" w14:textId="0E4B7C26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7" w:type="dxa"/>
          </w:tcPr>
          <w:p w14:paraId="2BCD9AC3" w14:textId="00E682BE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9" w:type="dxa"/>
          </w:tcPr>
          <w:p w14:paraId="09B6F1E0" w14:textId="26326AB2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42" w:type="dxa"/>
          </w:tcPr>
          <w:p w14:paraId="4A69E4D8" w14:textId="773406ED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14:paraId="5B7D1915" w14:textId="21FABCC1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442AE0" w:rsidRPr="002B7E44" w14:paraId="08D67B6A" w14:textId="77777777" w:rsidTr="0087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8EEA053" w14:textId="7C7A759C" w:rsidR="007313EF" w:rsidRPr="00E51946" w:rsidRDefault="007313EF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E51946">
              <w:rPr>
                <w:rFonts w:ascii="Calibri Light" w:hAnsi="Calibri Light" w:cs="Calibri Light"/>
                <w:lang w:val="nl-NL"/>
              </w:rPr>
              <w:t>Mijn buurt is</w:t>
            </w:r>
            <w:ins w:id="147" w:author="Mark Gremmen" w:date="2022-08-02T07:07:00Z">
              <w:r w:rsidRPr="00E51946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id="148" w:author="Mark Gremmen" w:date="2022-08-02T07:07:00Z">
              <w:r w:rsidR="008F341C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  <w:r w:rsidRPr="143F0C87" w:rsidDel="65BAE8D0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ins w:id="149" w:author="Mark Gremmen" w:date="2022-06-08T15:35:00Z">
              <w:r w:rsidR="00442AE0">
                <w:rPr>
                  <w:rFonts w:ascii="Calibri Light" w:hAnsi="Calibri Light" w:cs="Calibri Light"/>
                  <w:lang w:val="nl-NL"/>
                </w:rPr>
                <w:t>netjes en schoon</w:t>
              </w:r>
            </w:ins>
            <w:del w:id="150" w:author="Mark Gremmen" w:date="2022-06-08T15:35:00Z">
              <w:r w:rsidR="008F341C" w:rsidDel="00442AE0">
                <w:rPr>
                  <w:rFonts w:ascii="Calibri Light" w:hAnsi="Calibri Light" w:cs="Calibri Light"/>
                  <w:lang w:val="nl-NL"/>
                </w:rPr>
                <w:delText>schoon</w:delText>
              </w:r>
            </w:del>
          </w:p>
        </w:tc>
        <w:tc>
          <w:tcPr>
            <w:tcW w:w="1342" w:type="dxa"/>
          </w:tcPr>
          <w:p w14:paraId="658966C4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11" w:type="dxa"/>
          </w:tcPr>
          <w:p w14:paraId="63386C81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7" w:type="dxa"/>
          </w:tcPr>
          <w:p w14:paraId="06A78202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9" w:type="dxa"/>
          </w:tcPr>
          <w:p w14:paraId="633344D7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42" w:type="dxa"/>
          </w:tcPr>
          <w:p w14:paraId="40E4DC33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14:paraId="26E0602E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2749358D" w14:textId="77777777" w:rsidR="007313EF" w:rsidRDefault="007313EF" w:rsidP="007313EF">
      <w:pPr>
        <w:rPr>
          <w:ins w:id="151" w:author="Mark Gremmen" w:date="2022-08-04T13:25:00Z"/>
          <w:rFonts w:ascii="Calibri Light" w:hAnsi="Calibri Light" w:cs="Calibri Light"/>
          <w:lang w:val="nl-NL"/>
        </w:rPr>
      </w:pPr>
    </w:p>
    <w:p w14:paraId="2EB9EE84" w14:textId="77777777" w:rsidR="007C6A4A" w:rsidRPr="00E51946" w:rsidRDefault="007C6A4A" w:rsidP="007313EF">
      <w:pPr>
        <w:rPr>
          <w:rFonts w:ascii="Calibri Light" w:hAnsi="Calibri Light" w:cs="Calibri Light"/>
          <w:lang w:val="nl-NL"/>
        </w:rPr>
      </w:pPr>
    </w:p>
    <w:p w14:paraId="3E9823DC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78F1D793" w14:textId="77777777" w:rsidR="007313EF" w:rsidRPr="009A2F1D" w:rsidRDefault="007313EF">
      <w:pPr>
        <w:rPr>
          <w:rFonts w:ascii="Calibri Light" w:hAnsi="Calibri Light" w:cs="Calibri Light"/>
          <w:lang w:val="nl-NL"/>
        </w:rPr>
      </w:pPr>
    </w:p>
    <w:p w14:paraId="15FB2741" w14:textId="77777777" w:rsidR="00D93DAA" w:rsidRPr="00D437E4" w:rsidRDefault="001059C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t>wl07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504"/>
        <w:gridCol w:w="1326"/>
        <w:gridCol w:w="1275"/>
        <w:gridCol w:w="1317"/>
        <w:gridCol w:w="1305"/>
        <w:gridCol w:w="1326"/>
        <w:gridCol w:w="1307"/>
      </w:tblGrid>
      <w:tr w:rsidR="00D93DAA" w:rsidRPr="009A2F1D" w14:paraId="306F7EA1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F1DA65A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83BE50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4C28C0F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527F2BD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</w:p>
        </w:tc>
        <w:tc>
          <w:tcPr>
            <w:tcW w:w="1368" w:type="dxa"/>
          </w:tcPr>
          <w:p w14:paraId="73C1400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57C2287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E97CBB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2B7E44" w14:paraId="6B5D97AD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059BB15" w14:textId="07A3C054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>Perken, plantsoenen en parken</w:t>
            </w:r>
            <w:del w:id="152" w:author="Mark Gremmen" w:date="2022-08-02T07:07:00Z">
              <w:r w:rsidRPr="009A2F1D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id="153" w:author="Mark Gremmen" w:date="2022-06-14T15:24:00Z">
              <w:r w:rsidRPr="009A2F1D" w:rsidDel="0088468A">
                <w:rPr>
                  <w:rFonts w:ascii="Calibri Light" w:hAnsi="Calibri Light" w:cs="Calibri Light"/>
                  <w:lang w:val="nl-NL"/>
                </w:rPr>
                <w:delText>in mijn buurt</w:delText>
              </w:r>
            </w:del>
            <w:ins w:id="154" w:author="Mark Gremmen" w:date="2022-08-02T07:07:00Z">
              <w:r w:rsidRPr="009A2F1D" w:rsidDel="0088468A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id="155" w:author="Mark Gremmen" w:date="2022-06-14T15:24:00Z">
              <w:r w:rsidRPr="143F0C87" w:rsidDel="001059C7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zijn goed onderhouden  </w:t>
            </w:r>
          </w:p>
        </w:tc>
        <w:tc>
          <w:tcPr>
            <w:tcW w:w="1368" w:type="dxa"/>
          </w:tcPr>
          <w:p w14:paraId="4D6AF13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AB59E7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48DAF0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A813B7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AD2675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D285A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2B7E44" w14:paraId="72763B50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090C369" w14:textId="7EB2367C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del w:id="156" w:author="Mark Gremmen" w:date="2022-06-01T12:58:00Z">
              <w:r w:rsidRPr="009A2F1D" w:rsidDel="00536612">
                <w:rPr>
                  <w:rFonts w:ascii="Calibri Light" w:hAnsi="Calibri Light" w:cs="Calibri Light"/>
                  <w:lang w:val="nl-NL"/>
                </w:rPr>
                <w:delText>Wegen, s</w:delText>
              </w:r>
            </w:del>
            <w:ins w:id="157" w:author="Mark Gremmen" w:date="2022-06-01T12:58:00Z">
              <w:r w:rsidR="00536612">
                <w:rPr>
                  <w:rFonts w:ascii="Calibri Light" w:hAnsi="Calibri Light" w:cs="Calibri Light"/>
                  <w:lang w:val="nl-NL"/>
                </w:rPr>
                <w:t>S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 xml:space="preserve">traten, </w:t>
            </w:r>
            <w:del w:id="158" w:author="Mark Gremmen" w:date="2022-06-08T14:39:00Z">
              <w:r w:rsidR="00F16CF3" w:rsidRPr="009A2F1D" w:rsidDel="00872804">
                <w:rPr>
                  <w:rFonts w:ascii="Calibri Light" w:hAnsi="Calibri Light" w:cs="Calibri Light"/>
                  <w:lang w:val="nl-NL"/>
                </w:rPr>
                <w:delText>trottoirs</w:delText>
              </w:r>
            </w:del>
            <w:ins w:id="159" w:author="Mark Gremmen" w:date="2022-06-03T09:25:00Z">
              <w:r w:rsidR="00F16CF3" w:rsidRPr="009A2F1D">
                <w:rPr>
                  <w:rFonts w:ascii="Calibri Light" w:hAnsi="Calibri Light" w:cs="Calibri Light"/>
                  <w:lang w:val="nl-NL"/>
                </w:rPr>
                <w:t xml:space="preserve"> </w:t>
              </w:r>
              <w:r w:rsidR="00F16CF3">
                <w:rPr>
                  <w:rFonts w:ascii="Calibri Light" w:hAnsi="Calibri Light" w:cs="Calibri Light"/>
                  <w:lang w:val="nl-NL"/>
                </w:rPr>
                <w:t xml:space="preserve"> en </w:t>
              </w:r>
            </w:ins>
            <w:del w:id="160" w:author="Mark Gremmen" w:date="2022-06-08T14:39:00Z">
              <w:r w:rsidRPr="009A2F1D" w:rsidDel="00872804">
                <w:rPr>
                  <w:rFonts w:ascii="Calibri Light" w:hAnsi="Calibri Light" w:cs="Calibri Light"/>
                  <w:lang w:val="nl-NL"/>
                </w:rPr>
                <w:delText>paden</w:delText>
              </w:r>
            </w:del>
            <w:ins w:id="161" w:author="Mark Gremmen" w:date="2022-06-08T14:39:00Z">
              <w:r w:rsidR="00872804">
                <w:rPr>
                  <w:rFonts w:ascii="Calibri Light" w:hAnsi="Calibri Light" w:cs="Calibri Light"/>
                  <w:lang w:val="nl-NL"/>
                </w:rPr>
                <w:t xml:space="preserve">stoepen </w:t>
              </w:r>
            </w:ins>
            <w:del w:id="162" w:author="Mark Gremmen" w:date="2022-06-03T09:25:00Z">
              <w:r w:rsidRPr="009A2F1D" w:rsidDel="00F16CF3">
                <w:rPr>
                  <w:rFonts w:ascii="Calibri Light" w:hAnsi="Calibri Light" w:cs="Calibri Light"/>
                  <w:lang w:val="nl-NL"/>
                </w:rPr>
                <w:delText xml:space="preserve"> en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del w:id="163" w:author="Mark Gremmen" w:date="2022-06-03T09:25:00Z">
              <w:r w:rsidRPr="009A2F1D" w:rsidDel="00F16CF3">
                <w:rPr>
                  <w:rFonts w:ascii="Calibri Light" w:hAnsi="Calibri Light" w:cs="Calibri Light"/>
                  <w:lang w:val="nl-NL"/>
                </w:rPr>
                <w:delText xml:space="preserve">trottoirs </w:delText>
              </w:r>
            </w:del>
            <w:del w:id="164" w:author="Mark Gremmen" w:date="2022-07-28T09:30:00Z">
              <w:r w:rsidRPr="009A2F1D">
                <w:rPr>
                  <w:rFonts w:ascii="Calibri Light" w:hAnsi="Calibri Light" w:cs="Calibri Light"/>
                  <w:lang w:val="nl-NL"/>
                </w:rPr>
                <w:delText>i</w:delText>
              </w:r>
            </w:del>
            <w:del w:id="165" w:author="Mark Gremmen" w:date="2022-06-03T09:21:00Z">
              <w:r w:rsidRPr="009A2F1D" w:rsidDel="00F91557">
                <w:rPr>
                  <w:rFonts w:ascii="Calibri Light" w:hAnsi="Calibri Light" w:cs="Calibri Light"/>
                  <w:lang w:val="nl-NL"/>
                </w:rPr>
                <w:delText>n mijn buurt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zijn goed begaanbaar </w:t>
            </w:r>
          </w:p>
        </w:tc>
        <w:tc>
          <w:tcPr>
            <w:tcW w:w="1368" w:type="dxa"/>
          </w:tcPr>
          <w:p w14:paraId="4CA5347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8DB72B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CD54A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134CFD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216A17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3DC9D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CCE5AF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3843C40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3CFA1A17" w14:textId="12DF230D" w:rsidR="00D93DAA" w:rsidRDefault="00D93DAA" w:rsidP="0633175D">
      <w:pPr>
        <w:rPr>
          <w:ins w:id="166" w:author="Mark Gremmen" w:date="2022-08-04T12:24:00Z"/>
          <w:rFonts w:ascii="Calibri Light" w:hAnsi="Calibri Light" w:cs="Calibri Light"/>
          <w:lang w:val="nl-NL"/>
        </w:rPr>
      </w:pPr>
    </w:p>
    <w:p w14:paraId="191B5CB9" w14:textId="77777777" w:rsidR="00EF6850" w:rsidRPr="009A2F1D" w:rsidRDefault="00EF6850" w:rsidP="00EF6850">
      <w:pPr>
        <w:rPr>
          <w:ins w:id="167" w:author="Mark Gremmen" w:date="2022-08-04T12:24:00Z"/>
          <w:rFonts w:ascii="Calibri Light" w:hAnsi="Calibri Light" w:cs="Calibri Light"/>
          <w:lang w:val="nl-NL"/>
        </w:rPr>
      </w:pPr>
    </w:p>
    <w:p w14:paraId="0850ABB6" w14:textId="2E521EEA" w:rsidR="00EF6850" w:rsidRPr="009A2F1D" w:rsidRDefault="00EF6850" w:rsidP="0633175D">
      <w:pPr>
        <w:rPr>
          <w:ins w:id="168" w:author="Mark Gremmen" w:date="2022-08-04T12:24:00Z"/>
          <w:rFonts w:ascii="Calibri Light" w:hAnsi="Calibri Light" w:cs="Calibri Light"/>
          <w:lang w:val="nl-NL"/>
        </w:rPr>
      </w:pPr>
    </w:p>
    <w:p w14:paraId="19D82961" w14:textId="77777777" w:rsidR="00EF6850" w:rsidRPr="00EE3B6D" w:rsidRDefault="00EF6850" w:rsidP="00EF6850">
      <w:pPr>
        <w:keepNext/>
        <w:rPr>
          <w:ins w:id="169" w:author="Mark Gremmen" w:date="2022-08-04T12:24:00Z"/>
          <w:rFonts w:ascii="Calibri Light" w:hAnsi="Calibri Light" w:cs="Calibri Light"/>
          <w:b/>
          <w:bCs/>
        </w:rPr>
      </w:pPr>
      <w:ins w:id="170" w:author="Mark Gremmen" w:date="2022-08-04T12:24:00Z">
        <w:r w:rsidRPr="00EE3B6D">
          <w:rPr>
            <w:rFonts w:ascii="Calibri Light" w:hAnsi="Calibri Light" w:cs="Calibri Light"/>
            <w:b/>
            <w:bCs/>
          </w:rPr>
          <w:lastRenderedPageBreak/>
          <w:t>vz01  </w:t>
        </w:r>
      </w:ins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65"/>
        <w:gridCol w:w="1306"/>
        <w:gridCol w:w="1233"/>
        <w:gridCol w:w="1294"/>
        <w:gridCol w:w="1276"/>
        <w:gridCol w:w="1307"/>
        <w:gridCol w:w="1279"/>
      </w:tblGrid>
      <w:tr w:rsidR="00EF6850" w:rsidRPr="009A2F1D" w14:paraId="4D1FDEEF" w14:textId="77777777" w:rsidTr="005B6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71" w:author="Mark Gremmen" w:date="2022-08-04T12:2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4B833ED" w14:textId="77777777" w:rsidR="00EF6850" w:rsidRPr="009A2F1D" w:rsidRDefault="00EF6850" w:rsidP="005B61DE">
            <w:pPr>
              <w:keepNext/>
              <w:rPr>
                <w:ins w:id="172" w:author="Mark Gremmen" w:date="2022-08-04T12:24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9ACBBB9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73" w:author="Mark Gremmen" w:date="2022-08-04T12:24:00Z"/>
                <w:rFonts w:ascii="Calibri Light" w:hAnsi="Calibri Light" w:cs="Calibri Light"/>
              </w:rPr>
            </w:pPr>
            <w:proofErr w:type="spellStart"/>
            <w:ins w:id="174" w:author="Mark Gremmen" w:date="2022-08-04T12:24:00Z">
              <w:r w:rsidRPr="009A2F1D">
                <w:rPr>
                  <w:rFonts w:ascii="Calibri Light" w:hAnsi="Calibri Light" w:cs="Calibri Light"/>
                </w:rPr>
                <w:t>helemaal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eens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</w:ins>
          </w:p>
        </w:tc>
        <w:tc>
          <w:tcPr>
            <w:tcW w:w="1368" w:type="dxa"/>
          </w:tcPr>
          <w:p w14:paraId="72AAA3FC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75" w:author="Mark Gremmen" w:date="2022-08-04T12:24:00Z"/>
                <w:rFonts w:ascii="Calibri Light" w:hAnsi="Calibri Light" w:cs="Calibri Light"/>
              </w:rPr>
            </w:pPr>
            <w:proofErr w:type="spellStart"/>
            <w:ins w:id="176" w:author="Mark Gremmen" w:date="2022-08-04T12:24:00Z">
              <w:r w:rsidRPr="009A2F1D">
                <w:rPr>
                  <w:rFonts w:ascii="Calibri Light" w:hAnsi="Calibri Light" w:cs="Calibri Light"/>
                </w:rPr>
                <w:t>eens</w:t>
              </w:r>
              <w:proofErr w:type="spellEnd"/>
            </w:ins>
          </w:p>
        </w:tc>
        <w:tc>
          <w:tcPr>
            <w:tcW w:w="1368" w:type="dxa"/>
          </w:tcPr>
          <w:p w14:paraId="1761FD73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77" w:author="Mark Gremmen" w:date="2022-08-04T12:24:00Z"/>
                <w:rFonts w:ascii="Calibri Light" w:hAnsi="Calibri Light" w:cs="Calibri Light"/>
              </w:rPr>
            </w:pPr>
            <w:proofErr w:type="spellStart"/>
            <w:ins w:id="178" w:author="Mark Gremmen" w:date="2022-08-04T12:24:00Z">
              <w:r w:rsidRPr="009A2F1D">
                <w:rPr>
                  <w:rFonts w:ascii="Calibri Light" w:hAnsi="Calibri Light" w:cs="Calibri Light"/>
                </w:rPr>
                <w:t>neutraal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</w:ins>
          </w:p>
        </w:tc>
        <w:tc>
          <w:tcPr>
            <w:tcW w:w="1368" w:type="dxa"/>
          </w:tcPr>
          <w:p w14:paraId="2544E4D8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79" w:author="Mark Gremmen" w:date="2022-08-04T12:24:00Z"/>
                <w:rFonts w:ascii="Calibri Light" w:hAnsi="Calibri Light" w:cs="Calibri Light"/>
              </w:rPr>
            </w:pPr>
            <w:proofErr w:type="spellStart"/>
            <w:ins w:id="180" w:author="Mark Gremmen" w:date="2022-08-04T12:24:00Z">
              <w:r w:rsidRPr="009A2F1D">
                <w:rPr>
                  <w:rFonts w:ascii="Calibri Light" w:hAnsi="Calibri Light" w:cs="Calibri Light"/>
                </w:rPr>
                <w:t>oneens</w:t>
              </w:r>
              <w:proofErr w:type="spellEnd"/>
            </w:ins>
          </w:p>
        </w:tc>
        <w:tc>
          <w:tcPr>
            <w:tcW w:w="1368" w:type="dxa"/>
          </w:tcPr>
          <w:p w14:paraId="5F0BF18F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81" w:author="Mark Gremmen" w:date="2022-08-04T12:24:00Z"/>
                <w:rFonts w:ascii="Calibri Light" w:hAnsi="Calibri Light" w:cs="Calibri Light"/>
              </w:rPr>
            </w:pPr>
            <w:proofErr w:type="spellStart"/>
            <w:ins w:id="182" w:author="Mark Gremmen" w:date="2022-08-04T12:24:00Z">
              <w:r w:rsidRPr="009A2F1D">
                <w:rPr>
                  <w:rFonts w:ascii="Calibri Light" w:hAnsi="Calibri Light" w:cs="Calibri Light"/>
                </w:rPr>
                <w:t>helemaal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oneens</w:t>
              </w:r>
              <w:proofErr w:type="spellEnd"/>
            </w:ins>
          </w:p>
        </w:tc>
        <w:tc>
          <w:tcPr>
            <w:tcW w:w="1368" w:type="dxa"/>
          </w:tcPr>
          <w:p w14:paraId="683ED28A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83" w:author="Mark Gremmen" w:date="2022-08-04T12:24:00Z"/>
                <w:rFonts w:ascii="Calibri Light" w:hAnsi="Calibri Light" w:cs="Calibri Light"/>
              </w:rPr>
            </w:pPr>
            <w:proofErr w:type="spellStart"/>
            <w:ins w:id="184" w:author="Mark Gremmen" w:date="2022-08-04T12:24:00Z">
              <w:r w:rsidRPr="009A2F1D">
                <w:rPr>
                  <w:rFonts w:ascii="Calibri Light" w:hAnsi="Calibri Light" w:cs="Calibri Light"/>
                </w:rPr>
                <w:t>weet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niet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/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geen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mening</w:t>
              </w:r>
              <w:proofErr w:type="spellEnd"/>
            </w:ins>
          </w:p>
        </w:tc>
      </w:tr>
      <w:tr w:rsidR="00EF6850" w:rsidRPr="002B7E44" w14:paraId="6C33EC49" w14:textId="77777777" w:rsidTr="005B61DE">
        <w:trPr>
          <w:ins w:id="185" w:author="Mark Gremmen" w:date="2022-08-04T12:2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AB858C1" w14:textId="77777777" w:rsidR="00EF6850" w:rsidRPr="009A2F1D" w:rsidRDefault="00EF6850" w:rsidP="005B61DE">
            <w:pPr>
              <w:keepNext/>
              <w:rPr>
                <w:ins w:id="186" w:author="Mark Gremmen" w:date="2022-08-04T12:24:00Z"/>
                <w:rFonts w:ascii="Calibri Light" w:hAnsi="Calibri Light" w:cs="Calibri Light"/>
                <w:lang w:val="nl-NL"/>
              </w:rPr>
            </w:pPr>
            <w:ins w:id="187" w:author="Mark Gremmen" w:date="2022-08-04T12:24:00Z">
              <w:r w:rsidRPr="009A2F1D">
                <w:rPr>
                  <w:rFonts w:ascii="Calibri Light" w:hAnsi="Calibri Light" w:cs="Calibri Light"/>
                  <w:lang w:val="nl-NL"/>
                </w:rPr>
                <w:t xml:space="preserve">In mijn buurt is voldoende groen </w:t>
              </w:r>
            </w:ins>
          </w:p>
        </w:tc>
        <w:tc>
          <w:tcPr>
            <w:tcW w:w="1368" w:type="dxa"/>
          </w:tcPr>
          <w:p w14:paraId="6D31CD76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8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AA4108B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9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31B74E4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0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604B35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1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C321E2D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2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BC69CF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3" w:author="Mark Gremmen" w:date="2022-08-04T12:24:00Z"/>
                <w:rFonts w:ascii="Calibri Light" w:hAnsi="Calibri Light" w:cs="Calibri Light"/>
                <w:lang w:val="nl-NL"/>
              </w:rPr>
            </w:pPr>
          </w:p>
        </w:tc>
      </w:tr>
      <w:tr w:rsidR="00EF6850" w:rsidRPr="002B7E44" w14:paraId="4BAFF0F5" w14:textId="77777777" w:rsidTr="005B61DE">
        <w:trPr>
          <w:ins w:id="194" w:author="Mark Gremmen" w:date="2022-08-04T12:2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FC8E4E" w14:textId="77777777" w:rsidR="00EF6850" w:rsidRPr="009A2F1D" w:rsidRDefault="00EF6850" w:rsidP="005B61DE">
            <w:pPr>
              <w:keepNext/>
              <w:rPr>
                <w:ins w:id="195" w:author="Mark Gremmen" w:date="2022-08-04T12:24:00Z"/>
                <w:rFonts w:ascii="Calibri Light" w:hAnsi="Calibri Light" w:cs="Calibri Light"/>
                <w:lang w:val="nl-NL"/>
              </w:rPr>
            </w:pPr>
            <w:ins w:id="196" w:author="Mark Gremmen" w:date="2022-08-04T12:24:00Z">
              <w:r w:rsidRPr="009A2F1D">
                <w:rPr>
                  <w:rFonts w:ascii="Calibri Light" w:hAnsi="Calibri Light" w:cs="Calibri Light"/>
                  <w:lang w:val="nl-NL"/>
                </w:rPr>
                <w:t xml:space="preserve">In mijn buurt </w:t>
              </w:r>
              <w:r>
                <w:rPr>
                  <w:rFonts w:ascii="Calibri Light" w:hAnsi="Calibri Light" w:cs="Calibri Light"/>
                  <w:lang w:val="nl-NL"/>
                </w:rPr>
                <w:t>zijn</w:t>
              </w:r>
              <w:r w:rsidRPr="009A2F1D">
                <w:rPr>
                  <w:rFonts w:ascii="Calibri Light" w:hAnsi="Calibri Light" w:cs="Calibri Light"/>
                  <w:lang w:val="nl-NL"/>
                </w:rPr>
                <w:t xml:space="preserve"> voldoende parkeer</w:t>
              </w:r>
              <w:r>
                <w:rPr>
                  <w:rFonts w:ascii="Calibri Light" w:hAnsi="Calibri Light" w:cs="Calibri Light"/>
                  <w:lang w:val="nl-NL"/>
                </w:rPr>
                <w:t>plaatsen</w:t>
              </w:r>
              <w:r w:rsidRPr="009A2F1D">
                <w:rPr>
                  <w:rFonts w:ascii="Calibri Light" w:hAnsi="Calibri Light" w:cs="Calibri Light"/>
                  <w:lang w:val="nl-NL"/>
                </w:rPr>
                <w:t xml:space="preserve"> </w:t>
              </w:r>
              <w:r>
                <w:rPr>
                  <w:rFonts w:ascii="Calibri Light" w:hAnsi="Calibri Light" w:cs="Calibri Light"/>
                  <w:lang w:val="nl-NL"/>
                </w:rPr>
                <w:t>[OPTIONEEL]</w:t>
              </w:r>
            </w:ins>
          </w:p>
        </w:tc>
        <w:tc>
          <w:tcPr>
            <w:tcW w:w="1368" w:type="dxa"/>
          </w:tcPr>
          <w:p w14:paraId="59EBFB75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7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D1AAF64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8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3C75AC9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9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F2811F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0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F5073A1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1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C70BA82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2" w:author="Mark Gremmen" w:date="2022-08-04T12:24:00Z"/>
                <w:rFonts w:ascii="Calibri Light" w:hAnsi="Calibri Light" w:cs="Calibri Light"/>
                <w:lang w:val="nl-NL"/>
              </w:rPr>
            </w:pPr>
          </w:p>
        </w:tc>
      </w:tr>
    </w:tbl>
    <w:p w14:paraId="37BBB7C7" w14:textId="77777777" w:rsidR="00EF6850" w:rsidRDefault="00EF6850" w:rsidP="00EF6850">
      <w:pPr>
        <w:rPr>
          <w:rFonts w:ascii="Calibri Light" w:hAnsi="Calibri Light" w:cs="Calibri Light"/>
          <w:lang w:val="nl-NL"/>
        </w:rPr>
      </w:pPr>
    </w:p>
    <w:p w14:paraId="4FA9CFB1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2F223DCE" w14:textId="77777777" w:rsidR="00AA70D0" w:rsidRPr="009A2F1D" w:rsidRDefault="00AA70D0" w:rsidP="00EF6850">
      <w:pPr>
        <w:rPr>
          <w:ins w:id="203" w:author="Mark Gremmen" w:date="2022-08-04T12:24:00Z"/>
          <w:rFonts w:ascii="Calibri Light" w:hAnsi="Calibri Light" w:cs="Calibri Light"/>
          <w:lang w:val="nl-NL"/>
        </w:rPr>
      </w:pPr>
    </w:p>
    <w:p w14:paraId="2BB4E85D" w14:textId="77777777" w:rsidR="008A6C57" w:rsidRPr="009A2F1D" w:rsidRDefault="008A6C57" w:rsidP="008A6C57">
      <w:pPr>
        <w:keepNext/>
        <w:rPr>
          <w:ins w:id="204" w:author="Mark Gremmen" w:date="2022-08-04T12:25:00Z"/>
          <w:rFonts w:ascii="Calibri Light" w:hAnsi="Calibri Light" w:cs="Calibri Light"/>
          <w:lang w:val="nl-NL"/>
        </w:rPr>
      </w:pPr>
      <w:ins w:id="205" w:author="Mark Gremmen" w:date="2022-08-04T12:25:00Z">
        <w:r w:rsidRPr="00C9457D">
          <w:rPr>
            <w:rFonts w:ascii="Calibri Light" w:hAnsi="Calibri Light" w:cs="Calibri Light"/>
            <w:b/>
            <w:bCs/>
            <w:lang w:val="nl-NL"/>
          </w:rPr>
          <w:lastRenderedPageBreak/>
          <w:t>vz03</w:t>
        </w:r>
        <w:r w:rsidRPr="3DB877A1">
          <w:rPr>
            <w:rFonts w:ascii="Calibri Light" w:hAnsi="Calibri Light" w:cs="Calibri Light"/>
            <w:lang w:val="nl-NL"/>
          </w:rPr>
          <w:t xml:space="preserve"> In hoeverre bent u tevreden over het aanbod van ...</w:t>
        </w:r>
      </w:ins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450"/>
        <w:gridCol w:w="1071"/>
        <w:gridCol w:w="1071"/>
        <w:gridCol w:w="1272"/>
        <w:gridCol w:w="1272"/>
        <w:gridCol w:w="1272"/>
        <w:gridCol w:w="952"/>
      </w:tblGrid>
      <w:tr w:rsidR="008A6C57" w:rsidRPr="009A2F1D" w14:paraId="0B24E475" w14:textId="77777777" w:rsidTr="005B6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206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64310B9" w14:textId="77777777" w:rsidR="008A6C57" w:rsidRPr="009A2F1D" w:rsidRDefault="008A6C57" w:rsidP="005B61DE">
            <w:pPr>
              <w:keepNext/>
              <w:rPr>
                <w:ins w:id="207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5E57A59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08" w:author="Mark Gremmen" w:date="2022-08-04T12:25:00Z"/>
                <w:rFonts w:ascii="Calibri Light" w:hAnsi="Calibri Light" w:cs="Calibri Light"/>
              </w:rPr>
            </w:pPr>
            <w:proofErr w:type="spellStart"/>
            <w:ins w:id="209" w:author="Mark Gremmen" w:date="2022-08-04T12:25:00Z">
              <w:r w:rsidRPr="009A2F1D">
                <w:rPr>
                  <w:rFonts w:ascii="Calibri Light" w:hAnsi="Calibri Light" w:cs="Calibri Light"/>
                </w:rPr>
                <w:t>zeer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tevreden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</w:ins>
          </w:p>
        </w:tc>
        <w:tc>
          <w:tcPr>
            <w:tcW w:w="1368" w:type="dxa"/>
          </w:tcPr>
          <w:p w14:paraId="2F938CD0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10" w:author="Mark Gremmen" w:date="2022-08-04T12:25:00Z"/>
                <w:rFonts w:ascii="Calibri Light" w:hAnsi="Calibri Light" w:cs="Calibri Light"/>
              </w:rPr>
            </w:pPr>
            <w:proofErr w:type="spellStart"/>
            <w:ins w:id="211" w:author="Mark Gremmen" w:date="2022-08-04T12:25:00Z">
              <w:r w:rsidRPr="009A2F1D">
                <w:rPr>
                  <w:rFonts w:ascii="Calibri Light" w:hAnsi="Calibri Light" w:cs="Calibri Light"/>
                </w:rPr>
                <w:t>tevreden</w:t>
              </w:r>
              <w:proofErr w:type="spellEnd"/>
            </w:ins>
          </w:p>
        </w:tc>
        <w:tc>
          <w:tcPr>
            <w:tcW w:w="1368" w:type="dxa"/>
          </w:tcPr>
          <w:p w14:paraId="4A8DD14B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12" w:author="Mark Gremmen" w:date="2022-08-04T12:25:00Z"/>
                <w:rFonts w:ascii="Calibri Light" w:hAnsi="Calibri Light" w:cs="Calibri Light"/>
              </w:rPr>
            </w:pPr>
            <w:proofErr w:type="spellStart"/>
            <w:ins w:id="213" w:author="Mark Gremmen" w:date="2022-08-04T12:25:00Z">
              <w:r w:rsidRPr="009A2F1D">
                <w:rPr>
                  <w:rFonts w:ascii="Calibri Light" w:hAnsi="Calibri Light" w:cs="Calibri Light"/>
                </w:rPr>
                <w:t>niet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tevreden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/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niet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ontevreden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</w:ins>
          </w:p>
        </w:tc>
        <w:tc>
          <w:tcPr>
            <w:tcW w:w="1368" w:type="dxa"/>
          </w:tcPr>
          <w:p w14:paraId="3DA2F9E5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14" w:author="Mark Gremmen" w:date="2022-08-04T12:25:00Z"/>
                <w:rFonts w:ascii="Calibri Light" w:hAnsi="Calibri Light" w:cs="Calibri Light"/>
              </w:rPr>
            </w:pPr>
            <w:proofErr w:type="spellStart"/>
            <w:ins w:id="215" w:author="Mark Gremmen" w:date="2022-08-04T12:25:00Z">
              <w:r w:rsidRPr="009A2F1D">
                <w:rPr>
                  <w:rFonts w:ascii="Calibri Light" w:hAnsi="Calibri Light" w:cs="Calibri Light"/>
                </w:rPr>
                <w:t>ontevreden</w:t>
              </w:r>
              <w:proofErr w:type="spellEnd"/>
            </w:ins>
          </w:p>
        </w:tc>
        <w:tc>
          <w:tcPr>
            <w:tcW w:w="1368" w:type="dxa"/>
          </w:tcPr>
          <w:p w14:paraId="3059A341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16" w:author="Mark Gremmen" w:date="2022-08-04T12:25:00Z"/>
                <w:rFonts w:ascii="Calibri Light" w:hAnsi="Calibri Light" w:cs="Calibri Light"/>
              </w:rPr>
            </w:pPr>
            <w:proofErr w:type="spellStart"/>
            <w:ins w:id="217" w:author="Mark Gremmen" w:date="2022-08-04T12:25:00Z">
              <w:r w:rsidRPr="009A2F1D">
                <w:rPr>
                  <w:rFonts w:ascii="Calibri Light" w:hAnsi="Calibri Light" w:cs="Calibri Light"/>
                </w:rPr>
                <w:t>zeer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ontevreden</w:t>
              </w:r>
              <w:proofErr w:type="spellEnd"/>
            </w:ins>
          </w:p>
        </w:tc>
        <w:tc>
          <w:tcPr>
            <w:tcW w:w="1368" w:type="dxa"/>
          </w:tcPr>
          <w:p w14:paraId="79D8BF04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18" w:author="Mark Gremmen" w:date="2022-08-04T12:25:00Z"/>
                <w:rFonts w:ascii="Calibri Light" w:hAnsi="Calibri Light" w:cs="Calibri Light"/>
              </w:rPr>
            </w:pPr>
            <w:proofErr w:type="spellStart"/>
            <w:ins w:id="219" w:author="Mark Gremmen" w:date="2022-08-04T12:25:00Z">
              <w:r w:rsidRPr="009A2F1D">
                <w:rPr>
                  <w:rFonts w:ascii="Calibri Light" w:hAnsi="Calibri Light" w:cs="Calibri Light"/>
                </w:rPr>
                <w:t>weet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niet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/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geen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mening</w:t>
              </w:r>
              <w:proofErr w:type="spellEnd"/>
            </w:ins>
          </w:p>
        </w:tc>
      </w:tr>
      <w:tr w:rsidR="008A6C57" w:rsidRPr="00867A51" w14:paraId="16AD7962" w14:textId="77777777" w:rsidTr="005B61DE">
        <w:trPr>
          <w:ins w:id="220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15D147A" w14:textId="77777777" w:rsidR="008A6C57" w:rsidRPr="009A2F1D" w:rsidRDefault="008A6C57" w:rsidP="005B61DE">
            <w:pPr>
              <w:keepNext/>
              <w:rPr>
                <w:ins w:id="221" w:author="Mark Gremmen" w:date="2022-08-04T12:25:00Z"/>
                <w:rFonts w:ascii="Calibri Light" w:hAnsi="Calibri Light" w:cs="Calibri Light"/>
                <w:lang w:val="nl-NL"/>
              </w:rPr>
            </w:pPr>
            <w:ins w:id="222" w:author="Mark Gremmen" w:date="2022-08-04T12:25:00Z">
              <w:r>
                <w:rPr>
                  <w:rFonts w:ascii="Calibri Light" w:hAnsi="Calibri Light" w:cs="Calibri Light"/>
                  <w:lang w:val="nl-NL"/>
                </w:rPr>
                <w:t>Winkels voor dagelijkse boodschappen</w:t>
              </w:r>
            </w:ins>
          </w:p>
        </w:tc>
        <w:tc>
          <w:tcPr>
            <w:tcW w:w="1368" w:type="dxa"/>
          </w:tcPr>
          <w:p w14:paraId="0AE75A19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3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8783963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4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73E6FAB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5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4ED1C1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6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7D1C2C4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7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529910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8" w:author="Mark Gremmen" w:date="2022-08-04T12:25:00Z"/>
                <w:rFonts w:ascii="Calibri Light" w:hAnsi="Calibri Light" w:cs="Calibri Light"/>
                <w:lang w:val="nl-NL"/>
              </w:rPr>
            </w:pPr>
          </w:p>
        </w:tc>
      </w:tr>
      <w:tr w:rsidR="008A6C57" w:rsidRPr="002B7E44" w14:paraId="3AB5A936" w14:textId="77777777" w:rsidTr="005B61DE">
        <w:trPr>
          <w:ins w:id="229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8167527" w14:textId="77777777" w:rsidR="008A6C57" w:rsidRPr="009A2F1D" w:rsidRDefault="008A6C57" w:rsidP="005B61DE">
            <w:pPr>
              <w:keepNext/>
              <w:rPr>
                <w:ins w:id="230" w:author="Mark Gremmen" w:date="2022-08-04T12:25:00Z"/>
                <w:rFonts w:ascii="Calibri Light" w:hAnsi="Calibri Light" w:cs="Calibri Light"/>
                <w:lang w:val="nl-NL"/>
              </w:rPr>
            </w:pPr>
            <w:ins w:id="231" w:author="Mark Gremmen" w:date="2022-08-04T12:25:00Z">
              <w:r w:rsidRPr="009A2F1D">
                <w:rPr>
                  <w:rFonts w:ascii="Calibri Light" w:hAnsi="Calibri Light" w:cs="Calibri Light"/>
                  <w:lang w:val="nl-NL"/>
                </w:rPr>
                <w:t>(Gezondheids-) zorgvoorzieningen (</w:t>
              </w:r>
              <w:r>
                <w:rPr>
                  <w:rFonts w:ascii="Calibri Light" w:hAnsi="Calibri Light" w:cs="Calibri Light"/>
                  <w:lang w:val="nl-NL"/>
                </w:rPr>
                <w:t xml:space="preserve">zoals </w:t>
              </w:r>
              <w:r w:rsidRPr="009A2F1D">
                <w:rPr>
                  <w:rFonts w:ascii="Calibri Light" w:hAnsi="Calibri Light" w:cs="Calibri Light"/>
                  <w:lang w:val="nl-NL"/>
                </w:rPr>
                <w:t xml:space="preserve">huisartsenpost, gezondheidscentrum, centrum voor jeugd en gezin, verzorgingstehuis)              </w:t>
              </w:r>
            </w:ins>
          </w:p>
        </w:tc>
        <w:tc>
          <w:tcPr>
            <w:tcW w:w="1368" w:type="dxa"/>
          </w:tcPr>
          <w:p w14:paraId="309916C3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2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C0AF62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3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B9222AA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4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048AE32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5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F4F9738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6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B691E20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7" w:author="Mark Gremmen" w:date="2022-08-04T12:25:00Z"/>
                <w:rFonts w:ascii="Calibri Light" w:hAnsi="Calibri Light" w:cs="Calibri Light"/>
                <w:lang w:val="nl-NL"/>
              </w:rPr>
            </w:pPr>
          </w:p>
        </w:tc>
      </w:tr>
      <w:tr w:rsidR="008A6C57" w:rsidRPr="000D2441" w14:paraId="35534001" w14:textId="77777777" w:rsidTr="005B61DE">
        <w:trPr>
          <w:ins w:id="238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629528F" w14:textId="77777777" w:rsidR="008A6C57" w:rsidRPr="009A2F1D" w:rsidRDefault="008A6C57" w:rsidP="005B61DE">
            <w:pPr>
              <w:keepNext/>
              <w:rPr>
                <w:ins w:id="239" w:author="Mark Gremmen" w:date="2022-08-04T12:25:00Z"/>
                <w:rFonts w:ascii="Calibri Light" w:hAnsi="Calibri Light" w:cs="Calibri Light"/>
                <w:lang w:val="nl-NL"/>
              </w:rPr>
            </w:pPr>
            <w:ins w:id="240" w:author="Mark Gremmen" w:date="2022-08-04T12:25:00Z">
              <w:r w:rsidRPr="5CACD928">
                <w:rPr>
                  <w:rFonts w:ascii="Calibri Light" w:hAnsi="Calibri Light" w:cs="Calibri Light"/>
                  <w:lang w:val="nl-NL"/>
                </w:rPr>
                <w:t xml:space="preserve">Welzijnsvoorzieningen (helpen van  buurtbewoners)              </w:t>
              </w:r>
            </w:ins>
          </w:p>
        </w:tc>
        <w:tc>
          <w:tcPr>
            <w:tcW w:w="1368" w:type="dxa"/>
          </w:tcPr>
          <w:p w14:paraId="5A511EE6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1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51B4D6B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2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760958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3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251380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4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DF5430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5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2AD81A3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6" w:author="Mark Gremmen" w:date="2022-08-04T12:25:00Z"/>
                <w:rFonts w:ascii="Calibri Light" w:hAnsi="Calibri Light" w:cs="Calibri Light"/>
                <w:lang w:val="nl-NL"/>
              </w:rPr>
            </w:pPr>
          </w:p>
        </w:tc>
      </w:tr>
      <w:tr w:rsidR="008A6C57" w:rsidRPr="002B7E44" w14:paraId="1D0AE7A0" w14:textId="77777777" w:rsidTr="005B61DE">
        <w:trPr>
          <w:ins w:id="247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5CB2E85" w14:textId="77777777" w:rsidR="008A6C57" w:rsidRPr="009A2F1D" w:rsidRDefault="008A6C57" w:rsidP="005B61DE">
            <w:pPr>
              <w:keepNext/>
              <w:rPr>
                <w:ins w:id="248" w:author="Mark Gremmen" w:date="2022-08-04T12:25:00Z"/>
                <w:rFonts w:ascii="Calibri Light" w:hAnsi="Calibri Light" w:cs="Calibri Light"/>
                <w:lang w:val="nl-NL"/>
              </w:rPr>
            </w:pPr>
            <w:ins w:id="249" w:author="Mark Gremmen" w:date="2022-08-04T12:25:00Z">
              <w:r>
                <w:rPr>
                  <w:rFonts w:ascii="Calibri Light" w:hAnsi="Calibri Light" w:cs="Calibri Light"/>
                  <w:lang w:val="nl-NL"/>
                </w:rPr>
                <w:t xml:space="preserve">Ontmoetingsplekken (plekken in de buurt voor sociaal contact zoals buurthuis, activiteitencentrum, plein of buurttuin), </w:t>
              </w:r>
            </w:ins>
          </w:p>
        </w:tc>
        <w:tc>
          <w:tcPr>
            <w:tcW w:w="1368" w:type="dxa"/>
          </w:tcPr>
          <w:p w14:paraId="6EC47B15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0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2B2BB82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1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D02CD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2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654F9F1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3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05681F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4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B783160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5" w:author="Mark Gremmen" w:date="2022-08-04T12:25:00Z"/>
                <w:rFonts w:ascii="Calibri Light" w:hAnsi="Calibri Light" w:cs="Calibri Light"/>
                <w:lang w:val="nl-NL"/>
              </w:rPr>
            </w:pPr>
          </w:p>
        </w:tc>
      </w:tr>
      <w:tr w:rsidR="008A6C57" w:rsidRPr="009A2F1D" w14:paraId="3EB0DA81" w14:textId="77777777" w:rsidTr="005B61DE">
        <w:trPr>
          <w:ins w:id="256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6649DFF" w14:textId="77777777" w:rsidR="008A6C57" w:rsidRPr="009A2F1D" w:rsidRDefault="008A6C57" w:rsidP="005B61DE">
            <w:pPr>
              <w:keepNext/>
              <w:rPr>
                <w:ins w:id="257" w:author="Mark Gremmen" w:date="2022-08-04T12:25:00Z"/>
                <w:rFonts w:ascii="Calibri Light" w:hAnsi="Calibri Light" w:cs="Calibri Light"/>
              </w:rPr>
            </w:pPr>
            <w:proofErr w:type="spellStart"/>
            <w:ins w:id="258" w:author="Mark Gremmen" w:date="2022-08-04T12:25:00Z">
              <w:r w:rsidRPr="009A2F1D">
                <w:rPr>
                  <w:rFonts w:ascii="Calibri Light" w:hAnsi="Calibri Light" w:cs="Calibri Light"/>
                </w:rPr>
                <w:t>Speelvoorzieningen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(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kinderen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tot 12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jaar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)        </w:t>
              </w:r>
            </w:ins>
          </w:p>
        </w:tc>
        <w:tc>
          <w:tcPr>
            <w:tcW w:w="1368" w:type="dxa"/>
          </w:tcPr>
          <w:p w14:paraId="1D0E144F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9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02DD7EA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0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9C11535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1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F576CFE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2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7FD24D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3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657B1A6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4" w:author="Mark Gremmen" w:date="2022-08-04T12:25:00Z"/>
                <w:rFonts w:ascii="Calibri Light" w:hAnsi="Calibri Light" w:cs="Calibri Light"/>
              </w:rPr>
            </w:pPr>
          </w:p>
        </w:tc>
      </w:tr>
      <w:tr w:rsidR="008A6C57" w:rsidRPr="009A2F1D" w14:paraId="2EBAF485" w14:textId="77777777" w:rsidTr="005B61DE">
        <w:trPr>
          <w:ins w:id="265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1BB4EB9" w14:textId="77777777" w:rsidR="008A6C57" w:rsidRPr="009A2F1D" w:rsidRDefault="008A6C57" w:rsidP="005B61DE">
            <w:pPr>
              <w:keepNext/>
              <w:rPr>
                <w:ins w:id="266" w:author="Mark Gremmen" w:date="2022-08-04T12:25:00Z"/>
                <w:rFonts w:ascii="Calibri Light" w:hAnsi="Calibri Light" w:cs="Calibri Light"/>
              </w:rPr>
            </w:pPr>
            <w:proofErr w:type="spellStart"/>
            <w:ins w:id="267" w:author="Mark Gremmen" w:date="2022-08-04T12:25:00Z">
              <w:r w:rsidRPr="009A2F1D">
                <w:rPr>
                  <w:rFonts w:ascii="Calibri Light" w:hAnsi="Calibri Light" w:cs="Calibri Light"/>
                </w:rPr>
                <w:t>Sportvoorzieningen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       </w:t>
              </w:r>
            </w:ins>
          </w:p>
        </w:tc>
        <w:tc>
          <w:tcPr>
            <w:tcW w:w="1368" w:type="dxa"/>
          </w:tcPr>
          <w:p w14:paraId="29C7CA1A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8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0A11871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9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6F338E73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0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27ECC518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1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151F22D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2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FC4749F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3" w:author="Mark Gremmen" w:date="2022-08-04T12:25:00Z"/>
                <w:rFonts w:ascii="Calibri Light" w:hAnsi="Calibri Light" w:cs="Calibri Light"/>
              </w:rPr>
            </w:pPr>
          </w:p>
        </w:tc>
      </w:tr>
      <w:tr w:rsidR="008A6C57" w:rsidRPr="002B7E44" w14:paraId="095CEAE2" w14:textId="77777777" w:rsidTr="005B61DE">
        <w:trPr>
          <w:ins w:id="274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543566D" w14:textId="77777777" w:rsidR="008A6C57" w:rsidRPr="005F36B2" w:rsidRDefault="008A6C57" w:rsidP="005B61DE">
            <w:pPr>
              <w:keepNext/>
              <w:rPr>
                <w:ins w:id="275" w:author="Mark Gremmen" w:date="2022-08-04T12:25:00Z"/>
                <w:rFonts w:ascii="Calibri Light" w:hAnsi="Calibri Light" w:cs="Calibri Light"/>
                <w:lang w:val="nl-NL"/>
              </w:rPr>
            </w:pPr>
            <w:ins w:id="276" w:author="Mark Gremmen" w:date="2022-08-04T12:25:00Z">
              <w:r w:rsidRPr="005F36B2">
                <w:rPr>
                  <w:rFonts w:ascii="Calibri Light" w:hAnsi="Calibri Light" w:cs="Calibri Light"/>
                  <w:lang w:val="nl-NL"/>
                </w:rPr>
                <w:t>Culturele voorzieningen (zoals bibliotheek, muziekschool, thea</w:t>
              </w:r>
              <w:r>
                <w:rPr>
                  <w:rFonts w:ascii="Calibri Light" w:hAnsi="Calibri Light" w:cs="Calibri Light"/>
                  <w:lang w:val="nl-NL"/>
                </w:rPr>
                <w:t>ter</w:t>
              </w:r>
              <w:r w:rsidRPr="005F36B2">
                <w:rPr>
                  <w:rFonts w:ascii="Calibri Light" w:hAnsi="Calibri Light" w:cs="Calibri Light"/>
                  <w:lang w:val="nl-NL"/>
                </w:rPr>
                <w:t>)</w:t>
              </w:r>
            </w:ins>
          </w:p>
        </w:tc>
        <w:tc>
          <w:tcPr>
            <w:tcW w:w="1368" w:type="dxa"/>
          </w:tcPr>
          <w:p w14:paraId="135771B6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7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CB20BFE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8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582BD94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9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AFBA59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0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78CAB3D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1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924B3A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2" w:author="Mark Gremmen" w:date="2022-08-04T12:25:00Z"/>
                <w:rFonts w:ascii="Calibri Light" w:hAnsi="Calibri Light" w:cs="Calibri Light"/>
                <w:lang w:val="nl-NL"/>
              </w:rPr>
            </w:pPr>
          </w:p>
        </w:tc>
      </w:tr>
      <w:tr w:rsidR="008A6C57" w:rsidRPr="009A2F1D" w14:paraId="646E6601" w14:textId="77777777" w:rsidTr="005B61DE">
        <w:trPr>
          <w:ins w:id="283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CAB886A" w14:textId="77777777" w:rsidR="008A6C57" w:rsidRPr="009A2F1D" w:rsidRDefault="008A6C57" w:rsidP="005B61DE">
            <w:pPr>
              <w:keepNext/>
              <w:rPr>
                <w:ins w:id="284" w:author="Mark Gremmen" w:date="2022-08-04T12:25:00Z"/>
                <w:rFonts w:ascii="Calibri Light" w:hAnsi="Calibri Light" w:cs="Calibri Light"/>
              </w:rPr>
            </w:pPr>
            <w:proofErr w:type="spellStart"/>
            <w:ins w:id="285" w:author="Mark Gremmen" w:date="2022-08-04T12:25:00Z">
              <w:r w:rsidRPr="009A2F1D">
                <w:rPr>
                  <w:rFonts w:ascii="Calibri Light" w:hAnsi="Calibri Light" w:cs="Calibri Light"/>
                </w:rPr>
                <w:t>Openbaar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vervoer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</w:ins>
          </w:p>
        </w:tc>
        <w:tc>
          <w:tcPr>
            <w:tcW w:w="1368" w:type="dxa"/>
          </w:tcPr>
          <w:p w14:paraId="6B9D19B4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6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4F00E5F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7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8640F48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8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1AAFC8D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9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7A753F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0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94CDAB1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1" w:author="Mark Gremmen" w:date="2022-08-04T12:25:00Z"/>
                <w:rFonts w:ascii="Calibri Light" w:hAnsi="Calibri Light" w:cs="Calibri Light"/>
              </w:rPr>
            </w:pPr>
          </w:p>
        </w:tc>
      </w:tr>
    </w:tbl>
    <w:p w14:paraId="1AAD0848" w14:textId="77777777" w:rsidR="00EF6850" w:rsidRDefault="00EF6850">
      <w:pPr>
        <w:rPr>
          <w:rFonts w:ascii="Calibri Light" w:hAnsi="Calibri Light" w:cs="Calibri Light"/>
          <w:lang w:val="nl-NL"/>
        </w:rPr>
      </w:pPr>
    </w:p>
    <w:p w14:paraId="22D99B51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2CE330F3" w14:textId="77777777" w:rsidR="00AA70D0" w:rsidRPr="009A2F1D" w:rsidRDefault="00AA70D0">
      <w:pPr>
        <w:rPr>
          <w:rFonts w:ascii="Calibri Light" w:hAnsi="Calibri Light" w:cs="Calibri Light"/>
          <w:lang w:val="nl-NL"/>
        </w:rPr>
      </w:pPr>
    </w:p>
    <w:p w14:paraId="61C7B7F9" w14:textId="0E980AE6" w:rsidR="00D93DAA" w:rsidRPr="00601DB1" w:rsidDel="007313EF" w:rsidRDefault="001059C7">
      <w:pPr>
        <w:keepNext/>
        <w:rPr>
          <w:del w:id="292" w:author="Mark Gremmen" w:date="2022-06-03T09:45:00Z"/>
          <w:rFonts w:ascii="Calibri Light" w:hAnsi="Calibri Light" w:cs="Calibri Light"/>
          <w:lang w:val="nl-NL"/>
        </w:rPr>
      </w:pPr>
      <w:del w:id="293" w:author="Mark Gremmen" w:date="2022-06-03T09:45:00Z">
        <w:r w:rsidRPr="00601DB1" w:rsidDel="007313EF">
          <w:rPr>
            <w:rFonts w:ascii="Calibri Light" w:hAnsi="Calibri Light" w:cs="Calibri Light"/>
            <w:lang w:val="nl-NL"/>
          </w:rPr>
          <w:lastRenderedPageBreak/>
          <w:delText>wl08  </w:delText>
        </w:r>
      </w:del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35"/>
        <w:gridCol w:w="1346"/>
        <w:gridCol w:w="1320"/>
        <w:gridCol w:w="1342"/>
        <w:gridCol w:w="1335"/>
        <w:gridCol w:w="1346"/>
        <w:gridCol w:w="1336"/>
      </w:tblGrid>
      <w:tr w:rsidR="00D93DAA" w:rsidRPr="004F3D73" w:rsidDel="007313EF" w14:paraId="3C6710A6" w14:textId="3F338A2C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294" w:author="Mark Gremmen" w:date="2022-06-03T09:4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5E9C092" w14:textId="79E6C4C9" w:rsidR="00D93DAA" w:rsidRPr="00601DB1" w:rsidDel="007313EF" w:rsidRDefault="00D93DAA">
            <w:pPr>
              <w:keepNext/>
              <w:rPr>
                <w:del w:id="295" w:author="Mark Gremmen" w:date="2022-06-03T09:4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8D7735" w14:textId="3020F02F" w:rsidR="00D93DAA" w:rsidRPr="00601DB1" w:rsidDel="007313EF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96" w:author="Mark Gremmen" w:date="2022-06-03T09:45:00Z"/>
                <w:rFonts w:ascii="Calibri Light" w:hAnsi="Calibri Light" w:cs="Calibri Light"/>
                <w:lang w:val="nl-NL"/>
              </w:rPr>
            </w:pPr>
            <w:del w:id="297" w:author="Mark Gremmen" w:date="2022-06-03T09:45:00Z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 xml:space="preserve">helemaal eens </w:delText>
              </w:r>
            </w:del>
          </w:p>
        </w:tc>
        <w:tc>
          <w:tcPr>
            <w:tcW w:w="1368" w:type="dxa"/>
          </w:tcPr>
          <w:p w14:paraId="552301BF" w14:textId="0E235FA5" w:rsidR="00D93DAA" w:rsidRPr="00601DB1" w:rsidDel="007313EF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98" w:author="Mark Gremmen" w:date="2022-06-03T09:45:00Z"/>
                <w:rFonts w:ascii="Calibri Light" w:hAnsi="Calibri Light" w:cs="Calibri Light"/>
                <w:lang w:val="nl-NL"/>
              </w:rPr>
            </w:pPr>
            <w:del w:id="299" w:author="Mark Gremmen" w:date="2022-06-03T09:45:00Z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>eens</w:delText>
              </w:r>
            </w:del>
          </w:p>
        </w:tc>
        <w:tc>
          <w:tcPr>
            <w:tcW w:w="1368" w:type="dxa"/>
          </w:tcPr>
          <w:p w14:paraId="3B06DFE4" w14:textId="5601FF59" w:rsidR="00D93DAA" w:rsidRPr="00601DB1" w:rsidDel="007313EF" w:rsidRDefault="008D43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300" w:author="Mark Gremmen" w:date="2022-06-03T09:45:00Z"/>
                <w:rFonts w:ascii="Calibri Light" w:hAnsi="Calibri Light" w:cs="Calibri Light"/>
                <w:lang w:val="nl-NL"/>
              </w:rPr>
            </w:pPr>
            <w:del w:id="301" w:author="Mark Gremmen" w:date="2022-06-03T09:45:00Z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>n</w:delText>
              </w:r>
              <w:r w:rsidR="00A54AC7" w:rsidRPr="00601DB1" w:rsidDel="007313EF">
                <w:rPr>
                  <w:rFonts w:ascii="Calibri Light" w:hAnsi="Calibri Light" w:cs="Calibri Light"/>
                  <w:lang w:val="nl-NL"/>
                </w:rPr>
                <w:delText>eutr</w:delText>
              </w:r>
              <w:r w:rsidR="003F6C16" w:rsidRPr="00601DB1" w:rsidDel="007313EF">
                <w:rPr>
                  <w:rFonts w:ascii="Calibri Light" w:hAnsi="Calibri Light" w:cs="Calibri Light"/>
                  <w:lang w:val="nl-NL"/>
                </w:rPr>
                <w:delText>a</w:delText>
              </w:r>
              <w:r w:rsidR="00A54AC7" w:rsidRPr="00601DB1" w:rsidDel="007313EF">
                <w:rPr>
                  <w:rFonts w:ascii="Calibri Light" w:hAnsi="Calibri Light" w:cs="Calibri Light"/>
                  <w:lang w:val="nl-NL"/>
                </w:rPr>
                <w:delText>al</w:delText>
              </w:r>
              <w:r w:rsidR="001059C7" w:rsidRPr="00601DB1" w:rsidDel="007313EF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</w:p>
        </w:tc>
        <w:tc>
          <w:tcPr>
            <w:tcW w:w="1368" w:type="dxa"/>
          </w:tcPr>
          <w:p w14:paraId="11C81010" w14:textId="19FB001B" w:rsidR="00D93DAA" w:rsidRPr="00601DB1" w:rsidDel="007313EF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302" w:author="Mark Gremmen" w:date="2022-06-03T09:45:00Z"/>
                <w:rFonts w:ascii="Calibri Light" w:hAnsi="Calibri Light" w:cs="Calibri Light"/>
                <w:lang w:val="nl-NL"/>
              </w:rPr>
            </w:pPr>
            <w:del w:id="303" w:author="Mark Gremmen" w:date="2022-06-03T09:45:00Z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>oneens</w:delText>
              </w:r>
            </w:del>
          </w:p>
        </w:tc>
        <w:tc>
          <w:tcPr>
            <w:tcW w:w="1368" w:type="dxa"/>
          </w:tcPr>
          <w:p w14:paraId="431CEE4F" w14:textId="22F8D56A" w:rsidR="00D93DAA" w:rsidRPr="00601DB1" w:rsidDel="007313EF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304" w:author="Mark Gremmen" w:date="2022-06-03T09:45:00Z"/>
                <w:rFonts w:ascii="Calibri Light" w:hAnsi="Calibri Light" w:cs="Calibri Light"/>
                <w:lang w:val="nl-NL"/>
              </w:rPr>
            </w:pPr>
            <w:del w:id="305" w:author="Mark Gremmen" w:date="2022-06-03T09:45:00Z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>helemaal oneens</w:delText>
              </w:r>
            </w:del>
          </w:p>
        </w:tc>
        <w:tc>
          <w:tcPr>
            <w:tcW w:w="1368" w:type="dxa"/>
          </w:tcPr>
          <w:p w14:paraId="47EF24E4" w14:textId="659C7B50" w:rsidR="00D93DAA" w:rsidRPr="00601DB1" w:rsidDel="007313EF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306" w:author="Mark Gremmen" w:date="2022-06-03T09:45:00Z"/>
                <w:rFonts w:ascii="Calibri Light" w:hAnsi="Calibri Light" w:cs="Calibri Light"/>
                <w:lang w:val="nl-NL"/>
              </w:rPr>
            </w:pPr>
            <w:del w:id="307" w:author="Mark Gremmen" w:date="2022-06-03T09:45:00Z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>weet niet / geen mening</w:delText>
              </w:r>
            </w:del>
          </w:p>
        </w:tc>
      </w:tr>
      <w:tr w:rsidR="00D93DAA" w:rsidRPr="004F3D73" w:rsidDel="007313EF" w14:paraId="0156436C" w14:textId="610B47E1" w:rsidTr="00D93DAA">
        <w:trPr>
          <w:del w:id="308" w:author="Mark Gremmen" w:date="2022-06-03T09:4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8F697A1" w14:textId="2F8EFE80" w:rsidR="00D93DAA" w:rsidRPr="009A2F1D" w:rsidDel="007313EF" w:rsidRDefault="001059C7">
            <w:pPr>
              <w:keepNext/>
              <w:rPr>
                <w:del w:id="309" w:author="Mark Gremmen" w:date="2022-06-03T09:45:00Z"/>
                <w:rFonts w:ascii="Calibri Light" w:hAnsi="Calibri Light" w:cs="Calibri Light"/>
                <w:lang w:val="nl-NL"/>
              </w:rPr>
            </w:pPr>
            <w:del w:id="310" w:author="Mark Gremmen" w:date="2022-06-03T09:43:00Z">
              <w:r w:rsidRPr="009A2F1D" w:rsidDel="00F55D54">
                <w:rPr>
                  <w:rFonts w:ascii="Calibri Light" w:hAnsi="Calibri Light" w:cs="Calibri Light"/>
                  <w:lang w:val="nl-NL"/>
                </w:rPr>
                <w:delText xml:space="preserve">In mijn </w:delText>
              </w:r>
            </w:del>
            <w:del w:id="311" w:author="Mark Gremmen" w:date="2022-06-03T09:45:00Z">
              <w:r w:rsidRPr="009A2F1D" w:rsidDel="007313EF">
                <w:rPr>
                  <w:rFonts w:ascii="Calibri Light" w:hAnsi="Calibri Light" w:cs="Calibri Light"/>
                  <w:lang w:val="nl-NL"/>
                </w:rPr>
                <w:delText xml:space="preserve">buurt </w:delText>
              </w:r>
            </w:del>
            <w:del w:id="312" w:author="Mark Gremmen" w:date="2022-06-03T09:43:00Z">
              <w:r w:rsidRPr="009A2F1D" w:rsidDel="00F55D54">
                <w:rPr>
                  <w:rFonts w:ascii="Calibri Light" w:hAnsi="Calibri Light" w:cs="Calibri Light"/>
                  <w:lang w:val="nl-NL"/>
                </w:rPr>
                <w:delText>zijn</w:delText>
              </w:r>
            </w:del>
            <w:del w:id="313" w:author="Mark Gremmen" w:date="2022-06-03T09:45:00Z">
              <w:r w:rsidRPr="009A2F1D" w:rsidDel="007313EF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id="314" w:author="Mark Gremmen" w:date="2022-06-03T09:40:00Z">
              <w:r w:rsidRPr="009A2F1D" w:rsidDel="00064998">
                <w:rPr>
                  <w:rFonts w:ascii="Calibri Light" w:hAnsi="Calibri Light" w:cs="Calibri Light"/>
                  <w:lang w:val="nl-NL"/>
                </w:rPr>
                <w:delText>weinig tot geen</w:delText>
              </w:r>
            </w:del>
            <w:del w:id="315" w:author="Mark Gremmen" w:date="2022-06-03T09:43:00Z">
              <w:r w:rsidRPr="009A2F1D" w:rsidDel="00F55D54">
                <w:rPr>
                  <w:rFonts w:ascii="Calibri Light" w:hAnsi="Calibri Light" w:cs="Calibri Light"/>
                  <w:lang w:val="nl-NL"/>
                </w:rPr>
                <w:delText xml:space="preserve"> dingen kapot </w:delText>
              </w:r>
            </w:del>
          </w:p>
        </w:tc>
        <w:tc>
          <w:tcPr>
            <w:tcW w:w="1368" w:type="dxa"/>
          </w:tcPr>
          <w:p w14:paraId="0723E7D7" w14:textId="1BC64341" w:rsidR="00D93DAA" w:rsidRPr="009A2F1D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16" w:author="Mark Gremmen" w:date="2022-06-03T09:4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781C93F" w14:textId="200EC46B" w:rsidR="00D93DAA" w:rsidRPr="009A2F1D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17" w:author="Mark Gremmen" w:date="2022-06-03T09:4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123AD3" w14:textId="7192125D" w:rsidR="00D93DAA" w:rsidRPr="009A2F1D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18" w:author="Mark Gremmen" w:date="2022-06-03T09:4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B676852" w14:textId="0BD75D4B" w:rsidR="00D93DAA" w:rsidRPr="009A2F1D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19" w:author="Mark Gremmen" w:date="2022-06-03T09:4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91A106A" w14:textId="6022C21D" w:rsidR="00D93DAA" w:rsidRPr="009A2F1D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20" w:author="Mark Gremmen" w:date="2022-06-03T09:4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7F4B1CF" w14:textId="307DB165" w:rsidR="00D93DAA" w:rsidRPr="009A2F1D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21" w:author="Mark Gremmen" w:date="2022-06-03T09:45:00Z"/>
                <w:rFonts w:ascii="Calibri Light" w:hAnsi="Calibri Light" w:cs="Calibri Light"/>
                <w:lang w:val="nl-NL"/>
              </w:rPr>
            </w:pPr>
          </w:p>
        </w:tc>
      </w:tr>
      <w:tr w:rsidR="00D93DAA" w:rsidRPr="004F3D73" w:rsidDel="007313EF" w14:paraId="2B1323C4" w14:textId="7D7E8F06" w:rsidTr="00D93DAA">
        <w:trPr>
          <w:del w:id="322" w:author="Mark Gremmen" w:date="2022-06-03T09:4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5652507" w14:textId="084E8C9D" w:rsidR="00D93DAA" w:rsidRPr="001A5EAB" w:rsidDel="007313EF" w:rsidRDefault="001059C7">
            <w:pPr>
              <w:keepNext/>
              <w:rPr>
                <w:del w:id="323" w:author="Mark Gremmen" w:date="2022-06-03T09:45:00Z"/>
                <w:rFonts w:ascii="Calibri Light" w:hAnsi="Calibri Light" w:cs="Calibri Light"/>
                <w:lang w:val="nl-NL"/>
                <w:rPrChange w:id="324" w:author="Mark Gremmen" w:date="2022-06-01T12:50:00Z">
                  <w:rPr>
                    <w:del w:id="325" w:author="Mark Gremmen" w:date="2022-06-03T09:45:00Z"/>
                    <w:rFonts w:ascii="Calibri Light" w:hAnsi="Calibri Light" w:cs="Calibri Light"/>
                  </w:rPr>
                </w:rPrChange>
              </w:rPr>
            </w:pPr>
            <w:del w:id="326" w:author="Mark Gremmen" w:date="2022-06-03T09:45:00Z">
              <w:r w:rsidRPr="001A5EAB" w:rsidDel="007313EF">
                <w:rPr>
                  <w:rFonts w:ascii="Calibri Light" w:hAnsi="Calibri Light" w:cs="Calibri Light"/>
                  <w:lang w:val="nl-NL"/>
                  <w:rPrChange w:id="327" w:author="Mark Gremmen" w:date="2022-06-01T12:50:00Z">
                    <w:rPr>
                      <w:rFonts w:ascii="Calibri Light" w:hAnsi="Calibri Light" w:cs="Calibri Light"/>
                    </w:rPr>
                  </w:rPrChange>
                </w:rPr>
                <w:delText xml:space="preserve">Mijn buurt is </w:delText>
              </w:r>
            </w:del>
            <w:del w:id="328" w:author="Mark Gremmen" w:date="2022-06-01T12:50:00Z">
              <w:r w:rsidRPr="001A5EAB" w:rsidDel="001A5EAB">
                <w:rPr>
                  <w:rFonts w:ascii="Calibri Light" w:hAnsi="Calibri Light" w:cs="Calibri Light"/>
                  <w:lang w:val="nl-NL"/>
                  <w:rPrChange w:id="329" w:author="Mark Gremmen" w:date="2022-06-01T12:50:00Z">
                    <w:rPr>
                      <w:rFonts w:ascii="Calibri Light" w:hAnsi="Calibri Light" w:cs="Calibri Light"/>
                    </w:rPr>
                  </w:rPrChange>
                </w:rPr>
                <w:delText>schoon</w:delText>
              </w:r>
            </w:del>
            <w:del w:id="330" w:author="Mark Gremmen" w:date="2022-06-03T09:45:00Z">
              <w:r w:rsidRPr="001A5EAB" w:rsidDel="007313EF">
                <w:rPr>
                  <w:rFonts w:ascii="Calibri Light" w:hAnsi="Calibri Light" w:cs="Calibri Light"/>
                  <w:lang w:val="nl-NL"/>
                  <w:rPrChange w:id="331" w:author="Mark Gremmen" w:date="2022-06-01T12:50:00Z">
                    <w:rPr>
                      <w:rFonts w:ascii="Calibri Light" w:hAnsi="Calibri Light" w:cs="Calibri Light"/>
                    </w:rPr>
                  </w:rPrChange>
                </w:rPr>
                <w:delText xml:space="preserve"> </w:delText>
              </w:r>
            </w:del>
          </w:p>
        </w:tc>
        <w:tc>
          <w:tcPr>
            <w:tcW w:w="1368" w:type="dxa"/>
          </w:tcPr>
          <w:p w14:paraId="744A707B" w14:textId="487527F8" w:rsidR="00D93DAA" w:rsidRPr="001A5EAB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32" w:author="Mark Gremmen" w:date="2022-06-03T09:45:00Z"/>
                <w:rFonts w:ascii="Calibri Light" w:hAnsi="Calibri Light" w:cs="Calibri Light"/>
                <w:lang w:val="nl-NL"/>
                <w:rPrChange w:id="333" w:author="Mark Gremmen" w:date="2022-06-01T12:50:00Z">
                  <w:rPr>
                    <w:del w:id="334" w:author="Mark Gremmen" w:date="2022-06-03T09:45:00Z"/>
                    <w:rFonts w:ascii="Calibri Light" w:hAnsi="Calibri Light" w:cs="Calibri Light"/>
                  </w:rPr>
                </w:rPrChange>
              </w:rPr>
            </w:pPr>
          </w:p>
        </w:tc>
        <w:tc>
          <w:tcPr>
            <w:tcW w:w="1368" w:type="dxa"/>
          </w:tcPr>
          <w:p w14:paraId="66CA1C69" w14:textId="518B3321" w:rsidR="00D93DAA" w:rsidRPr="001A5EAB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35" w:author="Mark Gremmen" w:date="2022-06-03T09:45:00Z"/>
                <w:rFonts w:ascii="Calibri Light" w:hAnsi="Calibri Light" w:cs="Calibri Light"/>
                <w:lang w:val="nl-NL"/>
                <w:rPrChange w:id="336" w:author="Mark Gremmen" w:date="2022-06-01T12:50:00Z">
                  <w:rPr>
                    <w:del w:id="337" w:author="Mark Gremmen" w:date="2022-06-03T09:45:00Z"/>
                    <w:rFonts w:ascii="Calibri Light" w:hAnsi="Calibri Light" w:cs="Calibri Light"/>
                  </w:rPr>
                </w:rPrChange>
              </w:rPr>
            </w:pPr>
          </w:p>
        </w:tc>
        <w:tc>
          <w:tcPr>
            <w:tcW w:w="1368" w:type="dxa"/>
          </w:tcPr>
          <w:p w14:paraId="72B0E08D" w14:textId="64355140" w:rsidR="00D93DAA" w:rsidRPr="001A5EAB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38" w:author="Mark Gremmen" w:date="2022-06-03T09:45:00Z"/>
                <w:rFonts w:ascii="Calibri Light" w:hAnsi="Calibri Light" w:cs="Calibri Light"/>
                <w:lang w:val="nl-NL"/>
                <w:rPrChange w:id="339" w:author="Mark Gremmen" w:date="2022-06-01T12:50:00Z">
                  <w:rPr>
                    <w:del w:id="340" w:author="Mark Gremmen" w:date="2022-06-03T09:45:00Z"/>
                    <w:rFonts w:ascii="Calibri Light" w:hAnsi="Calibri Light" w:cs="Calibri Light"/>
                  </w:rPr>
                </w:rPrChange>
              </w:rPr>
            </w:pPr>
          </w:p>
        </w:tc>
        <w:tc>
          <w:tcPr>
            <w:tcW w:w="1368" w:type="dxa"/>
          </w:tcPr>
          <w:p w14:paraId="06A37D75" w14:textId="6C7B0367" w:rsidR="00D93DAA" w:rsidRPr="001A5EAB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41" w:author="Mark Gremmen" w:date="2022-06-03T09:45:00Z"/>
                <w:rFonts w:ascii="Calibri Light" w:hAnsi="Calibri Light" w:cs="Calibri Light"/>
                <w:lang w:val="nl-NL"/>
                <w:rPrChange w:id="342" w:author="Mark Gremmen" w:date="2022-06-01T12:50:00Z">
                  <w:rPr>
                    <w:del w:id="343" w:author="Mark Gremmen" w:date="2022-06-03T09:45:00Z"/>
                    <w:rFonts w:ascii="Calibri Light" w:hAnsi="Calibri Light" w:cs="Calibri Light"/>
                  </w:rPr>
                </w:rPrChange>
              </w:rPr>
            </w:pPr>
          </w:p>
        </w:tc>
        <w:tc>
          <w:tcPr>
            <w:tcW w:w="1368" w:type="dxa"/>
          </w:tcPr>
          <w:p w14:paraId="4910AB46" w14:textId="463E699F" w:rsidR="00D93DAA" w:rsidRPr="001A5EAB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44" w:author="Mark Gremmen" w:date="2022-06-03T09:45:00Z"/>
                <w:rFonts w:ascii="Calibri Light" w:hAnsi="Calibri Light" w:cs="Calibri Light"/>
                <w:lang w:val="nl-NL"/>
                <w:rPrChange w:id="345" w:author="Mark Gremmen" w:date="2022-06-01T12:50:00Z">
                  <w:rPr>
                    <w:del w:id="346" w:author="Mark Gremmen" w:date="2022-06-03T09:45:00Z"/>
                    <w:rFonts w:ascii="Calibri Light" w:hAnsi="Calibri Light" w:cs="Calibri Light"/>
                  </w:rPr>
                </w:rPrChange>
              </w:rPr>
            </w:pPr>
          </w:p>
        </w:tc>
        <w:tc>
          <w:tcPr>
            <w:tcW w:w="1368" w:type="dxa"/>
          </w:tcPr>
          <w:p w14:paraId="1F8777FF" w14:textId="6366E57B" w:rsidR="00D93DAA" w:rsidRPr="001A5EAB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47" w:author="Mark Gremmen" w:date="2022-06-03T09:45:00Z"/>
                <w:rFonts w:ascii="Calibri Light" w:hAnsi="Calibri Light" w:cs="Calibri Light"/>
                <w:lang w:val="nl-NL"/>
                <w:rPrChange w:id="348" w:author="Mark Gremmen" w:date="2022-06-01T12:50:00Z">
                  <w:rPr>
                    <w:del w:id="349" w:author="Mark Gremmen" w:date="2022-06-03T09:45:00Z"/>
                    <w:rFonts w:ascii="Calibri Light" w:hAnsi="Calibri Light" w:cs="Calibri Light"/>
                  </w:rPr>
                </w:rPrChange>
              </w:rPr>
            </w:pPr>
          </w:p>
        </w:tc>
      </w:tr>
    </w:tbl>
    <w:p w14:paraId="184FDD8A" w14:textId="7B41D63B" w:rsidR="00D93DAA" w:rsidRPr="001500FA" w:rsidDel="007313EF" w:rsidRDefault="00D93DAA">
      <w:pPr>
        <w:rPr>
          <w:del w:id="350" w:author="Mark Gremmen" w:date="2022-06-03T09:45:00Z"/>
          <w:rFonts w:ascii="Calibri Light" w:hAnsi="Calibri Light" w:cs="Calibri Light"/>
          <w:lang w:val="nl-NL"/>
        </w:rPr>
      </w:pPr>
    </w:p>
    <w:p w14:paraId="4AF2A79C" w14:textId="27C49BC8" w:rsidR="00D93DAA" w:rsidRPr="001500FA" w:rsidDel="007313EF" w:rsidRDefault="00D93DAA">
      <w:pPr>
        <w:rPr>
          <w:del w:id="351" w:author="Mark Gremmen" w:date="2022-06-03T09:45:00Z"/>
          <w:rFonts w:ascii="Calibri Light" w:hAnsi="Calibri Light" w:cs="Calibri Light"/>
          <w:lang w:val="nl-NL"/>
        </w:rPr>
      </w:pPr>
    </w:p>
    <w:p w14:paraId="2B74B54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75C032B" w14:textId="5AABAB8B" w:rsidR="00D93DAA" w:rsidRPr="009A2F1D" w:rsidDel="00F50B27" w:rsidRDefault="001059C7">
      <w:pPr>
        <w:keepNext/>
        <w:rPr>
          <w:del w:id="352" w:author="Mark Gremmen" w:date="2022-07-07T09:46:00Z"/>
          <w:rFonts w:ascii="Calibri Light" w:hAnsi="Calibri Light" w:cs="Calibri Light"/>
          <w:lang w:val="nl-NL"/>
        </w:rPr>
      </w:pPr>
      <w:del w:id="353" w:author="Mark Gremmen" w:date="2022-07-07T09:46:00Z">
        <w:r w:rsidRPr="009A2F1D" w:rsidDel="00F50B27">
          <w:rPr>
            <w:rFonts w:ascii="Calibri Light" w:hAnsi="Calibri Light" w:cs="Calibri Light"/>
            <w:lang w:val="nl-NL"/>
          </w:rPr>
          <w:delText xml:space="preserve">Onder </w:delText>
        </w:r>
        <w:r w:rsidRPr="001500FA" w:rsidDel="00F50B27">
          <w:rPr>
            <w:rFonts w:ascii="Calibri Light" w:hAnsi="Calibri Light" w:cs="Calibri Light"/>
            <w:i/>
            <w:iCs/>
            <w:lang w:val="nl-NL"/>
          </w:rPr>
          <w:delText>leefbaarheid</w:delText>
        </w:r>
        <w:r w:rsidRPr="009A2F1D" w:rsidDel="00F50B27">
          <w:rPr>
            <w:rFonts w:ascii="Calibri Light" w:hAnsi="Calibri Light" w:cs="Calibri Light"/>
            <w:lang w:val="nl-NL"/>
          </w:rPr>
          <w:delText xml:space="preserve"> van de buurt verstaan we de omgang tussen bewoners, de veiligheid, </w:delText>
        </w:r>
      </w:del>
      <w:ins w:id="354" w:author="Mark Gremmen" w:date="2022-05-31T13:08:00Z">
        <w:del w:id="355" w:author="Mark Gremmen" w:date="2022-07-07T09:46:00Z">
          <w:r w:rsidR="00893480" w:rsidDel="00F50B27">
            <w:rPr>
              <w:rFonts w:ascii="Calibri Light" w:hAnsi="Calibri Light" w:cs="Calibri Light"/>
              <w:lang w:val="nl-NL"/>
            </w:rPr>
            <w:delText xml:space="preserve">de voorzieningen </w:delText>
          </w:r>
        </w:del>
      </w:ins>
      <w:del w:id="356" w:author="Mark Gremmen" w:date="2022-07-07T09:46:00Z">
        <w:r w:rsidRPr="009A2F1D" w:rsidDel="00F50B27">
          <w:rPr>
            <w:rFonts w:ascii="Calibri Light" w:hAnsi="Calibri Light" w:cs="Calibri Light"/>
            <w:lang w:val="nl-NL"/>
          </w:rPr>
          <w:delText>en de kwaliteit en staat van</w:delText>
        </w:r>
      </w:del>
      <w:ins w:id="357" w:author="Mark Gremmen" w:date="2022-05-31T13:09:00Z">
        <w:del w:id="358" w:author="Mark Gremmen" w:date="2022-07-07T09:46:00Z">
          <w:r w:rsidR="00893480" w:rsidDel="00F50B27">
            <w:rPr>
              <w:rFonts w:ascii="Calibri Light" w:hAnsi="Calibri Light" w:cs="Calibri Light"/>
              <w:lang w:val="nl-NL"/>
            </w:rPr>
            <w:delText xml:space="preserve"> </w:delText>
          </w:r>
        </w:del>
      </w:ins>
      <w:del w:id="359" w:author="Mark Gremmen" w:date="2022-07-07T09:46:00Z">
        <w:r w:rsidRPr="009A2F1D" w:rsidDel="00F50B27">
          <w:rPr>
            <w:rFonts w:ascii="Calibri Light" w:hAnsi="Calibri Light" w:cs="Calibri Light"/>
            <w:lang w:val="nl-NL"/>
          </w:rPr>
          <w:delText xml:space="preserve"> de openbare ruimte. </w:delText>
        </w:r>
      </w:del>
      <w:del w:id="360" w:author="Mark Gremmen" w:date="2022-06-08T14:40:00Z">
        <w:r w:rsidRPr="009A2F1D" w:rsidDel="00CD420B">
          <w:rPr>
            <w:rFonts w:ascii="Calibri Light" w:hAnsi="Calibri Light" w:cs="Calibri Light"/>
            <w:lang w:val="nl-NL"/>
          </w:rPr>
          <w:delText>M.a.w.</w:delText>
        </w:r>
      </w:del>
      <w:del w:id="361" w:author="Mark Gremmen" w:date="2022-07-07T09:46:00Z">
        <w:r w:rsidRPr="009A2F1D" w:rsidDel="00F50B27">
          <w:rPr>
            <w:rFonts w:ascii="Calibri Light" w:hAnsi="Calibri Light" w:cs="Calibri Light"/>
            <w:lang w:val="nl-NL"/>
          </w:rPr>
          <w:delText xml:space="preserve"> de aantrekkelijkheid van de buurt om in te leven.</w:delText>
        </w:r>
      </w:del>
    </w:p>
    <w:p w14:paraId="5FF26B4D" w14:textId="77777777" w:rsidR="00D93DAA" w:rsidRPr="009A2F1D" w:rsidRDefault="00D93DAA">
      <w:pPr>
        <w:rPr>
          <w:del w:id="362" w:author="Mark Gremmen" w:date="2022-07-05T13:52:00Z"/>
          <w:rFonts w:ascii="Calibri Light" w:hAnsi="Calibri Light" w:cs="Calibri Light"/>
          <w:lang w:val="nl-NL"/>
        </w:rPr>
      </w:pPr>
    </w:p>
    <w:p w14:paraId="132CDCD1" w14:textId="6BFF1A11" w:rsidR="00D93DAA" w:rsidRPr="00421D25" w:rsidRDefault="00D93DAA" w:rsidP="0633175D">
      <w:pPr>
        <w:rPr>
          <w:rFonts w:ascii="Calibri Light" w:hAnsi="Calibri Light" w:cs="Calibri Light"/>
          <w:lang w:val="nl-NL"/>
        </w:rPr>
      </w:pPr>
    </w:p>
    <w:p w14:paraId="3B200868" w14:textId="6B398431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363" w:author="Mark Gremmen" w:date="2022-05-31T08:15:00Z">
        <w:r w:rsidRPr="009A2F1D" w:rsidDel="000D2441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364" w:author="Mark Gremmen" w:date="2022-05-31T08:17:00Z">
        <w:r w:rsidRPr="009A2F1D" w:rsidDel="00875AD5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del w:id="365" w:author="Mark Gremmen" w:date="2022-06-13T13:50:00Z">
        <w:r w:rsidR="00875AD5" w:rsidDel="00A423F2">
          <w:rPr>
            <w:rFonts w:ascii="Calibri Light" w:hAnsi="Calibri Light" w:cs="Calibri Light"/>
            <w:lang w:val="nl-NL"/>
          </w:rPr>
          <w:delText>In hoeverre bent u het eens met de volgende In</w:delText>
        </w:r>
      </w:del>
      <w:ins w:id="366" w:author="Mark Gremmen" w:date="2022-07-28T09:30:00Z">
        <w:r w:rsidR="00875AD5" w:rsidRPr="78A7358E">
          <w:rPr>
            <w:rFonts w:ascii="Calibri Light" w:hAnsi="Calibri Light" w:cs="Calibri Light"/>
            <w:lang w:val="nl-NL"/>
          </w:rPr>
          <w:t>In</w:t>
        </w:r>
      </w:ins>
      <w:ins w:id="367" w:author="Mark Gremmen" w:date="2022-05-31T08:17:00Z">
        <w:r w:rsidR="00875AD5">
          <w:rPr>
            <w:rFonts w:ascii="Calibri Light" w:hAnsi="Calibri Light" w:cs="Calibri Light"/>
            <w:lang w:val="nl-NL"/>
          </w:rPr>
          <w:t xml:space="preserve"> hoeverre bent u het </w:t>
        </w:r>
      </w:ins>
      <w:del w:id="368" w:author="Mark Gremmen" w:date="2022-07-07T12:02:00Z">
        <w:r w:rsidR="00875AD5" w:rsidDel="001222BA">
          <w:rPr>
            <w:rFonts w:ascii="Calibri Light" w:hAnsi="Calibri Light" w:cs="Calibri Light"/>
            <w:lang w:val="nl-NL"/>
          </w:rPr>
          <w:delText xml:space="preserve">eens </w:delText>
        </w:r>
      </w:del>
      <w:ins w:id="369" w:author="Mark Gremmen" w:date="2022-07-07T12:02:00Z">
        <w:r w:rsidR="001222BA">
          <w:rPr>
            <w:rFonts w:ascii="Calibri Light" w:hAnsi="Calibri Light" w:cs="Calibri Light"/>
            <w:lang w:val="nl-NL"/>
          </w:rPr>
          <w:t xml:space="preserve">eens of oneens </w:t>
        </w:r>
      </w:ins>
      <w:ins w:id="370" w:author="Mark Gremmen" w:date="2022-05-31T08:17:00Z">
        <w:r w:rsidR="00875AD5">
          <w:rPr>
            <w:rFonts w:ascii="Calibri Light" w:hAnsi="Calibri Light" w:cs="Calibri Light"/>
            <w:lang w:val="nl-NL"/>
          </w:rPr>
          <w:t xml:space="preserve">met de volgende </w:t>
        </w:r>
      </w:ins>
      <w:r w:rsidRPr="009A2F1D">
        <w:rPr>
          <w:rFonts w:ascii="Calibri Light" w:hAnsi="Calibri Light" w:cs="Calibri Light"/>
          <w:lang w:val="nl-NL"/>
        </w:rPr>
        <w:t xml:space="preserve"> </w:t>
      </w:r>
      <w:del w:id="371" w:author="Mark Gremmen" w:date="2022-06-13T10:52:00Z">
        <w:r w:rsidR="008D6671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372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>?</w:t>
      </w:r>
    </w:p>
    <w:p w14:paraId="56EF466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46C1E2E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2CE98D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ACB1B12" w14:textId="224D57CB" w:rsidR="00D93DAA" w:rsidRPr="00CC1DEE" w:rsidDel="00674987" w:rsidRDefault="007F4851">
      <w:pPr>
        <w:keepNext/>
        <w:rPr>
          <w:del w:id="373" w:author="Mark Gremmen" w:date="2022-08-04T12:13:00Z"/>
          <w:rFonts w:ascii="Calibri Light" w:hAnsi="Calibri Light" w:cs="Calibri Light"/>
          <w:lang w:val="nl-NL"/>
        </w:rPr>
      </w:pPr>
      <w:del w:id="374" w:author="Mark Gremmen" w:date="2022-08-04T12:13:00Z">
        <w:r w:rsidDel="00674987">
          <w:rPr>
            <w:rFonts w:ascii="Calibri Light" w:hAnsi="Calibri Light" w:cs="Calibri Light"/>
            <w:lang w:val="nl-NL"/>
          </w:rPr>
          <w:delText>w</w:delText>
        </w:r>
        <w:r w:rsidR="00A54AC7" w:rsidRPr="04D5FEE6" w:rsidDel="00674987">
          <w:rPr>
            <w:rFonts w:ascii="Calibri Light" w:hAnsi="Calibri Light" w:cs="Calibri Light"/>
            <w:lang w:val="nl-NL"/>
          </w:rPr>
          <w:delText>l11  </w:delText>
        </w:r>
      </w:del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66"/>
        <w:gridCol w:w="1342"/>
        <w:gridCol w:w="1312"/>
        <w:gridCol w:w="1337"/>
        <w:gridCol w:w="1330"/>
        <w:gridCol w:w="1342"/>
        <w:gridCol w:w="1331"/>
      </w:tblGrid>
      <w:tr w:rsidR="00D93DAA" w:rsidRPr="002B7E44" w:rsidDel="00674987" w14:paraId="3C37A2BB" w14:textId="10BF4577" w:rsidTr="04D5F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375" w:author="Mark Gremmen" w:date="2022-08-04T12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CDA51A4" w14:textId="0C2DBC9F" w:rsidR="00D93DAA" w:rsidRPr="00CC1DEE" w:rsidDel="00674987" w:rsidRDefault="00D93DAA">
            <w:pPr>
              <w:keepNext/>
              <w:rPr>
                <w:del w:id="376" w:author="Mark Gremmen" w:date="2022-08-04T12:13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E7ABAB8" w14:textId="7E8C1520" w:rsidR="00D93DAA" w:rsidRPr="00CC1DEE" w:rsidDel="0067498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377" w:author="Mark Gremmen" w:date="2022-08-04T12:13:00Z"/>
                <w:rFonts w:ascii="Calibri Light" w:hAnsi="Calibri Light" w:cs="Calibri Light"/>
                <w:lang w:val="nl-NL"/>
              </w:rPr>
            </w:pPr>
            <w:del w:id="378" w:author="Mark Gremmen" w:date="2022-08-04T12:13:00Z">
              <w:r w:rsidRPr="00CC1DEE" w:rsidDel="00674987">
                <w:rPr>
                  <w:rFonts w:ascii="Calibri Light" w:hAnsi="Calibri Light" w:cs="Calibri Light"/>
                  <w:lang w:val="nl-NL"/>
                </w:rPr>
                <w:delText xml:space="preserve">helemaal eens </w:delText>
              </w:r>
            </w:del>
          </w:p>
        </w:tc>
        <w:tc>
          <w:tcPr>
            <w:tcW w:w="1368" w:type="dxa"/>
          </w:tcPr>
          <w:p w14:paraId="455A233F" w14:textId="0751320B" w:rsidR="00D93DAA" w:rsidRPr="00CC1DEE" w:rsidDel="0067498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379" w:author="Mark Gremmen" w:date="2022-08-04T12:13:00Z"/>
                <w:rFonts w:ascii="Calibri Light" w:hAnsi="Calibri Light" w:cs="Calibri Light"/>
                <w:lang w:val="nl-NL"/>
              </w:rPr>
            </w:pPr>
            <w:del w:id="380" w:author="Mark Gremmen" w:date="2022-08-04T12:13:00Z">
              <w:r w:rsidRPr="00CC1DEE" w:rsidDel="00674987">
                <w:rPr>
                  <w:rFonts w:ascii="Calibri Light" w:hAnsi="Calibri Light" w:cs="Calibri Light"/>
                  <w:lang w:val="nl-NL"/>
                </w:rPr>
                <w:delText>eens</w:delText>
              </w:r>
            </w:del>
          </w:p>
        </w:tc>
        <w:tc>
          <w:tcPr>
            <w:tcW w:w="1368" w:type="dxa"/>
          </w:tcPr>
          <w:p w14:paraId="2E071236" w14:textId="7A6BE769" w:rsidR="00D93DAA" w:rsidRPr="00CC1DEE" w:rsidDel="00674987" w:rsidRDefault="00B41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381" w:author="Mark Gremmen" w:date="2022-08-04T12:13:00Z"/>
                <w:rFonts w:ascii="Calibri Light" w:hAnsi="Calibri Light" w:cs="Calibri Light"/>
                <w:lang w:val="nl-NL"/>
              </w:rPr>
            </w:pPr>
            <w:del w:id="382" w:author="Mark Gremmen" w:date="2022-08-04T12:13:00Z">
              <w:r w:rsidRPr="00CC1DEE" w:rsidDel="00674987">
                <w:rPr>
                  <w:rFonts w:ascii="Calibri Light" w:hAnsi="Calibri Light" w:cs="Calibri Light"/>
                  <w:lang w:val="nl-NL"/>
                </w:rPr>
                <w:delText>n</w:delText>
              </w:r>
              <w:r w:rsidR="00A54AC7" w:rsidRPr="00CC1DEE" w:rsidDel="00674987">
                <w:rPr>
                  <w:rFonts w:ascii="Calibri Light" w:hAnsi="Calibri Light" w:cs="Calibri Light"/>
                  <w:lang w:val="nl-NL"/>
                </w:rPr>
                <w:delText>eutr</w:delText>
              </w:r>
              <w:r w:rsidR="00C84157" w:rsidRPr="00CC1DEE" w:rsidDel="00674987">
                <w:rPr>
                  <w:rFonts w:ascii="Calibri Light" w:hAnsi="Calibri Light" w:cs="Calibri Light"/>
                  <w:lang w:val="nl-NL"/>
                </w:rPr>
                <w:delText>a</w:delText>
              </w:r>
              <w:r w:rsidR="00A54AC7" w:rsidRPr="00CC1DEE" w:rsidDel="00674987">
                <w:rPr>
                  <w:rFonts w:ascii="Calibri Light" w:hAnsi="Calibri Light" w:cs="Calibri Light"/>
                  <w:lang w:val="nl-NL"/>
                </w:rPr>
                <w:delText>al</w:delText>
              </w:r>
              <w:r w:rsidR="001059C7" w:rsidRPr="00CC1DEE" w:rsidDel="00674987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</w:p>
        </w:tc>
        <w:tc>
          <w:tcPr>
            <w:tcW w:w="1368" w:type="dxa"/>
          </w:tcPr>
          <w:p w14:paraId="605271CA" w14:textId="569F5691" w:rsidR="00D93DAA" w:rsidRPr="00CC1DEE" w:rsidDel="0067498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383" w:author="Mark Gremmen" w:date="2022-08-04T12:13:00Z"/>
                <w:rFonts w:ascii="Calibri Light" w:hAnsi="Calibri Light" w:cs="Calibri Light"/>
                <w:lang w:val="nl-NL"/>
              </w:rPr>
            </w:pPr>
            <w:del w:id="384" w:author="Mark Gremmen" w:date="2022-08-04T12:13:00Z">
              <w:r w:rsidRPr="00CC1DEE" w:rsidDel="00674987">
                <w:rPr>
                  <w:rFonts w:ascii="Calibri Light" w:hAnsi="Calibri Light" w:cs="Calibri Light"/>
                  <w:lang w:val="nl-NL"/>
                </w:rPr>
                <w:delText>oneens</w:delText>
              </w:r>
            </w:del>
          </w:p>
        </w:tc>
        <w:tc>
          <w:tcPr>
            <w:tcW w:w="1368" w:type="dxa"/>
          </w:tcPr>
          <w:p w14:paraId="55E439DC" w14:textId="6B4BE093" w:rsidR="00D93DAA" w:rsidRPr="00CC1DEE" w:rsidDel="0067498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385" w:author="Mark Gremmen" w:date="2022-08-04T12:13:00Z"/>
                <w:rFonts w:ascii="Calibri Light" w:hAnsi="Calibri Light" w:cs="Calibri Light"/>
                <w:lang w:val="nl-NL"/>
              </w:rPr>
            </w:pPr>
            <w:del w:id="386" w:author="Mark Gremmen" w:date="2022-08-04T12:13:00Z">
              <w:r w:rsidRPr="00CC1DEE" w:rsidDel="00674987">
                <w:rPr>
                  <w:rFonts w:ascii="Calibri Light" w:hAnsi="Calibri Light" w:cs="Calibri Light"/>
                  <w:lang w:val="nl-NL"/>
                </w:rPr>
                <w:delText>helemaal oneens</w:delText>
              </w:r>
            </w:del>
          </w:p>
        </w:tc>
        <w:tc>
          <w:tcPr>
            <w:tcW w:w="1368" w:type="dxa"/>
          </w:tcPr>
          <w:p w14:paraId="2F8C80D8" w14:textId="0C255F22" w:rsidR="00D93DAA" w:rsidRPr="00CC1DEE" w:rsidDel="0067498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387" w:author="Mark Gremmen" w:date="2022-08-04T12:13:00Z"/>
                <w:rFonts w:ascii="Calibri Light" w:hAnsi="Calibri Light" w:cs="Calibri Light"/>
                <w:lang w:val="nl-NL"/>
              </w:rPr>
            </w:pPr>
            <w:del w:id="388" w:author="Mark Gremmen" w:date="2022-08-04T12:13:00Z">
              <w:r w:rsidRPr="00CC1DEE" w:rsidDel="00674987">
                <w:rPr>
                  <w:rFonts w:ascii="Calibri Light" w:hAnsi="Calibri Light" w:cs="Calibri Light"/>
                  <w:lang w:val="nl-NL"/>
                </w:rPr>
                <w:delText>weet niet / geen mening</w:delText>
              </w:r>
            </w:del>
          </w:p>
        </w:tc>
      </w:tr>
      <w:tr w:rsidR="00D93DAA" w:rsidRPr="002B7E44" w:rsidDel="00674987" w14:paraId="0FD9208A" w14:textId="33608981" w:rsidTr="04D5FEE6">
        <w:trPr>
          <w:del w:id="389" w:author="Mark Gremmen" w:date="2022-08-04T12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D6AA59E" w14:textId="0D3E61BB" w:rsidR="00D93DAA" w:rsidRPr="009A2F1D" w:rsidDel="00674987" w:rsidRDefault="4A5B095C">
            <w:pPr>
              <w:keepNext/>
              <w:rPr>
                <w:del w:id="390" w:author="Mark Gremmen" w:date="2022-08-04T12:13:00Z"/>
                <w:rFonts w:ascii="Calibri Light" w:hAnsi="Calibri Light" w:cs="Calibri Light"/>
                <w:lang w:val="nl-NL"/>
              </w:rPr>
            </w:pPr>
            <w:del w:id="391" w:author="Mark Gremmen" w:date="2022-08-04T12:13:00Z">
              <w:r w:rsidRPr="04D5FEE6" w:rsidDel="00674987">
                <w:rPr>
                  <w:rFonts w:ascii="Calibri Light" w:hAnsi="Calibri Light" w:cs="Calibri Light"/>
                  <w:lang w:val="nl-NL"/>
                </w:rPr>
                <w:delText xml:space="preserve">Er wordt voldoende gedaan aan de leefbaarheid van mijn buurt </w:delText>
              </w:r>
            </w:del>
          </w:p>
        </w:tc>
        <w:tc>
          <w:tcPr>
            <w:tcW w:w="1368" w:type="dxa"/>
          </w:tcPr>
          <w:p w14:paraId="3F607564" w14:textId="6BF83C65" w:rsidR="00D93DAA" w:rsidRPr="009A2F1D" w:rsidDel="0067498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92" w:author="Mark Gremmen" w:date="2022-08-04T12:13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28452BE" w14:textId="2D31CCA7" w:rsidR="00D93DAA" w:rsidRPr="009A2F1D" w:rsidDel="0067498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93" w:author="Mark Gremmen" w:date="2022-08-04T12:13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96745EC" w14:textId="6A84F41D" w:rsidR="00D93DAA" w:rsidRPr="009A2F1D" w:rsidDel="0067498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94" w:author="Mark Gremmen" w:date="2022-08-04T12:13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9F25529" w14:textId="0995E763" w:rsidR="00D93DAA" w:rsidRPr="009A2F1D" w:rsidDel="0067498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95" w:author="Mark Gremmen" w:date="2022-08-04T12:13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B9EB5A" w14:textId="56DA7530" w:rsidR="00D93DAA" w:rsidRPr="009A2F1D" w:rsidDel="0067498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96" w:author="Mark Gremmen" w:date="2022-08-04T12:13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7868CEC" w14:textId="15CEA36F" w:rsidR="00D93DAA" w:rsidRPr="009A2F1D" w:rsidDel="0067498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97" w:author="Mark Gremmen" w:date="2022-08-04T12:13:00Z"/>
                <w:rFonts w:ascii="Calibri Light" w:hAnsi="Calibri Light" w:cs="Calibri Light"/>
                <w:lang w:val="nl-NL"/>
              </w:rPr>
            </w:pPr>
          </w:p>
        </w:tc>
      </w:tr>
    </w:tbl>
    <w:p w14:paraId="17C209B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9FB016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13AED65" w14:textId="3CDC3A9A" w:rsidR="00D93DAA" w:rsidRPr="009A2F1D" w:rsidRDefault="00FA24E3" w:rsidP="5CACD928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b/>
          <w:bCs/>
          <w:lang w:val="nl-NL"/>
        </w:rPr>
        <w:lastRenderedPageBreak/>
        <w:t>w</w:t>
      </w:r>
      <w:r w:rsidR="00D93DAA" w:rsidRPr="00D437E4">
        <w:rPr>
          <w:rFonts w:ascii="Calibri Light" w:hAnsi="Calibri Light" w:cs="Calibri Light"/>
          <w:b/>
          <w:bCs/>
          <w:lang w:val="nl-NL"/>
        </w:rPr>
        <w:t>l09</w:t>
      </w:r>
      <w:r w:rsidR="00D93DAA" w:rsidRPr="5CACD928">
        <w:rPr>
          <w:rFonts w:ascii="Calibri Light" w:hAnsi="Calibri Light" w:cs="Calibri Light"/>
          <w:lang w:val="nl-NL"/>
        </w:rPr>
        <w:t xml:space="preserve"> </w:t>
      </w:r>
      <w:ins w:id="398" w:author="Mark Gremmen" w:date="2022-08-03T13:51:00Z">
        <w:r w:rsidR="00407D87" w:rsidRPr="00A654C6">
          <w:rPr>
            <w:rFonts w:ascii="Calibri Light" w:hAnsi="Calibri Light" w:cs="Calibri Light"/>
            <w:lang w:val="nl-NL"/>
          </w:rPr>
          <w:t>[OPTIONEEL]</w:t>
        </w:r>
      </w:ins>
      <w:r w:rsidR="00D93DAA" w:rsidRPr="5CACD928">
        <w:rPr>
          <w:rFonts w:ascii="Calibri Light" w:hAnsi="Calibri Light" w:cs="Calibri Light"/>
          <w:lang w:val="nl-NL"/>
        </w:rPr>
        <w:t xml:space="preserve">Is </w:t>
      </w:r>
      <w:del w:id="399" w:author="Mark Gremmen" w:date="2022-07-27T13:39:00Z">
        <w:r w:rsidR="00D93DAA" w:rsidRPr="5CACD928" w:rsidDel="007F1DB8">
          <w:rPr>
            <w:rFonts w:ascii="Calibri Light" w:hAnsi="Calibri Light" w:cs="Calibri Light"/>
            <w:lang w:val="nl-NL"/>
          </w:rPr>
          <w:delText xml:space="preserve">de leefbaarheid van </w:delText>
        </w:r>
      </w:del>
      <w:r w:rsidR="00D93DAA" w:rsidRPr="5CACD928">
        <w:rPr>
          <w:rFonts w:ascii="Calibri Light" w:hAnsi="Calibri Light" w:cs="Calibri Light"/>
          <w:lang w:val="nl-NL"/>
        </w:rPr>
        <w:t>uw buurt de afgelopen jaren vooruit gegaan, achteruit gegaan of gelijk gebleven?</w:t>
      </w:r>
      <w:r w:rsidR="00206142">
        <w:rPr>
          <w:rFonts w:ascii="Calibri Light" w:hAnsi="Calibri Light" w:cs="Calibri Light"/>
          <w:lang w:val="nl-NL"/>
        </w:rPr>
        <w:t xml:space="preserve"> </w:t>
      </w:r>
    </w:p>
    <w:p w14:paraId="1C0C6445" w14:textId="5B1DF9A4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duidelijk vooruitgegaan </w:t>
      </w:r>
    </w:p>
    <w:p w14:paraId="56660119" w14:textId="34D50E5B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del w:id="400" w:author="Mark Gremmen" w:date="2022-08-04T12:16:00Z">
        <w:r w:rsidRPr="00F50B27" w:rsidDel="00491B31">
          <w:rPr>
            <w:rFonts w:ascii="Calibri Light" w:hAnsi="Calibri Light" w:cs="Calibri Light"/>
            <w:lang w:val="nl-NL"/>
          </w:rPr>
          <w:delText xml:space="preserve">enigszins </w:delText>
        </w:r>
      </w:del>
      <w:ins w:id="401" w:author="Mark Gremmen" w:date="2022-08-04T12:16:00Z">
        <w:r w:rsidR="00491B31">
          <w:rPr>
            <w:rFonts w:ascii="Calibri Light" w:hAnsi="Calibri Light" w:cs="Calibri Light"/>
            <w:lang w:val="nl-NL"/>
          </w:rPr>
          <w:t>een beetje</w:t>
        </w:r>
        <w:r w:rsidR="00491B31" w:rsidRPr="00F50B27">
          <w:rPr>
            <w:rFonts w:ascii="Calibri Light" w:hAnsi="Calibri Light" w:cs="Calibri Light"/>
            <w:lang w:val="nl-NL"/>
          </w:rPr>
          <w:t xml:space="preserve"> </w:t>
        </w:r>
      </w:ins>
      <w:r w:rsidRPr="00F50B27">
        <w:rPr>
          <w:rFonts w:ascii="Calibri Light" w:hAnsi="Calibri Light" w:cs="Calibri Light"/>
          <w:lang w:val="nl-NL"/>
        </w:rPr>
        <w:t xml:space="preserve">vooruitgegaan </w:t>
      </w:r>
    </w:p>
    <w:p w14:paraId="54C4B72F" w14:textId="616C389B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niet vooruit- of achteruitgegaan </w:t>
      </w:r>
    </w:p>
    <w:p w14:paraId="41EF57FA" w14:textId="12A161D3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>e</w:t>
      </w:r>
      <w:ins w:id="402" w:author="Mark Gremmen" w:date="2022-08-04T12:16:00Z">
        <w:r w:rsidR="00491B31">
          <w:rPr>
            <w:rFonts w:ascii="Calibri Light" w:hAnsi="Calibri Light" w:cs="Calibri Light"/>
            <w:lang w:val="nl-NL"/>
          </w:rPr>
          <w:t>en beetje</w:t>
        </w:r>
      </w:ins>
      <w:del w:id="403" w:author="Mark Gremmen" w:date="2022-08-04T12:16:00Z">
        <w:r w:rsidRPr="00F50B27" w:rsidDel="00491B31">
          <w:rPr>
            <w:rFonts w:ascii="Calibri Light" w:hAnsi="Calibri Light" w:cs="Calibri Light"/>
            <w:lang w:val="nl-NL"/>
          </w:rPr>
          <w:delText>nigszins</w:delText>
        </w:r>
      </w:del>
      <w:r w:rsidRPr="00F50B27">
        <w:rPr>
          <w:rFonts w:ascii="Calibri Light" w:hAnsi="Calibri Light" w:cs="Calibri Light"/>
          <w:lang w:val="nl-NL"/>
        </w:rPr>
        <w:t xml:space="preserve"> achteruitgegaan </w:t>
      </w:r>
    </w:p>
    <w:p w14:paraId="11C8E82E" w14:textId="1DE19147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duidelijk achteruitgegaan </w:t>
      </w:r>
    </w:p>
    <w:p w14:paraId="67D9352F" w14:textId="6657CE96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>weet niet / geen mening</w:t>
      </w:r>
    </w:p>
    <w:p w14:paraId="65FEF98B" w14:textId="6E57B106" w:rsidR="00D93DAA" w:rsidRPr="00AA70D0" w:rsidRDefault="00D93DAA" w:rsidP="00AA70D0">
      <w:pPr>
        <w:keepNext/>
        <w:spacing w:before="120"/>
        <w:rPr>
          <w:ins w:id="404" w:author="Mark Gremmen" w:date="2022-06-13T14:30:00Z"/>
          <w:rFonts w:ascii="Calibri Light" w:hAnsi="Calibri Light" w:cs="Calibri Light"/>
          <w:lang w:val="nl-NL"/>
        </w:rPr>
      </w:pPr>
    </w:p>
    <w:p w14:paraId="0B88700F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488717A6" w14:textId="77777777" w:rsidR="00697064" w:rsidRPr="009A2F1D" w:rsidRDefault="00697064">
      <w:pPr>
        <w:rPr>
          <w:rFonts w:ascii="Calibri Light" w:hAnsi="Calibri Light" w:cs="Calibri Light"/>
          <w:lang w:val="nl-NL"/>
        </w:rPr>
      </w:pPr>
    </w:p>
    <w:p w14:paraId="01B83EEA" w14:textId="6310300F" w:rsidR="00D93DAA" w:rsidRPr="009A2F1D" w:rsidRDefault="00FA24E3">
      <w:pPr>
        <w:keepNext/>
        <w:rPr>
          <w:rFonts w:ascii="Calibri Light" w:hAnsi="Calibri Light" w:cs="Calibri Light"/>
          <w:lang w:val="nl-NL"/>
        </w:rPr>
      </w:pPr>
      <w:ins w:id="405" w:author="Mark Gremmen" w:date="2022-08-03T14:07:00Z">
        <w:r>
          <w:rPr>
            <w:rFonts w:ascii="Calibri Light" w:hAnsi="Calibri Light" w:cs="Calibri Light"/>
            <w:b/>
            <w:bCs/>
            <w:lang w:val="nl-NL"/>
          </w:rPr>
          <w:t>w</w:t>
        </w:r>
      </w:ins>
      <w:r w:rsidR="001059C7" w:rsidRPr="00FA24E3">
        <w:rPr>
          <w:rFonts w:ascii="Calibri Light" w:hAnsi="Calibri Light" w:cs="Calibri Light"/>
          <w:b/>
          <w:bCs/>
          <w:lang w:val="nl-NL"/>
        </w:rPr>
        <w:t>l10</w:t>
      </w:r>
      <w:r w:rsidR="001059C7" w:rsidRPr="349E07B5">
        <w:rPr>
          <w:rFonts w:ascii="Calibri Light" w:hAnsi="Calibri Light" w:cs="Calibri Light"/>
          <w:lang w:val="nl-NL"/>
        </w:rPr>
        <w:t xml:space="preserve"> </w:t>
      </w:r>
      <w:ins w:id="406" w:author="Mark Gremmen" w:date="2022-07-08T11:31:00Z">
        <w:r w:rsidR="001059C7" w:rsidRPr="349E07B5">
          <w:rPr>
            <w:rFonts w:ascii="Calibri Light" w:hAnsi="Calibri Light" w:cs="Calibri Light"/>
            <w:lang w:val="nl-NL"/>
          </w:rPr>
          <w:t>Welke</w:t>
        </w:r>
      </w:ins>
      <w:del w:id="407" w:author="Mark Gremmen" w:date="2022-07-08T11:31:00Z">
        <w:r w:rsidR="00A54AC7" w:rsidRPr="349E07B5" w:rsidDel="001059C7">
          <w:rPr>
            <w:rFonts w:ascii="Calibri Light" w:hAnsi="Calibri Light" w:cs="Calibri Light"/>
            <w:lang w:val="nl-NL"/>
          </w:rPr>
          <w:delText>Heeft u</w:delText>
        </w:r>
      </w:del>
      <w:r w:rsidR="001059C7" w:rsidRPr="349E07B5">
        <w:rPr>
          <w:rFonts w:ascii="Calibri Light" w:hAnsi="Calibri Light" w:cs="Calibri Light"/>
          <w:lang w:val="nl-NL"/>
        </w:rPr>
        <w:t xml:space="preserve"> </w:t>
      </w:r>
      <w:del w:id="408" w:author="Mark Gremmen" w:date="2022-07-08T11:13:00Z">
        <w:r w:rsidR="00A54AC7" w:rsidRPr="349E07B5" w:rsidDel="001059C7">
          <w:rPr>
            <w:rFonts w:ascii="Calibri Light" w:hAnsi="Calibri Light" w:cs="Calibri Light"/>
            <w:lang w:val="nl-NL"/>
          </w:rPr>
          <w:delText>suggesties</w:delText>
        </w:r>
      </w:del>
      <w:ins w:id="409" w:author="Mark Gremmen" w:date="2022-07-08T11:13:00Z">
        <w:r w:rsidR="001059C7" w:rsidRPr="349E07B5">
          <w:rPr>
            <w:rFonts w:ascii="Calibri Light" w:hAnsi="Calibri Light" w:cs="Calibri Light"/>
            <w:lang w:val="nl-NL"/>
          </w:rPr>
          <w:t>ideeën</w:t>
        </w:r>
      </w:ins>
      <w:r w:rsidR="001059C7" w:rsidRPr="349E07B5">
        <w:rPr>
          <w:rFonts w:ascii="Calibri Light" w:hAnsi="Calibri Light" w:cs="Calibri Light"/>
          <w:lang w:val="nl-NL"/>
        </w:rPr>
        <w:t xml:space="preserve"> </w:t>
      </w:r>
      <w:ins w:id="410" w:author="Mark Gremmen" w:date="2022-07-08T11:31:00Z">
        <w:r w:rsidR="001059C7" w:rsidRPr="349E07B5">
          <w:rPr>
            <w:rFonts w:ascii="Calibri Light" w:hAnsi="Calibri Light" w:cs="Calibri Light"/>
            <w:lang w:val="nl-NL"/>
          </w:rPr>
          <w:t xml:space="preserve">heeft u </w:t>
        </w:r>
      </w:ins>
      <w:ins w:id="411" w:author="Mark Gremmen" w:date="2022-07-28T08:36:00Z">
        <w:r w:rsidR="00C96553">
          <w:rPr>
            <w:rFonts w:ascii="Calibri Light" w:hAnsi="Calibri Light" w:cs="Calibri Light"/>
            <w:lang w:val="nl-NL"/>
          </w:rPr>
          <w:t>om</w:t>
        </w:r>
      </w:ins>
      <w:r w:rsidR="001059C7" w:rsidRPr="349E07B5">
        <w:rPr>
          <w:rFonts w:ascii="Calibri Light" w:hAnsi="Calibri Light" w:cs="Calibri Light"/>
          <w:lang w:val="nl-NL"/>
        </w:rPr>
        <w:t xml:space="preserve"> uw buurt te verbeteren?</w:t>
      </w:r>
      <w:ins w:id="412" w:author="Mark Gremmen" w:date="2022-06-01T12:31:00Z">
        <w:r w:rsidR="00453AAD" w:rsidRPr="349E07B5">
          <w:rPr>
            <w:rFonts w:ascii="Calibri Light" w:hAnsi="Calibri Light" w:cs="Calibri Light"/>
            <w:lang w:val="nl-NL"/>
          </w:rPr>
          <w:t xml:space="preserve"> </w:t>
        </w:r>
      </w:ins>
    </w:p>
    <w:p w14:paraId="14523C53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31E1012A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1FF67DE7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4E48D1FF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5AACFDA0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398AC2B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BE05DFD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1A2609C1" w14:textId="66F16894" w:rsidR="0633175D" w:rsidRDefault="0633175D" w:rsidP="0633175D">
      <w:pPr>
        <w:rPr>
          <w:rFonts w:ascii="Calibri Light" w:hAnsi="Calibri Light" w:cs="Calibri Light"/>
          <w:lang w:val="nl-NL"/>
        </w:rPr>
      </w:pPr>
    </w:p>
    <w:p w14:paraId="73394956" w14:textId="0037FCCA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022657">
        <w:rPr>
          <w:rFonts w:ascii="Calibri Light" w:hAnsi="Calibri Light" w:cs="Calibri Light"/>
          <w:b/>
          <w:bCs/>
          <w:lang w:val="nl-NL"/>
        </w:rPr>
        <w:lastRenderedPageBreak/>
        <w:t>wl16</w:t>
      </w:r>
      <w:r w:rsidRPr="43A2B355">
        <w:rPr>
          <w:rFonts w:ascii="Calibri Light" w:hAnsi="Calibri Light" w:cs="Calibri Light"/>
          <w:lang w:val="nl-NL"/>
        </w:rPr>
        <w:t xml:space="preserve"> </w:t>
      </w:r>
      <w:del w:id="413" w:author="Mark Gremmen" w:date="2022-07-05T11:32:00Z">
        <w:r w:rsidRPr="43A2B355" w:rsidDel="001059C7">
          <w:rPr>
            <w:rFonts w:ascii="Calibri Light" w:hAnsi="Calibri Light" w:cs="Calibri Light"/>
            <w:lang w:val="nl-NL"/>
          </w:rPr>
          <w:delText>Hoe waardeert</w:delText>
        </w:r>
      </w:del>
      <w:ins w:id="414" w:author="Mark Gremmen" w:date="2022-07-05T11:32:00Z">
        <w:r w:rsidRPr="43A2B355">
          <w:rPr>
            <w:rFonts w:ascii="Calibri Light" w:hAnsi="Calibri Light" w:cs="Calibri Light"/>
            <w:lang w:val="nl-NL"/>
          </w:rPr>
          <w:t xml:space="preserve">Wat vindt </w:t>
        </w:r>
      </w:ins>
      <w:del w:id="415" w:author="Mark Gremmen" w:date="2022-07-05T11:32:00Z">
        <w:r w:rsidRPr="43A2B355" w:rsidDel="001059C7">
          <w:rPr>
            <w:rFonts w:ascii="Calibri Light" w:hAnsi="Calibri Light" w:cs="Calibri Light"/>
            <w:lang w:val="nl-NL"/>
          </w:rPr>
          <w:delText xml:space="preserve"> </w:delText>
        </w:r>
      </w:del>
      <w:r w:rsidRPr="43A2B355">
        <w:rPr>
          <w:rFonts w:ascii="Calibri Light" w:hAnsi="Calibri Light" w:cs="Calibri Light"/>
          <w:lang w:val="nl-NL"/>
        </w:rPr>
        <w:t>u</w:t>
      </w:r>
      <w:ins w:id="416" w:author="Mark Gremmen" w:date="2022-07-05T11:32:00Z">
        <w:r w:rsidRPr="43A2B355">
          <w:rPr>
            <w:rFonts w:ascii="Calibri Light" w:hAnsi="Calibri Light" w:cs="Calibri Light"/>
            <w:lang w:val="nl-NL"/>
          </w:rPr>
          <w:t xml:space="preserve"> van</w:t>
        </w:r>
      </w:ins>
      <w:r w:rsidRPr="43A2B355">
        <w:rPr>
          <w:rFonts w:ascii="Calibri Light" w:hAnsi="Calibri Light" w:cs="Calibri Light"/>
          <w:lang w:val="nl-NL"/>
        </w:rPr>
        <w:t xml:space="preserve"> de zorg van uw gemeente voor uw woon- en leefomgeving?</w:t>
      </w:r>
      <w:r w:rsidRPr="0049418E">
        <w:rPr>
          <w:lang w:val="nl-NL"/>
        </w:rPr>
        <w:br/>
      </w:r>
      <w:r w:rsidRPr="0049418E">
        <w:rPr>
          <w:lang w:val="nl-NL"/>
        </w:rPr>
        <w:br/>
      </w:r>
      <w:r w:rsidRPr="43A2B355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77BF622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04253A0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232FD98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7DB84E8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22AA80D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021E920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69D5C88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497B9C2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2623116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2A5ECEC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123014B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996A710" w14:textId="77777777" w:rsidR="00D93DAA" w:rsidRPr="009A2F1D" w:rsidRDefault="00D93DAA">
      <w:pPr>
        <w:rPr>
          <w:rFonts w:ascii="Calibri Light" w:hAnsi="Calibri Light" w:cs="Calibri Light"/>
        </w:rPr>
      </w:pPr>
    </w:p>
    <w:p w14:paraId="7EFEB8A4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39CD71F4" w14:textId="77777777" w:rsidR="00CE47A9" w:rsidRDefault="00CE47A9" w:rsidP="0633175D">
      <w:pPr>
        <w:rPr>
          <w:rFonts w:ascii="Calibri Light" w:hAnsi="Calibri Light" w:cs="Calibri Light"/>
        </w:rPr>
      </w:pPr>
    </w:p>
    <w:p w14:paraId="2A688BB0" w14:textId="02B8382E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349E07B5">
        <w:rPr>
          <w:rFonts w:ascii="Calibri Light" w:hAnsi="Calibri Light" w:cs="Calibri Light"/>
          <w:lang w:val="nl-NL"/>
        </w:rPr>
        <w:t xml:space="preserve">De volgende </w:t>
      </w:r>
      <w:del w:id="417" w:author="Mark Gremmen" w:date="2022-06-13T10:52:00Z">
        <w:r w:rsidRPr="349E07B5" w:rsidDel="008D6671">
          <w:rPr>
            <w:rFonts w:ascii="Calibri Light" w:hAnsi="Calibri Light" w:cs="Calibri Light"/>
            <w:lang w:val="nl-NL"/>
          </w:rPr>
          <w:delText>stellingen</w:delText>
        </w:r>
      </w:del>
      <w:ins w:id="418" w:author="Mark Gremmen" w:date="2022-06-13T10:52:00Z">
        <w:r w:rsidR="00497C1D" w:rsidRPr="349E07B5">
          <w:rPr>
            <w:rFonts w:ascii="Calibri Light" w:hAnsi="Calibri Light" w:cs="Calibri Light"/>
            <w:lang w:val="nl-NL"/>
          </w:rPr>
          <w:t>uitspraken</w:t>
        </w:r>
      </w:ins>
      <w:r w:rsidRPr="349E07B5">
        <w:rPr>
          <w:rFonts w:ascii="Calibri Light" w:hAnsi="Calibri Light" w:cs="Calibri Light"/>
          <w:lang w:val="nl-NL"/>
        </w:rPr>
        <w:t xml:space="preserve"> gaan over het </w:t>
      </w:r>
      <w:del w:id="419" w:author="Mark Gremmen" w:date="2022-06-13T14:40:00Z">
        <w:r w:rsidRPr="349E07B5" w:rsidDel="001059C7">
          <w:rPr>
            <w:rFonts w:ascii="Calibri Light" w:hAnsi="Calibri Light" w:cs="Calibri Light"/>
            <w:lang w:val="nl-NL"/>
          </w:rPr>
          <w:delText>betrekken van</w:delText>
        </w:r>
      </w:del>
      <w:ins w:id="420" w:author="Mark Gremmen" w:date="2022-06-13T14:40:00Z">
        <w:r w:rsidR="00E51AAF" w:rsidRPr="349E07B5">
          <w:rPr>
            <w:rFonts w:ascii="Calibri Light" w:hAnsi="Calibri Light" w:cs="Calibri Light"/>
            <w:lang w:val="nl-NL"/>
          </w:rPr>
          <w:t>samenwerk</w:t>
        </w:r>
      </w:ins>
      <w:ins w:id="421" w:author="Mark Gremmen" w:date="2022-06-13T14:43:00Z">
        <w:r w:rsidR="006B1DCB" w:rsidRPr="349E07B5">
          <w:rPr>
            <w:rFonts w:ascii="Calibri Light" w:hAnsi="Calibri Light" w:cs="Calibri Light"/>
            <w:lang w:val="nl-NL"/>
          </w:rPr>
          <w:t>en</w:t>
        </w:r>
      </w:ins>
      <w:ins w:id="422" w:author="Mark Gremmen" w:date="2022-06-13T14:40:00Z">
        <w:r w:rsidR="00E51AAF" w:rsidRPr="349E07B5">
          <w:rPr>
            <w:rFonts w:ascii="Calibri Light" w:hAnsi="Calibri Light" w:cs="Calibri Light"/>
            <w:lang w:val="nl-NL"/>
          </w:rPr>
          <w:t xml:space="preserve"> met </w:t>
        </w:r>
      </w:ins>
      <w:del w:id="423" w:author="Mark Gremmen" w:date="2022-06-13T14:40:00Z">
        <w:r w:rsidRPr="349E07B5" w:rsidDel="001059C7">
          <w:rPr>
            <w:rFonts w:ascii="Calibri Light" w:hAnsi="Calibri Light" w:cs="Calibri Light"/>
            <w:lang w:val="nl-NL"/>
          </w:rPr>
          <w:delText xml:space="preserve"> </w:delText>
        </w:r>
      </w:del>
      <w:r w:rsidRPr="349E07B5">
        <w:rPr>
          <w:rFonts w:ascii="Calibri Light" w:hAnsi="Calibri Light" w:cs="Calibri Light"/>
          <w:lang w:val="nl-NL"/>
        </w:rPr>
        <w:t xml:space="preserve">buurtbewoners en </w:t>
      </w:r>
      <w:ins w:id="424" w:author="Mark Gremmen" w:date="2022-06-13T10:56:00Z">
        <w:r w:rsidR="003208C2" w:rsidRPr="349E07B5">
          <w:rPr>
            <w:rFonts w:ascii="Calibri Light" w:hAnsi="Calibri Light" w:cs="Calibri Light"/>
            <w:lang w:val="nl-NL"/>
          </w:rPr>
          <w:t>vrijwilligers</w:t>
        </w:r>
      </w:ins>
      <w:del w:id="425" w:author="Mark Gremmen" w:date="2022-06-13T10:56:00Z">
        <w:r w:rsidRPr="349E07B5" w:rsidDel="001059C7">
          <w:rPr>
            <w:rFonts w:ascii="Calibri Light" w:hAnsi="Calibri Light" w:cs="Calibri Light"/>
            <w:lang w:val="nl-NL"/>
          </w:rPr>
          <w:delText>-</w:delText>
        </w:r>
      </w:del>
      <w:r w:rsidRPr="349E07B5">
        <w:rPr>
          <w:rFonts w:ascii="Calibri Light" w:hAnsi="Calibri Light" w:cs="Calibri Light"/>
          <w:lang w:val="nl-NL"/>
        </w:rPr>
        <w:t xml:space="preserve">organisaties bij de </w:t>
      </w:r>
      <w:del w:id="426" w:author="Mark Gremmen" w:date="2022-07-08T11:28:00Z">
        <w:r w:rsidRPr="349E07B5" w:rsidDel="001059C7">
          <w:rPr>
            <w:rFonts w:ascii="Calibri Light" w:hAnsi="Calibri Light" w:cs="Calibri Light"/>
            <w:lang w:val="nl-NL"/>
          </w:rPr>
          <w:delText>buurt</w:delText>
        </w:r>
      </w:del>
      <w:ins w:id="427" w:author="Mark Gremmen" w:date="2022-08-05T13:48:00Z">
        <w:r w:rsidR="00AF4DC6">
          <w:rPr>
            <w:rFonts w:ascii="Calibri Light" w:hAnsi="Calibri Light" w:cs="Calibri Light"/>
            <w:lang w:val="nl-NL"/>
          </w:rPr>
          <w:t>inzet</w:t>
        </w:r>
      </w:ins>
      <w:del w:id="428" w:author="Mark Gremmen" w:date="2022-08-05T13:48:00Z">
        <w:r w:rsidRPr="349E07B5" w:rsidDel="00AF4DC6">
          <w:rPr>
            <w:rFonts w:ascii="Calibri Light" w:hAnsi="Calibri Light" w:cs="Calibri Light"/>
            <w:lang w:val="nl-NL"/>
          </w:rPr>
          <w:delText>aanpak van</w:delText>
        </w:r>
      </w:del>
      <w:ins w:id="429" w:author="Mark Gremmen" w:date="2022-08-05T13:48:00Z">
        <w:r w:rsidR="00AF4DC6">
          <w:rPr>
            <w:rFonts w:ascii="Calibri Light" w:hAnsi="Calibri Light" w:cs="Calibri Light"/>
            <w:lang w:val="nl-NL"/>
          </w:rPr>
          <w:t xml:space="preserve"> voor</w:t>
        </w:r>
      </w:ins>
      <w:r w:rsidRPr="349E07B5">
        <w:rPr>
          <w:rFonts w:ascii="Calibri Light" w:hAnsi="Calibri Light" w:cs="Calibri Light"/>
          <w:lang w:val="nl-NL"/>
        </w:rPr>
        <w:t xml:space="preserve"> de </w:t>
      </w:r>
      <w:ins w:id="430" w:author="Mark Gremmen" w:date="2022-07-08T11:28:00Z">
        <w:r w:rsidRPr="349E07B5">
          <w:rPr>
            <w:rFonts w:ascii="Calibri Light" w:hAnsi="Calibri Light" w:cs="Calibri Light"/>
            <w:lang w:val="nl-NL"/>
          </w:rPr>
          <w:t>buurt</w:t>
        </w:r>
      </w:ins>
      <w:del w:id="431" w:author="Mark Gremmen" w:date="2022-07-08T11:28:00Z">
        <w:r w:rsidRPr="349E07B5" w:rsidDel="001059C7">
          <w:rPr>
            <w:rFonts w:ascii="Calibri Light" w:hAnsi="Calibri Light" w:cs="Calibri Light"/>
            <w:lang w:val="nl-NL"/>
          </w:rPr>
          <w:delText>leefbaarheid</w:delText>
        </w:r>
      </w:del>
      <w:r w:rsidRPr="349E07B5">
        <w:rPr>
          <w:rFonts w:ascii="Calibri Light" w:hAnsi="Calibri Light" w:cs="Calibri Light"/>
          <w:lang w:val="nl-NL"/>
        </w:rPr>
        <w:t>.</w:t>
      </w:r>
      <w:r w:rsidRPr="00A6105F">
        <w:rPr>
          <w:lang w:val="nl-NL"/>
        </w:rPr>
        <w:br/>
      </w:r>
      <w:r w:rsidRPr="00A6105F">
        <w:rPr>
          <w:lang w:val="nl-NL"/>
        </w:rPr>
        <w:br/>
      </w:r>
      <w:del w:id="432" w:author="Mark Gremmen" w:date="2022-05-31T08:15:00Z">
        <w:r w:rsidRPr="349E07B5" w:rsidDel="001059C7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433" w:author="Mark Gremmen" w:date="2022-05-31T08:17:00Z">
        <w:r w:rsidRPr="349E07B5" w:rsidDel="001059C7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434" w:author="Mark Gremmen" w:date="2022-05-31T08:17:00Z">
        <w:r w:rsidR="00875AD5" w:rsidRPr="349E07B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id="435" w:author="Mark Gremmen" w:date="2022-07-07T12:02:00Z">
        <w:r w:rsidR="001222BA" w:rsidRPr="349E07B5">
          <w:rPr>
            <w:rFonts w:ascii="Calibri Light" w:hAnsi="Calibri Light" w:cs="Calibri Light"/>
            <w:lang w:val="nl-NL"/>
          </w:rPr>
          <w:t xml:space="preserve">eens </w:t>
        </w:r>
      </w:ins>
      <w:ins w:id="436" w:author="Mark Gremmen" w:date="2022-05-31T08:17:00Z">
        <w:r w:rsidR="00875AD5" w:rsidRPr="349E07B5">
          <w:rPr>
            <w:rFonts w:ascii="Calibri Light" w:hAnsi="Calibri Light" w:cs="Calibri Light"/>
            <w:lang w:val="nl-NL"/>
          </w:rPr>
          <w:t xml:space="preserve">met de volgende </w:t>
        </w:r>
      </w:ins>
      <w:r w:rsidRPr="349E07B5">
        <w:rPr>
          <w:rFonts w:ascii="Calibri Light" w:hAnsi="Calibri Light" w:cs="Calibri Light"/>
          <w:lang w:val="nl-NL"/>
        </w:rPr>
        <w:t xml:space="preserve"> </w:t>
      </w:r>
      <w:del w:id="437" w:author="Mark Gremmen" w:date="2022-06-13T10:52:00Z">
        <w:r w:rsidRPr="349E07B5" w:rsidDel="008D6671">
          <w:rPr>
            <w:rFonts w:ascii="Calibri Light" w:hAnsi="Calibri Light" w:cs="Calibri Light"/>
            <w:lang w:val="nl-NL"/>
          </w:rPr>
          <w:delText>stellingen</w:delText>
        </w:r>
      </w:del>
      <w:ins w:id="438" w:author="Mark Gremmen" w:date="2022-06-13T10:52:00Z">
        <w:r w:rsidR="00497C1D" w:rsidRPr="349E07B5">
          <w:rPr>
            <w:rFonts w:ascii="Calibri Light" w:hAnsi="Calibri Light" w:cs="Calibri Light"/>
            <w:lang w:val="nl-NL"/>
          </w:rPr>
          <w:t>uitspraken</w:t>
        </w:r>
      </w:ins>
      <w:r w:rsidRPr="349E07B5">
        <w:rPr>
          <w:rFonts w:ascii="Calibri Light" w:hAnsi="Calibri Light" w:cs="Calibri Light"/>
          <w:lang w:val="nl-NL"/>
        </w:rPr>
        <w:t>?</w:t>
      </w:r>
    </w:p>
    <w:p w14:paraId="07C395C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2F1612F" w14:textId="11193EA0" w:rsidR="00D93DAA" w:rsidRPr="009A2F1D" w:rsidRDefault="00D93DAA" w:rsidP="0633175D">
      <w:pPr>
        <w:rPr>
          <w:rFonts w:ascii="Calibri Light" w:hAnsi="Calibri Light" w:cs="Calibri Light"/>
          <w:lang w:val="nl-NL"/>
        </w:rPr>
      </w:pPr>
    </w:p>
    <w:p w14:paraId="012A00F3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CE29AE">
        <w:rPr>
          <w:rFonts w:ascii="Calibri Light" w:hAnsi="Calibri Light" w:cs="Calibri Light"/>
          <w:b/>
          <w:bCs/>
        </w:rPr>
        <w:lastRenderedPageBreak/>
        <w:t>wl12</w:t>
      </w:r>
      <w:r w:rsidRPr="009A2F1D">
        <w:rPr>
          <w:rFonts w:ascii="Calibri Light" w:hAnsi="Calibri Light" w:cs="Calibri Light"/>
        </w:rPr>
        <w:t xml:space="preserve">  De </w:t>
      </w:r>
      <w:proofErr w:type="spellStart"/>
      <w:r w:rsidRPr="009A2F1D">
        <w:rPr>
          <w:rFonts w:ascii="Calibri Light" w:hAnsi="Calibri Light" w:cs="Calibri Light"/>
        </w:rPr>
        <w:t>gemeente</w:t>
      </w:r>
      <w:proofErr w:type="spellEnd"/>
      <w:r w:rsidRPr="009A2F1D">
        <w:rPr>
          <w:rFonts w:ascii="Calibri Light" w:hAnsi="Calibri Light" w:cs="Calibri Light"/>
        </w:rPr>
        <w:t xml:space="preserve">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216"/>
        <w:gridCol w:w="1240"/>
        <w:gridCol w:w="1088"/>
        <w:gridCol w:w="1214"/>
        <w:gridCol w:w="1177"/>
        <w:gridCol w:w="1241"/>
        <w:gridCol w:w="1184"/>
      </w:tblGrid>
      <w:tr w:rsidR="006B1DCB" w:rsidRPr="009A2F1D" w14:paraId="02E63F61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3731896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18306B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0AA51AC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7B013A0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791B1FE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20A42F0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55ADAD8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6B1DCB" w:rsidRPr="002B7E44" w14:paraId="4A9D66C9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61A15F9" w14:textId="7C45DA5B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del w:id="439" w:author="Mark Gremmen" w:date="2022-06-13T14:26:00Z">
              <w:r w:rsidRPr="009A2F1D" w:rsidDel="00CA191F">
                <w:rPr>
                  <w:rFonts w:ascii="Calibri Light" w:hAnsi="Calibri Light" w:cs="Calibri Light"/>
                  <w:lang w:val="nl-NL"/>
                </w:rPr>
                <w:delText xml:space="preserve">Betrekt </w:delText>
              </w:r>
            </w:del>
            <w:ins w:id="440" w:author="Mark Gremmen" w:date="2022-06-13T14:43:00Z">
              <w:r w:rsidR="006B1DCB">
                <w:rPr>
                  <w:rFonts w:ascii="Calibri Light" w:hAnsi="Calibri Light" w:cs="Calibri Light"/>
                  <w:lang w:val="nl-NL"/>
                </w:rPr>
                <w:t>W</w:t>
              </w:r>
            </w:ins>
            <w:ins w:id="441" w:author="Mark Gremmen" w:date="2022-06-13T14:26:00Z">
              <w:r w:rsidR="00CA191F">
                <w:rPr>
                  <w:rFonts w:ascii="Calibri Light" w:hAnsi="Calibri Light" w:cs="Calibri Light"/>
                  <w:lang w:val="nl-NL"/>
                </w:rPr>
                <w:t xml:space="preserve">erkt samen met 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>de buurt</w:t>
            </w:r>
            <w:r w:rsidR="00866DA6">
              <w:rPr>
                <w:rFonts w:ascii="Calibri Light" w:hAnsi="Calibri Light" w:cs="Calibri Light"/>
                <w:lang w:val="nl-NL"/>
              </w:rPr>
              <w:t xml:space="preserve"> </w:t>
            </w:r>
            <w:ins w:id="442" w:author="Mark Gremmen" w:date="2022-08-03T13:24:00Z">
              <w:r w:rsidR="001511A4" w:rsidRPr="008D15AD">
                <w:rPr>
                  <w:rStyle w:val="normaltextrun"/>
                  <w:rFonts w:ascii="Calibri Light" w:hAnsi="Calibri Light" w:cs="Calibri Light"/>
                  <w:color w:val="000000"/>
                  <w:bdr w:val="none" w:sz="0" w:space="0" w:color="auto" w:frame="1"/>
                  <w:lang w:val="nl-NL"/>
                </w:rPr>
                <w:t>aan plannen, activiteiten en voorzieningen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del w:id="443" w:author="Mark Gremmen" w:date="2022-06-10T09:55:00Z">
              <w:r w:rsidRPr="009A2F1D" w:rsidDel="00011F5A">
                <w:rPr>
                  <w:rFonts w:ascii="Calibri Light" w:hAnsi="Calibri Light" w:cs="Calibri Light"/>
                  <w:lang w:val="nl-NL"/>
                </w:rPr>
                <w:delText>voldoende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del w:id="444" w:author="Mark Gremmen" w:date="2022-06-13T14:27:00Z">
              <w:r w:rsidRPr="009A2F1D" w:rsidDel="00CA191F">
                <w:rPr>
                  <w:rFonts w:ascii="Calibri Light" w:hAnsi="Calibri Light" w:cs="Calibri Light"/>
                  <w:lang w:val="nl-NL"/>
                </w:rPr>
                <w:delText>de aanpak</w:delText>
              </w:r>
            </w:del>
            <w:del w:id="445" w:author="Mark Gremmen" w:date="2022-06-08T15:37:00Z">
              <w:r w:rsidRPr="009A2F1D" w:rsidDel="00F77591">
                <w:rPr>
                  <w:rFonts w:ascii="Calibri Light" w:hAnsi="Calibri Light" w:cs="Calibri Light"/>
                  <w:lang w:val="nl-NL"/>
                </w:rPr>
                <w:delText xml:space="preserve">van de leefbaarheid </w:delText>
              </w:r>
            </w:del>
          </w:p>
        </w:tc>
        <w:tc>
          <w:tcPr>
            <w:tcW w:w="1368" w:type="dxa"/>
          </w:tcPr>
          <w:p w14:paraId="41C9D1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688DFC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BFD901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98E72A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8D0C9C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CD9CD1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6B1DCB" w:rsidRPr="002B7E44" w14:paraId="77DC9C9A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37D03DD" w14:textId="1A2172BF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del w:id="446" w:author="Mark Gremmen" w:date="2022-06-13T13:02:00Z">
              <w:r w:rsidRPr="009A2F1D" w:rsidDel="0007121B">
                <w:rPr>
                  <w:rFonts w:ascii="Calibri Light" w:hAnsi="Calibri Light" w:cs="Calibri Light"/>
                  <w:lang w:val="nl-NL"/>
                </w:rPr>
                <w:delText>Doet een beroep op de</w:delText>
              </w:r>
            </w:del>
            <w:ins w:id="447" w:author="Mark Gremmen" w:date="2022-06-13T13:02:00Z">
              <w:r w:rsidR="0007121B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id="448" w:author="Mark Gremmen" w:date="2022-08-02T09:29:00Z">
              <w:r w:rsidRPr="009A2F1D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ins w:id="449" w:author="Mark Gremmen" w:date="2022-06-13T13:53:00Z">
              <w:r w:rsidR="007F1330">
                <w:rPr>
                  <w:rFonts w:ascii="Calibri Light" w:hAnsi="Calibri Light" w:cs="Calibri Light"/>
                  <w:lang w:val="nl-NL"/>
                </w:rPr>
                <w:t>G</w:t>
              </w:r>
            </w:ins>
            <w:ins w:id="450" w:author="Mark Gremmen" w:date="2022-06-13T13:52:00Z">
              <w:r w:rsidR="007F1330">
                <w:rPr>
                  <w:rFonts w:ascii="Calibri Light" w:hAnsi="Calibri Light" w:cs="Calibri Light"/>
                  <w:lang w:val="nl-NL"/>
                </w:rPr>
                <w:t xml:space="preserve">eeft </w:t>
              </w:r>
            </w:ins>
            <w:ins w:id="451" w:author="Mark Gremmen" w:date="2022-06-13T13:53:00Z">
              <w:r w:rsidR="007F1330">
                <w:rPr>
                  <w:rFonts w:ascii="Calibri Light" w:hAnsi="Calibri Light" w:cs="Calibri Light"/>
                  <w:lang w:val="nl-NL"/>
                </w:rPr>
                <w:t xml:space="preserve">de buurt de ruimte om </w:t>
              </w:r>
            </w:ins>
            <w:ins w:id="452" w:author="Mark Gremmen" w:date="2022-08-04T09:34:00Z">
              <w:r w:rsidR="00787D16">
                <w:rPr>
                  <w:rFonts w:ascii="Calibri Light" w:hAnsi="Calibri Light" w:cs="Calibri Light"/>
                  <w:lang w:val="nl-NL"/>
                </w:rPr>
                <w:t xml:space="preserve">hun </w:t>
              </w:r>
            </w:ins>
            <w:ins w:id="453" w:author="Mark Gremmen" w:date="2022-06-13T14:28:00Z">
              <w:r w:rsidR="00CA191F" w:rsidRPr="00CA191F">
                <w:rPr>
                  <w:rFonts w:ascii="Calibri Light" w:hAnsi="Calibri Light" w:cs="Calibri Light"/>
                  <w:lang w:val="nl-NL"/>
                </w:rPr>
                <w:t>ideeën</w:t>
              </w:r>
            </w:ins>
            <w:ins w:id="454" w:author="Mark Gremmen" w:date="2022-06-13T13:53:00Z">
              <w:r w:rsidR="007F1330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ins w:id="455" w:author="Mark Gremmen" w:date="2022-06-13T14:10:00Z">
              <w:r w:rsidR="00930CDF">
                <w:rPr>
                  <w:rFonts w:ascii="Calibri Light" w:hAnsi="Calibri Light" w:cs="Calibri Light"/>
                  <w:lang w:val="nl-NL"/>
                </w:rPr>
                <w:t xml:space="preserve">en plannen </w:t>
              </w:r>
            </w:ins>
            <w:ins w:id="456" w:author="Mark Gremmen" w:date="2022-06-13T14:41:00Z">
              <w:r w:rsidR="006B1DCB">
                <w:rPr>
                  <w:rFonts w:ascii="Calibri Light" w:hAnsi="Calibri Light" w:cs="Calibri Light"/>
                  <w:lang w:val="nl-NL"/>
                </w:rPr>
                <w:t>uit te voeren</w:t>
              </w:r>
            </w:ins>
            <w:del w:id="457" w:author="Mark Gremmen" w:date="2022-06-13T13:53:00Z">
              <w:r w:rsidRPr="009A2F1D" w:rsidDel="007F1330">
                <w:rPr>
                  <w:rFonts w:ascii="Calibri Light" w:hAnsi="Calibri Light" w:cs="Calibri Light"/>
                  <w:lang w:val="nl-NL"/>
                </w:rPr>
                <w:delText>buurtbewoners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del w:id="458" w:author="Mark Gremmen" w:date="2022-06-13T13:54:00Z">
              <w:r w:rsidRPr="009A2F1D" w:rsidDel="007F1330">
                <w:rPr>
                  <w:rFonts w:ascii="Calibri Light" w:hAnsi="Calibri Light" w:cs="Calibri Light"/>
                  <w:lang w:val="nl-NL"/>
                </w:rPr>
                <w:delText xml:space="preserve">om zelf een bijdrage te leveren </w:delText>
              </w:r>
            </w:del>
            <w:del w:id="459" w:author="Mark Gremmen" w:date="2022-06-08T15:37:00Z">
              <w:r w:rsidRPr="009A2F1D" w:rsidDel="00F77591">
                <w:rPr>
                  <w:rFonts w:ascii="Calibri Light" w:hAnsi="Calibri Light" w:cs="Calibri Light"/>
                  <w:lang w:val="nl-NL"/>
                </w:rPr>
                <w:delText xml:space="preserve">aan de leefbaarheid </w:delText>
              </w:r>
            </w:del>
          </w:p>
        </w:tc>
        <w:tc>
          <w:tcPr>
            <w:tcW w:w="1368" w:type="dxa"/>
          </w:tcPr>
          <w:p w14:paraId="3E09FCC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032CFF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861B5C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787C58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EB26A6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DA96D8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6B1DCB" w:rsidRPr="002B7E44" w14:paraId="2F9FB771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570ACBD" w14:textId="19998D4D" w:rsidR="00D93DAA" w:rsidRPr="009A2F1D" w:rsidRDefault="00105DA1">
            <w:pPr>
              <w:keepNext/>
              <w:rPr>
                <w:rFonts w:ascii="Calibri Light" w:hAnsi="Calibri Light" w:cs="Calibri Light"/>
                <w:lang w:val="nl-NL"/>
              </w:rPr>
            </w:pPr>
            <w:bookmarkStart w:id="460" w:name="_Hlk104534965"/>
            <w:ins w:id="461" w:author="Mark Gremmen" w:date="2022-08-03T13:27:00Z">
              <w:r>
                <w:rPr>
                  <w:rStyle w:val="normaltextrun"/>
                  <w:rFonts w:ascii="Calibri Light" w:hAnsi="Calibri Light" w:cs="Calibri Light"/>
                  <w:color w:val="333333"/>
                  <w:shd w:val="clear" w:color="auto" w:fill="FFFFFF"/>
                  <w:lang w:val="nl-NL"/>
                </w:rPr>
                <w:t>H</w:t>
              </w:r>
              <w:r w:rsidR="00921335" w:rsidRPr="00105DA1">
                <w:rPr>
                  <w:rStyle w:val="normaltextrun"/>
                  <w:rFonts w:ascii="Calibri Light" w:hAnsi="Calibri Light" w:cs="Calibri Light"/>
                  <w:color w:val="333333"/>
                  <w:shd w:val="clear" w:color="auto" w:fill="FFFFFF"/>
                  <w:lang w:val="nl-NL"/>
                </w:rPr>
                <w:t>elpt inwoners bij het uitvoeren van hun </w:t>
              </w:r>
              <w:r w:rsidR="00921335" w:rsidRPr="00105DA1">
                <w:rPr>
                  <w:rStyle w:val="normaltextrun"/>
                  <w:rFonts w:ascii="Calibri Light" w:hAnsi="Calibri Light" w:cs="Calibri Light"/>
                  <w:strike/>
                  <w:color w:val="D13438"/>
                  <w:shd w:val="clear" w:color="auto" w:fill="FFFFFF"/>
                  <w:lang w:val="nl-NL"/>
                </w:rPr>
                <w:t xml:space="preserve"> </w:t>
              </w:r>
              <w:r w:rsidR="00921335" w:rsidRPr="00105DA1">
                <w:rPr>
                  <w:rStyle w:val="normaltextrun"/>
                  <w:rFonts w:ascii="Calibri Light" w:hAnsi="Calibri Light" w:cs="Calibri Light"/>
                  <w:color w:val="333333"/>
                  <w:shd w:val="clear" w:color="auto" w:fill="FFFFFF"/>
                  <w:lang w:val="nl-NL"/>
                </w:rPr>
                <w:t>idee</w:t>
              </w:r>
              <w:r w:rsidR="00921335" w:rsidRPr="00A216F8">
                <w:rPr>
                  <w:rStyle w:val="normaltextrun"/>
                  <w:rFonts w:ascii="Calibri Light" w:hAnsi="Calibri Light" w:cs="Calibri Light"/>
                  <w:color w:val="000000"/>
                  <w:shd w:val="clear" w:color="auto" w:fill="FFFFFF"/>
                  <w:lang w:val="nl-NL"/>
                </w:rPr>
                <w:t>ë</w:t>
              </w:r>
              <w:r w:rsidR="00921335" w:rsidRPr="00105DA1">
                <w:rPr>
                  <w:rStyle w:val="normaltextrun"/>
                  <w:rFonts w:ascii="Calibri Light" w:hAnsi="Calibri Light" w:cs="Calibri Light"/>
                  <w:color w:val="333333"/>
                  <w:shd w:val="clear" w:color="auto" w:fill="FFFFFF"/>
                  <w:lang w:val="nl-NL"/>
                </w:rPr>
                <w:t>n en plannen</w:t>
              </w:r>
              <w:r w:rsidR="00921335" w:rsidRPr="00105DA1">
                <w:rPr>
                  <w:rStyle w:val="normaltextrun"/>
                  <w:rFonts w:ascii="Calibri Light" w:hAnsi="Calibri Light" w:cs="Calibri Light"/>
                  <w:color w:val="000000"/>
                  <w:shd w:val="clear" w:color="auto" w:fill="FFFFFF"/>
                  <w:lang w:val="nl-NL"/>
                </w:rPr>
                <w:t>.</w:t>
              </w:r>
            </w:ins>
            <w:del w:id="462" w:author="Mark Gremmen" w:date="2022-08-03T13:27:00Z">
              <w:r w:rsidR="001059C7" w:rsidRPr="009A2F1D" w:rsidDel="00921335">
                <w:rPr>
                  <w:rFonts w:ascii="Calibri Light" w:hAnsi="Calibri Light" w:cs="Calibri Light"/>
                  <w:lang w:val="nl-NL"/>
                </w:rPr>
                <w:delText xml:space="preserve">Ondersteunt </w:delText>
              </w:r>
            </w:del>
            <w:del w:id="463" w:author="Mark Gremmen" w:date="2022-06-13T13:56:00Z">
              <w:r w:rsidR="001059C7" w:rsidRPr="009A2F1D" w:rsidDel="007F1330">
                <w:rPr>
                  <w:rFonts w:ascii="Calibri Light" w:hAnsi="Calibri Light" w:cs="Calibri Light"/>
                  <w:lang w:val="nl-NL"/>
                </w:rPr>
                <w:delText>buurtinitiatieven</w:delText>
              </w:r>
            </w:del>
            <w:ins w:id="464" w:author="Mark Gremmen" w:date="2022-06-13T13:54:00Z">
              <w:r w:rsidR="007F1330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id="465" w:author="Mark Gremmen" w:date="2022-08-03T13:27:00Z">
              <w:r w:rsidR="001059C7" w:rsidRPr="009A2F1D" w:rsidDel="00921335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id="466" w:author="Mark Gremmen" w:date="2022-06-08T15:37:00Z">
              <w:r w:rsidR="001059C7" w:rsidRPr="009A2F1D" w:rsidDel="00F77591">
                <w:rPr>
                  <w:rFonts w:ascii="Calibri Light" w:hAnsi="Calibri Light" w:cs="Calibri Light"/>
                  <w:lang w:val="nl-NL"/>
                </w:rPr>
                <w:delText xml:space="preserve">op het gebied van leefbaarheid </w:delText>
              </w:r>
            </w:del>
            <w:del w:id="467" w:author="Mark Gremmen" w:date="2022-06-10T09:55:00Z">
              <w:r w:rsidR="001059C7" w:rsidRPr="009A2F1D" w:rsidDel="00011F5A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bookmarkEnd w:id="460"/>
          </w:p>
        </w:tc>
        <w:tc>
          <w:tcPr>
            <w:tcW w:w="1368" w:type="dxa"/>
          </w:tcPr>
          <w:p w14:paraId="2E9FC4F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254570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89B87D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1B6932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380F6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5B443F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504D81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5E31FD6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454905A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D6B626A" w14:textId="59F3FB23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00CE29AE">
        <w:rPr>
          <w:rFonts w:ascii="Calibri Light" w:hAnsi="Calibri Light" w:cs="Calibri Light"/>
          <w:b/>
          <w:bCs/>
          <w:lang w:val="nl-NL"/>
        </w:rPr>
        <w:t>wl13</w:t>
      </w:r>
      <w:r w:rsidRPr="3DB877A1">
        <w:rPr>
          <w:rFonts w:ascii="Calibri Light" w:hAnsi="Calibri Light" w:cs="Calibri Light"/>
          <w:lang w:val="nl-NL"/>
        </w:rPr>
        <w:t xml:space="preserve"> </w:t>
      </w:r>
      <w:ins w:id="468" w:author="Mark Gremmen" w:date="2022-07-26T14:29:00Z">
        <w:r w:rsidRPr="3DB877A1">
          <w:rPr>
            <w:rFonts w:ascii="Calibri Light" w:hAnsi="Calibri Light" w:cs="Calibri Light"/>
            <w:lang w:val="nl-NL"/>
          </w:rPr>
          <w:t>H</w:t>
        </w:r>
      </w:ins>
      <w:ins w:id="469" w:author="Mark Gremmen" w:date="2022-07-27T15:49:00Z">
        <w:r w:rsidR="008B22CD">
          <w:rPr>
            <w:rFonts w:ascii="Calibri Light" w:hAnsi="Calibri Light" w:cs="Calibri Light"/>
            <w:lang w:val="nl-NL"/>
          </w:rPr>
          <w:t xml:space="preserve">oe vaak </w:t>
        </w:r>
      </w:ins>
      <w:del w:id="470" w:author="Mark Gremmen" w:date="2022-07-26T14:29:00Z">
        <w:r w:rsidR="001059C7" w:rsidRPr="3DB877A1" w:rsidDel="72B20FF3">
          <w:rPr>
            <w:rFonts w:ascii="Calibri Light" w:hAnsi="Calibri Light" w:cs="Calibri Light"/>
            <w:lang w:val="nl-NL"/>
          </w:rPr>
          <w:delText>In welke mate h</w:delText>
        </w:r>
      </w:del>
      <w:ins w:id="471" w:author="Mark Gremmen" w:date="2022-07-27T15:49:00Z">
        <w:r w:rsidR="008B22CD">
          <w:rPr>
            <w:rFonts w:ascii="Calibri Light" w:hAnsi="Calibri Light" w:cs="Calibri Light"/>
            <w:lang w:val="nl-NL"/>
          </w:rPr>
          <w:t>h</w:t>
        </w:r>
      </w:ins>
      <w:r w:rsidRPr="3DB877A1">
        <w:rPr>
          <w:rFonts w:ascii="Calibri Light" w:hAnsi="Calibri Light" w:cs="Calibri Light"/>
          <w:lang w:val="nl-NL"/>
        </w:rPr>
        <w:t xml:space="preserve">eeft u zich de afgelopen 12 maanden ingezet voor </w:t>
      </w:r>
      <w:del w:id="472" w:author="Mark Gremmen" w:date="2022-06-13T13:29:00Z">
        <w:r w:rsidR="001059C7" w:rsidRPr="3DB877A1" w:rsidDel="72B20FF3">
          <w:rPr>
            <w:rFonts w:ascii="Calibri Light" w:hAnsi="Calibri Light" w:cs="Calibri Light"/>
            <w:lang w:val="nl-NL"/>
          </w:rPr>
          <w:delText xml:space="preserve">de leefbaarheid van </w:delText>
        </w:r>
      </w:del>
      <w:r w:rsidRPr="3DB877A1">
        <w:rPr>
          <w:rFonts w:ascii="Calibri Light" w:hAnsi="Calibri Light" w:cs="Calibri Light"/>
          <w:lang w:val="nl-NL"/>
        </w:rPr>
        <w:t>uw buurt?</w:t>
      </w:r>
    </w:p>
    <w:p w14:paraId="3BAB4890" w14:textId="12540728" w:rsidR="00D93DAA" w:rsidRPr="009A2F1D" w:rsidRDefault="1E0B8F2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vaak</w:t>
      </w:r>
      <w:proofErr w:type="spellEnd"/>
      <w:r w:rsidR="72B20FF3" w:rsidRPr="3DB877A1">
        <w:rPr>
          <w:rFonts w:ascii="Calibri Light" w:hAnsi="Calibri Light" w:cs="Calibri Light"/>
        </w:rPr>
        <w:t xml:space="preserve"> </w:t>
      </w:r>
    </w:p>
    <w:p w14:paraId="350B7DCD" w14:textId="531F425A" w:rsidR="00D93DAA" w:rsidRPr="009A2F1D" w:rsidRDefault="1E0B8F2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af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en</w:t>
      </w:r>
      <w:proofErr w:type="spellEnd"/>
      <w:r w:rsidRPr="3DB877A1">
        <w:rPr>
          <w:rFonts w:ascii="Calibri Light" w:hAnsi="Calibri Light" w:cs="Calibri Light"/>
        </w:rPr>
        <w:t xml:space="preserve"> toe</w:t>
      </w:r>
    </w:p>
    <w:p w14:paraId="14E5F1E0" w14:textId="3E5D0975" w:rsidR="00D93DAA" w:rsidRPr="009A2F1D" w:rsidRDefault="529C724A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id="473" w:author="Mark Gremmen" w:date="2022-07-28T12:04:00Z">
        <w:r w:rsidRPr="04D5FEE6" w:rsidDel="5738A831">
          <w:rPr>
            <w:rFonts w:ascii="Calibri Light" w:hAnsi="Calibri Light" w:cs="Calibri Light"/>
          </w:rPr>
          <w:delText xml:space="preserve">nee, </w:delText>
        </w:r>
      </w:del>
      <w:r w:rsidR="33CE0DC7" w:rsidRPr="04D5FEE6">
        <w:rPr>
          <w:rFonts w:ascii="Calibri Light" w:hAnsi="Calibri Light" w:cs="Calibri Light"/>
        </w:rPr>
        <w:t>(</w:t>
      </w:r>
      <w:proofErr w:type="spellStart"/>
      <w:ins w:id="474" w:author="Mark Gremmen" w:date="2022-07-28T13:52:00Z">
        <w:r w:rsidR="53EC35B0" w:rsidRPr="04D5FEE6">
          <w:rPr>
            <w:rFonts w:ascii="Calibri Light" w:hAnsi="Calibri Light" w:cs="Calibri Light"/>
          </w:rPr>
          <w:t>bijna</w:t>
        </w:r>
      </w:ins>
      <w:proofErr w:type="spellEnd"/>
      <w:del w:id="475" w:author="Mark Gremmen" w:date="2022-07-28T13:52:00Z">
        <w:r w:rsidRPr="04D5FEE6" w:rsidDel="33CE0DC7">
          <w:rPr>
            <w:rFonts w:ascii="Calibri Light" w:hAnsi="Calibri Light" w:cs="Calibri Light"/>
          </w:rPr>
          <w:delText>vrijwel</w:delText>
        </w:r>
      </w:del>
      <w:r w:rsidR="33CE0DC7" w:rsidRPr="04D5FEE6">
        <w:rPr>
          <w:rFonts w:ascii="Calibri Light" w:hAnsi="Calibri Light" w:cs="Calibri Light"/>
        </w:rPr>
        <w:t xml:space="preserve">) </w:t>
      </w:r>
      <w:proofErr w:type="spellStart"/>
      <w:r w:rsidR="33CE0DC7" w:rsidRPr="04D5FEE6">
        <w:rPr>
          <w:rFonts w:ascii="Calibri Light" w:hAnsi="Calibri Light" w:cs="Calibri Light"/>
        </w:rPr>
        <w:t>n</w:t>
      </w:r>
      <w:ins w:id="476" w:author="Mark Gremmen" w:date="2022-05-31T08:19:00Z">
        <w:r w:rsidR="5738A831" w:rsidRPr="04D5FEE6">
          <w:rPr>
            <w:rFonts w:ascii="Calibri Light" w:hAnsi="Calibri Light" w:cs="Calibri Light"/>
          </w:rPr>
          <w:t>iet</w:t>
        </w:r>
      </w:ins>
      <w:proofErr w:type="spellEnd"/>
      <w:del w:id="477" w:author="Mark Gremmen" w:date="2022-05-31T08:19:00Z">
        <w:r w:rsidRPr="04D5FEE6" w:rsidDel="4ED6926F">
          <w:rPr>
            <w:rFonts w:ascii="Calibri Light" w:hAnsi="Calibri Light" w:cs="Calibri Light"/>
          </w:rPr>
          <w:delText>ooit</w:delText>
        </w:r>
      </w:del>
      <w:r w:rsidR="33CE0DC7" w:rsidRPr="04D5FEE6">
        <w:rPr>
          <w:rFonts w:ascii="Calibri Light" w:hAnsi="Calibri Light" w:cs="Calibri Light"/>
        </w:rPr>
        <w:t xml:space="preserve"> </w:t>
      </w:r>
    </w:p>
    <w:p w14:paraId="547CCE07" w14:textId="77777777" w:rsidR="00D93DAA" w:rsidRPr="009A2F1D" w:rsidRDefault="00D93DAA">
      <w:pPr>
        <w:rPr>
          <w:rFonts w:ascii="Calibri Light" w:hAnsi="Calibri Light" w:cs="Calibri Light"/>
        </w:rPr>
      </w:pPr>
    </w:p>
    <w:p w14:paraId="52F8D076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2E622A9E" w14:textId="77777777" w:rsidR="00D93DAA" w:rsidRPr="009A2F1D" w:rsidRDefault="00D93DAA">
      <w:pPr>
        <w:rPr>
          <w:rFonts w:ascii="Calibri Light" w:hAnsi="Calibri Light" w:cs="Calibri Light"/>
        </w:rPr>
      </w:pPr>
    </w:p>
    <w:p w14:paraId="0709AA85" w14:textId="24CE17F1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EE3B6D">
        <w:rPr>
          <w:rFonts w:ascii="Calibri Light" w:hAnsi="Calibri Light" w:cs="Calibri Light"/>
          <w:b/>
          <w:bCs/>
          <w:lang w:val="nl-NL"/>
        </w:rPr>
        <w:lastRenderedPageBreak/>
        <w:t>wl14</w:t>
      </w:r>
      <w:r w:rsidRPr="009A2F1D">
        <w:rPr>
          <w:rFonts w:ascii="Calibri Light" w:hAnsi="Calibri Light" w:cs="Calibri Light"/>
          <w:lang w:val="nl-NL"/>
        </w:rPr>
        <w:t xml:space="preserve"> Zou u zich in de nabije toekomst actief willen (blijven) inzetten voor </w:t>
      </w:r>
      <w:del w:id="478" w:author="Mark Gremmen" w:date="2022-06-13T13:28:00Z">
        <w:r w:rsidRPr="009A2F1D" w:rsidDel="00F379FA">
          <w:rPr>
            <w:rFonts w:ascii="Calibri Light" w:hAnsi="Calibri Light" w:cs="Calibri Light"/>
            <w:lang w:val="nl-NL"/>
          </w:rPr>
          <w:delText xml:space="preserve">de leefbaarheid van </w:delText>
        </w:r>
      </w:del>
      <w:r w:rsidRPr="009A2F1D">
        <w:rPr>
          <w:rFonts w:ascii="Calibri Light" w:hAnsi="Calibri Light" w:cs="Calibri Light"/>
          <w:lang w:val="nl-NL"/>
        </w:rPr>
        <w:t>uw buurt?</w:t>
      </w:r>
    </w:p>
    <w:p w14:paraId="18DF6FD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zeker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ED2FF9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misschien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0FA45EA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</w:t>
      </w:r>
    </w:p>
    <w:p w14:paraId="2FD0373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1E2E6D6" w14:textId="77777777" w:rsidR="00D93DAA" w:rsidRPr="009A2F1D" w:rsidRDefault="00D93DAA">
      <w:pPr>
        <w:rPr>
          <w:rFonts w:ascii="Calibri Light" w:hAnsi="Calibri Light" w:cs="Calibri Light"/>
        </w:rPr>
      </w:pPr>
    </w:p>
    <w:p w14:paraId="31519C56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27BB548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8A72F56" w14:textId="7E571336" w:rsidR="00D93DAA" w:rsidRPr="009A2F1D" w:rsidDel="00997040" w:rsidRDefault="001059C7">
      <w:pPr>
        <w:keepNext/>
        <w:rPr>
          <w:del w:id="479" w:author="Mark Gremmen" w:date="2022-08-04T12:24:00Z"/>
          <w:rFonts w:ascii="Calibri Light" w:hAnsi="Calibri Light" w:cs="Calibri Light"/>
          <w:lang w:val="nl-NL"/>
        </w:rPr>
      </w:pPr>
      <w:del w:id="480" w:author="Mark Gremmen" w:date="2022-08-04T12:24:00Z">
        <w:r w:rsidRPr="009A2F1D" w:rsidDel="00997040">
          <w:rPr>
            <w:rFonts w:ascii="Calibri Light" w:hAnsi="Calibri Light" w:cs="Calibri Light"/>
            <w:lang w:val="nl-NL"/>
          </w:rPr>
          <w:delText>Kunt u aangeven in hoeverre u het eens of oneens bent met de volgende</w:delText>
        </w:r>
      </w:del>
      <w:ins w:id="481" w:author="Mark Gremmen" w:date="2022-05-31T08:17:00Z">
        <w:del w:id="482" w:author="Mark Gremmen" w:date="2022-08-04T12:24:00Z">
          <w:r w:rsidR="00875AD5" w:rsidDel="00997040">
            <w:rPr>
              <w:rFonts w:ascii="Calibri Light" w:hAnsi="Calibri Light" w:cs="Calibri Light"/>
              <w:lang w:val="nl-NL"/>
            </w:rPr>
            <w:delText xml:space="preserve">In hoeverre bent u het </w:delText>
          </w:r>
        </w:del>
        <w:del w:id="483" w:author="Mark Gremmen" w:date="2022-07-07T12:02:00Z">
          <w:r w:rsidR="00875AD5" w:rsidDel="001222BA">
            <w:rPr>
              <w:rFonts w:ascii="Calibri Light" w:hAnsi="Calibri Light" w:cs="Calibri Light"/>
              <w:lang w:val="nl-NL"/>
            </w:rPr>
            <w:delText xml:space="preserve">eens </w:delText>
          </w:r>
        </w:del>
        <w:del w:id="484" w:author="Mark Gremmen" w:date="2022-08-04T12:24:00Z">
          <w:r w:rsidR="00875AD5" w:rsidDel="00997040">
            <w:rPr>
              <w:rFonts w:ascii="Calibri Light" w:hAnsi="Calibri Light" w:cs="Calibri Light"/>
              <w:lang w:val="nl-NL"/>
            </w:rPr>
            <w:delText xml:space="preserve">met de volgende </w:delText>
          </w:r>
        </w:del>
      </w:ins>
      <w:del w:id="485" w:author="Mark Gremmen" w:date="2022-08-04T12:24:00Z">
        <w:r w:rsidRPr="009A2F1D" w:rsidDel="00997040">
          <w:rPr>
            <w:rFonts w:ascii="Calibri Light" w:hAnsi="Calibri Light" w:cs="Calibri Light"/>
            <w:lang w:val="nl-NL"/>
          </w:rPr>
          <w:delText xml:space="preserve"> </w:delText>
        </w:r>
      </w:del>
      <w:del w:id="486" w:author="Mark Gremmen" w:date="2022-06-13T10:52:00Z">
        <w:r w:rsidR="008D6671" w:rsidDel="00497C1D">
          <w:rPr>
            <w:rFonts w:ascii="Calibri Light" w:hAnsi="Calibri Light" w:cs="Calibri Light"/>
            <w:lang w:val="nl-NL"/>
          </w:rPr>
          <w:delText>stellingen</w:delText>
        </w:r>
      </w:del>
      <w:del w:id="487" w:author="Mark Gremmen" w:date="2022-08-04T12:24:00Z">
        <w:r w:rsidRPr="009A2F1D" w:rsidDel="00997040">
          <w:rPr>
            <w:rFonts w:ascii="Calibri Light" w:hAnsi="Calibri Light" w:cs="Calibri Light"/>
            <w:lang w:val="nl-NL"/>
          </w:rPr>
          <w:delText>?</w:delText>
        </w:r>
      </w:del>
    </w:p>
    <w:p w14:paraId="626E04C5" w14:textId="09D3CE6D" w:rsidR="00D93DAA" w:rsidRPr="009A2F1D" w:rsidDel="00997040" w:rsidRDefault="00D93DAA">
      <w:pPr>
        <w:pStyle w:val="QuestionSeparator"/>
        <w:rPr>
          <w:del w:id="488" w:author="Mark Gremmen" w:date="2022-08-04T12:24:00Z"/>
          <w:rFonts w:ascii="Calibri Light" w:hAnsi="Calibri Light" w:cs="Calibri Light"/>
          <w:lang w:val="nl-NL"/>
        </w:rPr>
      </w:pPr>
    </w:p>
    <w:p w14:paraId="31B9DF2C" w14:textId="5AF3F27A" w:rsidR="00D93DAA" w:rsidRPr="009A2F1D" w:rsidDel="00997040" w:rsidRDefault="00D93DAA">
      <w:pPr>
        <w:rPr>
          <w:del w:id="489" w:author="Mark Gremmen" w:date="2022-08-04T12:24:00Z"/>
          <w:rFonts w:ascii="Calibri Light" w:hAnsi="Calibri Light" w:cs="Calibri Light"/>
          <w:lang w:val="nl-NL"/>
        </w:rPr>
      </w:pPr>
    </w:p>
    <w:p w14:paraId="42B35A26" w14:textId="2525B821" w:rsidR="00D93DAA" w:rsidRPr="00EE3B6D" w:rsidDel="00997040" w:rsidRDefault="001059C7">
      <w:pPr>
        <w:keepNext/>
        <w:rPr>
          <w:del w:id="490" w:author="Mark Gremmen" w:date="2022-08-04T12:24:00Z"/>
          <w:rFonts w:ascii="Calibri Light" w:hAnsi="Calibri Light" w:cs="Calibri Light"/>
          <w:b/>
          <w:bCs/>
        </w:rPr>
      </w:pPr>
      <w:del w:id="491" w:author="Mark Gremmen" w:date="2022-08-04T12:24:00Z">
        <w:r w:rsidRPr="00EE3B6D" w:rsidDel="00997040">
          <w:rPr>
            <w:rFonts w:ascii="Calibri Light" w:hAnsi="Calibri Light" w:cs="Calibri Light"/>
            <w:b/>
            <w:bCs/>
          </w:rPr>
          <w:delText>vz01  </w:delText>
        </w:r>
      </w:del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996"/>
        <w:gridCol w:w="1267"/>
        <w:gridCol w:w="1146"/>
        <w:gridCol w:w="1246"/>
        <w:gridCol w:w="1216"/>
        <w:gridCol w:w="1267"/>
        <w:gridCol w:w="1222"/>
      </w:tblGrid>
      <w:tr w:rsidR="00D93DAA" w:rsidRPr="009A2F1D" w:rsidDel="00997040" w14:paraId="5D0AF800" w14:textId="1E53EB76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492" w:author="Mark Gremmen" w:date="2022-08-04T12:2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596425C" w14:textId="331594C5" w:rsidR="00D93DAA" w:rsidRPr="009A2F1D" w:rsidDel="00997040" w:rsidRDefault="00D93DAA">
            <w:pPr>
              <w:keepNext/>
              <w:rPr>
                <w:del w:id="493" w:author="Mark Gremmen" w:date="2022-08-04T12:24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207CCC78" w14:textId="35A88E4E" w:rsidR="00D93DAA" w:rsidRPr="009A2F1D" w:rsidDel="00997040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494" w:author="Mark Gremmen" w:date="2022-08-04T12:24:00Z"/>
                <w:rFonts w:ascii="Calibri Light" w:hAnsi="Calibri Light" w:cs="Calibri Light"/>
              </w:rPr>
            </w:pPr>
            <w:del w:id="495" w:author="Mark Gremmen" w:date="2022-08-04T12:24:00Z">
              <w:r w:rsidRPr="009A2F1D" w:rsidDel="00997040">
                <w:rPr>
                  <w:rFonts w:ascii="Calibri Light" w:hAnsi="Calibri Light" w:cs="Calibri Light"/>
                </w:rPr>
                <w:delText xml:space="preserve">helemaal eens </w:delText>
              </w:r>
            </w:del>
          </w:p>
        </w:tc>
        <w:tc>
          <w:tcPr>
            <w:tcW w:w="1368" w:type="dxa"/>
          </w:tcPr>
          <w:p w14:paraId="6EBCD39C" w14:textId="1A20419C" w:rsidR="00D93DAA" w:rsidRPr="009A2F1D" w:rsidDel="00997040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496" w:author="Mark Gremmen" w:date="2022-08-04T12:24:00Z"/>
                <w:rFonts w:ascii="Calibri Light" w:hAnsi="Calibri Light" w:cs="Calibri Light"/>
              </w:rPr>
            </w:pPr>
            <w:del w:id="497" w:author="Mark Gremmen" w:date="2022-08-04T12:24:00Z">
              <w:r w:rsidRPr="009A2F1D" w:rsidDel="00997040">
                <w:rPr>
                  <w:rFonts w:ascii="Calibri Light" w:hAnsi="Calibri Light" w:cs="Calibri Light"/>
                </w:rPr>
                <w:delText>eens</w:delText>
              </w:r>
            </w:del>
          </w:p>
        </w:tc>
        <w:tc>
          <w:tcPr>
            <w:tcW w:w="1368" w:type="dxa"/>
          </w:tcPr>
          <w:p w14:paraId="5D0EF477" w14:textId="27E568E8" w:rsidR="00D93DAA" w:rsidRPr="009A2F1D" w:rsidDel="00997040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498" w:author="Mark Gremmen" w:date="2022-08-04T12:24:00Z"/>
                <w:rFonts w:ascii="Calibri Light" w:hAnsi="Calibri Light" w:cs="Calibri Light"/>
              </w:rPr>
            </w:pPr>
            <w:del w:id="499" w:author="Mark Gremmen" w:date="2022-08-04T12:24:00Z">
              <w:r w:rsidRPr="009A2F1D" w:rsidDel="00997040">
                <w:rPr>
                  <w:rFonts w:ascii="Calibri Light" w:hAnsi="Calibri Light" w:cs="Calibri Light"/>
                </w:rPr>
                <w:delText xml:space="preserve">neutraal </w:delText>
              </w:r>
            </w:del>
          </w:p>
        </w:tc>
        <w:tc>
          <w:tcPr>
            <w:tcW w:w="1368" w:type="dxa"/>
          </w:tcPr>
          <w:p w14:paraId="21C56F8B" w14:textId="50A53F63" w:rsidR="00D93DAA" w:rsidRPr="009A2F1D" w:rsidDel="00997040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500" w:author="Mark Gremmen" w:date="2022-08-04T12:24:00Z"/>
                <w:rFonts w:ascii="Calibri Light" w:hAnsi="Calibri Light" w:cs="Calibri Light"/>
              </w:rPr>
            </w:pPr>
            <w:del w:id="501" w:author="Mark Gremmen" w:date="2022-08-04T12:24:00Z">
              <w:r w:rsidRPr="009A2F1D" w:rsidDel="00997040">
                <w:rPr>
                  <w:rFonts w:ascii="Calibri Light" w:hAnsi="Calibri Light" w:cs="Calibri Light"/>
                </w:rPr>
                <w:delText>oneens</w:delText>
              </w:r>
            </w:del>
          </w:p>
        </w:tc>
        <w:tc>
          <w:tcPr>
            <w:tcW w:w="1368" w:type="dxa"/>
          </w:tcPr>
          <w:p w14:paraId="2E54FA12" w14:textId="6594D68E" w:rsidR="00D93DAA" w:rsidRPr="009A2F1D" w:rsidDel="00997040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502" w:author="Mark Gremmen" w:date="2022-08-04T12:24:00Z"/>
                <w:rFonts w:ascii="Calibri Light" w:hAnsi="Calibri Light" w:cs="Calibri Light"/>
              </w:rPr>
            </w:pPr>
            <w:del w:id="503" w:author="Mark Gremmen" w:date="2022-08-04T12:24:00Z">
              <w:r w:rsidRPr="009A2F1D" w:rsidDel="00997040">
                <w:rPr>
                  <w:rFonts w:ascii="Calibri Light" w:hAnsi="Calibri Light" w:cs="Calibri Light"/>
                </w:rPr>
                <w:delText>helemaal oneens</w:delText>
              </w:r>
            </w:del>
          </w:p>
        </w:tc>
        <w:tc>
          <w:tcPr>
            <w:tcW w:w="1368" w:type="dxa"/>
          </w:tcPr>
          <w:p w14:paraId="0D0A3E76" w14:textId="55FB21FE" w:rsidR="00D93DAA" w:rsidRPr="009A2F1D" w:rsidDel="00997040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504" w:author="Mark Gremmen" w:date="2022-08-04T12:24:00Z"/>
                <w:rFonts w:ascii="Calibri Light" w:hAnsi="Calibri Light" w:cs="Calibri Light"/>
              </w:rPr>
            </w:pPr>
            <w:del w:id="505" w:author="Mark Gremmen" w:date="2022-08-04T12:24:00Z">
              <w:r w:rsidRPr="009A2F1D" w:rsidDel="00997040">
                <w:rPr>
                  <w:rFonts w:ascii="Calibri Light" w:hAnsi="Calibri Light" w:cs="Calibri Light"/>
                </w:rPr>
                <w:delText>weet niet / geen mening</w:delText>
              </w:r>
            </w:del>
          </w:p>
        </w:tc>
      </w:tr>
      <w:tr w:rsidR="00D93DAA" w:rsidRPr="004F3D73" w:rsidDel="00997040" w14:paraId="7860BF96" w14:textId="271AB97D" w:rsidTr="00D93DAA">
        <w:trPr>
          <w:del w:id="506" w:author="Mark Gremmen" w:date="2022-08-04T12:2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8D90E9D" w14:textId="12EC694E" w:rsidR="00D93DAA" w:rsidRPr="009A2F1D" w:rsidDel="00997040" w:rsidRDefault="001059C7">
            <w:pPr>
              <w:keepNext/>
              <w:rPr>
                <w:del w:id="507" w:author="Mark Gremmen" w:date="2022-08-04T12:24:00Z"/>
                <w:rFonts w:ascii="Calibri Light" w:hAnsi="Calibri Light" w:cs="Calibri Light"/>
                <w:lang w:val="nl-NL"/>
              </w:rPr>
            </w:pPr>
            <w:del w:id="508" w:author="Mark Gremmen" w:date="2022-08-04T12:24:00Z">
              <w:r w:rsidRPr="009A2F1D" w:rsidDel="00997040">
                <w:rPr>
                  <w:rFonts w:ascii="Calibri Light" w:hAnsi="Calibri Light" w:cs="Calibri Light"/>
                  <w:lang w:val="nl-NL"/>
                </w:rPr>
                <w:delText xml:space="preserve">In mijn buurt is voldoende groen </w:delText>
              </w:r>
            </w:del>
          </w:p>
        </w:tc>
        <w:tc>
          <w:tcPr>
            <w:tcW w:w="1368" w:type="dxa"/>
          </w:tcPr>
          <w:p w14:paraId="0A12651F" w14:textId="129092EE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09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EBDFFB2" w14:textId="4F6173C6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10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A073AA9" w14:textId="68A35F6C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11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2624DEB" w14:textId="5E90B309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12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054191E" w14:textId="70314352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13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554918D" w14:textId="2CF0A5F0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14" w:author="Mark Gremmen" w:date="2022-08-04T12:24:00Z"/>
                <w:rFonts w:ascii="Calibri Light" w:hAnsi="Calibri Light" w:cs="Calibri Light"/>
                <w:lang w:val="nl-NL"/>
              </w:rPr>
            </w:pPr>
          </w:p>
        </w:tc>
      </w:tr>
      <w:tr w:rsidR="00D93DAA" w:rsidRPr="004F3D73" w:rsidDel="00997040" w14:paraId="7023D327" w14:textId="27805F75" w:rsidTr="00D93DAA">
        <w:trPr>
          <w:del w:id="515" w:author="Mark Gremmen" w:date="2022-08-04T12:2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2A2D6E1" w14:textId="0D13E203" w:rsidR="00D93DAA" w:rsidRPr="009A2F1D" w:rsidDel="00997040" w:rsidRDefault="001059C7">
            <w:pPr>
              <w:keepNext/>
              <w:rPr>
                <w:del w:id="516" w:author="Mark Gremmen" w:date="2022-08-04T12:24:00Z"/>
                <w:rFonts w:ascii="Calibri Light" w:hAnsi="Calibri Light" w:cs="Calibri Light"/>
                <w:lang w:val="nl-NL"/>
              </w:rPr>
            </w:pPr>
            <w:del w:id="517" w:author="Mark Gremmen" w:date="2022-08-04T12:24:00Z">
              <w:r w:rsidRPr="009A2F1D" w:rsidDel="00997040">
                <w:rPr>
                  <w:rFonts w:ascii="Calibri Light" w:hAnsi="Calibri Light" w:cs="Calibri Light"/>
                  <w:lang w:val="nl-NL"/>
                </w:rPr>
                <w:delText xml:space="preserve">In mijn buurt </w:delText>
              </w:r>
            </w:del>
            <w:del w:id="518" w:author="Mark Gremmen" w:date="2022-06-13T14:14:00Z">
              <w:r w:rsidRPr="009A2F1D" w:rsidDel="00257328">
                <w:rPr>
                  <w:rFonts w:ascii="Calibri Light" w:hAnsi="Calibri Light" w:cs="Calibri Light"/>
                  <w:lang w:val="nl-NL"/>
                </w:rPr>
                <w:delText>is</w:delText>
              </w:r>
            </w:del>
            <w:del w:id="519" w:author="Mark Gremmen" w:date="2022-08-04T12:24:00Z">
              <w:r w:rsidRPr="009A2F1D" w:rsidDel="00997040">
                <w:rPr>
                  <w:rFonts w:ascii="Calibri Light" w:hAnsi="Calibri Light" w:cs="Calibri Light"/>
                  <w:lang w:val="nl-NL"/>
                </w:rPr>
                <w:delText xml:space="preserve"> voldoende </w:delText>
              </w:r>
            </w:del>
            <w:del w:id="520" w:author="Mark Gremmen" w:date="2022-06-13T14:14:00Z">
              <w:r w:rsidRPr="009A2F1D" w:rsidDel="00257328">
                <w:rPr>
                  <w:rFonts w:ascii="Calibri Light" w:hAnsi="Calibri Light" w:cs="Calibri Light"/>
                  <w:lang w:val="nl-NL"/>
                </w:rPr>
                <w:delText xml:space="preserve">parkeergelegenheid </w:delText>
              </w:r>
            </w:del>
          </w:p>
        </w:tc>
        <w:tc>
          <w:tcPr>
            <w:tcW w:w="1368" w:type="dxa"/>
          </w:tcPr>
          <w:p w14:paraId="2C1A331B" w14:textId="4ED23D31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21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276396" w14:textId="7282722A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22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6241D9F" w14:textId="1162AEA5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23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2915C70" w14:textId="11D2AD50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24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D94224E" w14:textId="5A4F8078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25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6F50093" w14:textId="37007474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26" w:author="Mark Gremmen" w:date="2022-08-04T12:24:00Z"/>
                <w:rFonts w:ascii="Calibri Light" w:hAnsi="Calibri Light" w:cs="Calibri Light"/>
                <w:lang w:val="nl-NL"/>
              </w:rPr>
            </w:pPr>
          </w:p>
        </w:tc>
      </w:tr>
    </w:tbl>
    <w:p w14:paraId="29687183" w14:textId="02DAD2C4" w:rsidR="00D93DAA" w:rsidRPr="009A2F1D" w:rsidDel="00997040" w:rsidRDefault="00D93DAA">
      <w:pPr>
        <w:rPr>
          <w:del w:id="527" w:author="Mark Gremmen" w:date="2022-08-04T12:24:00Z"/>
          <w:rFonts w:ascii="Calibri Light" w:hAnsi="Calibri Light" w:cs="Calibri Light"/>
          <w:lang w:val="nl-NL"/>
        </w:rPr>
      </w:pPr>
    </w:p>
    <w:p w14:paraId="79E81FF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91F3300" w14:textId="4B279C46" w:rsidR="00D93DAA" w:rsidRPr="009A2F1D" w:rsidDel="00E408F6" w:rsidRDefault="001059C7">
      <w:pPr>
        <w:keepNext/>
        <w:rPr>
          <w:del w:id="528" w:author="Mark Gremmen" w:date="2022-08-04T09:55:00Z"/>
          <w:rFonts w:ascii="Calibri Light" w:hAnsi="Calibri Light" w:cs="Calibri Light"/>
          <w:lang w:val="nl-NL"/>
        </w:rPr>
      </w:pPr>
      <w:del w:id="529" w:author="Mark Gremmen" w:date="2022-08-04T09:55:00Z">
        <w:r w:rsidRPr="009A2F1D" w:rsidDel="00E408F6">
          <w:rPr>
            <w:rFonts w:ascii="Calibri Light" w:hAnsi="Calibri Light" w:cs="Calibri Light"/>
            <w:lang w:val="nl-NL"/>
          </w:rPr>
          <w:delText xml:space="preserve">De volgende vragen gaan over de voorzieningen </w:delText>
        </w:r>
        <w:r w:rsidRPr="009A2F1D" w:rsidDel="00E408F6">
          <w:rPr>
            <w:rFonts w:ascii="Calibri Light" w:hAnsi="Calibri Light" w:cs="Calibri Light"/>
            <w:u w:val="single"/>
            <w:lang w:val="nl-NL"/>
          </w:rPr>
          <w:delText>in uw nabijheid</w:delText>
        </w:r>
        <w:r w:rsidRPr="009A2F1D" w:rsidDel="00E408F6">
          <w:rPr>
            <w:rFonts w:ascii="Calibri Light" w:hAnsi="Calibri Light" w:cs="Calibri Light"/>
            <w:lang w:val="nl-NL"/>
          </w:rPr>
          <w:delText>.</w:delText>
        </w:r>
      </w:del>
    </w:p>
    <w:p w14:paraId="2F2C6A3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5F3E8DE" w14:textId="097B4A30" w:rsidR="00D93DAA" w:rsidRPr="009A2F1D" w:rsidDel="008A6C57" w:rsidRDefault="72B20FF3">
      <w:pPr>
        <w:keepNext/>
        <w:rPr>
          <w:del w:id="530" w:author="Mark Gremmen" w:date="2022-08-04T12:25:00Z"/>
          <w:rFonts w:ascii="Calibri Light" w:hAnsi="Calibri Light" w:cs="Calibri Light"/>
          <w:lang w:val="nl-NL"/>
        </w:rPr>
      </w:pPr>
      <w:del w:id="531" w:author="Mark Gremmen" w:date="2022-08-04T12:25:00Z">
        <w:r w:rsidRPr="00C9457D" w:rsidDel="008A6C57">
          <w:rPr>
            <w:rFonts w:ascii="Calibri Light" w:hAnsi="Calibri Light" w:cs="Calibri Light"/>
            <w:b/>
            <w:bCs/>
            <w:lang w:val="nl-NL"/>
          </w:rPr>
          <w:lastRenderedPageBreak/>
          <w:delText>vz03</w:delText>
        </w:r>
        <w:r w:rsidRPr="3DB877A1" w:rsidDel="008A6C57">
          <w:rPr>
            <w:rFonts w:ascii="Calibri Light" w:hAnsi="Calibri Light" w:cs="Calibri Light"/>
            <w:lang w:val="nl-NL"/>
          </w:rPr>
          <w:delText xml:space="preserve"> In hoeverre bent u tevreden over het aanbod van ...</w:delText>
        </w:r>
      </w:del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553"/>
        <w:gridCol w:w="1047"/>
        <w:gridCol w:w="1047"/>
        <w:gridCol w:w="1265"/>
        <w:gridCol w:w="1265"/>
        <w:gridCol w:w="1265"/>
        <w:gridCol w:w="918"/>
      </w:tblGrid>
      <w:tr w:rsidR="00D93DAA" w:rsidRPr="009A2F1D" w:rsidDel="008A6C57" w14:paraId="380E615B" w14:textId="4F0CAA26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532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9397687" w14:textId="59D9B7B4" w:rsidR="00D93DAA" w:rsidRPr="009A2F1D" w:rsidDel="008A6C57" w:rsidRDefault="00D93DAA">
            <w:pPr>
              <w:keepNext/>
              <w:rPr>
                <w:del w:id="533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C84BF67" w14:textId="326C84CC" w:rsidR="00D93DAA" w:rsidRPr="009A2F1D" w:rsidDel="008A6C5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534" w:author="Mark Gremmen" w:date="2022-08-04T12:25:00Z"/>
                <w:rFonts w:ascii="Calibri Light" w:hAnsi="Calibri Light" w:cs="Calibri Light"/>
              </w:rPr>
            </w:pPr>
            <w:del w:id="535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 xml:space="preserve">zeer tevreden </w:delText>
              </w:r>
            </w:del>
          </w:p>
        </w:tc>
        <w:tc>
          <w:tcPr>
            <w:tcW w:w="1368" w:type="dxa"/>
          </w:tcPr>
          <w:p w14:paraId="0BAFD2A0" w14:textId="1ADD11D5" w:rsidR="00D93DAA" w:rsidRPr="009A2F1D" w:rsidDel="008A6C5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536" w:author="Mark Gremmen" w:date="2022-08-04T12:25:00Z"/>
                <w:rFonts w:ascii="Calibri Light" w:hAnsi="Calibri Light" w:cs="Calibri Light"/>
              </w:rPr>
            </w:pPr>
            <w:del w:id="537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>tevreden</w:delText>
              </w:r>
            </w:del>
          </w:p>
        </w:tc>
        <w:tc>
          <w:tcPr>
            <w:tcW w:w="1368" w:type="dxa"/>
          </w:tcPr>
          <w:p w14:paraId="732FEF81" w14:textId="19D335BF" w:rsidR="00D93DAA" w:rsidRPr="009A2F1D" w:rsidDel="008A6C5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538" w:author="Mark Gremmen" w:date="2022-08-04T12:25:00Z"/>
                <w:rFonts w:ascii="Calibri Light" w:hAnsi="Calibri Light" w:cs="Calibri Light"/>
              </w:rPr>
            </w:pPr>
            <w:del w:id="539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 xml:space="preserve">niet tevreden / niet ontevreden </w:delText>
              </w:r>
            </w:del>
          </w:p>
        </w:tc>
        <w:tc>
          <w:tcPr>
            <w:tcW w:w="1368" w:type="dxa"/>
          </w:tcPr>
          <w:p w14:paraId="11042E96" w14:textId="5B8614A1" w:rsidR="00D93DAA" w:rsidRPr="009A2F1D" w:rsidDel="008A6C5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540" w:author="Mark Gremmen" w:date="2022-08-04T12:25:00Z"/>
                <w:rFonts w:ascii="Calibri Light" w:hAnsi="Calibri Light" w:cs="Calibri Light"/>
              </w:rPr>
            </w:pPr>
            <w:del w:id="541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>ontevreden</w:delText>
              </w:r>
            </w:del>
          </w:p>
        </w:tc>
        <w:tc>
          <w:tcPr>
            <w:tcW w:w="1368" w:type="dxa"/>
          </w:tcPr>
          <w:p w14:paraId="687BFABE" w14:textId="39FE6A91" w:rsidR="00D93DAA" w:rsidRPr="009A2F1D" w:rsidDel="008A6C5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542" w:author="Mark Gremmen" w:date="2022-08-04T12:25:00Z"/>
                <w:rFonts w:ascii="Calibri Light" w:hAnsi="Calibri Light" w:cs="Calibri Light"/>
              </w:rPr>
            </w:pPr>
            <w:del w:id="543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>zeer ontevreden</w:delText>
              </w:r>
            </w:del>
          </w:p>
        </w:tc>
        <w:tc>
          <w:tcPr>
            <w:tcW w:w="1368" w:type="dxa"/>
          </w:tcPr>
          <w:p w14:paraId="774F4B73" w14:textId="02248B9D" w:rsidR="00D93DAA" w:rsidRPr="009A2F1D" w:rsidDel="008A6C5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544" w:author="Mark Gremmen" w:date="2022-08-04T12:25:00Z"/>
                <w:rFonts w:ascii="Calibri Light" w:hAnsi="Calibri Light" w:cs="Calibri Light"/>
              </w:rPr>
            </w:pPr>
            <w:del w:id="545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>weet niet / geen mening</w:delText>
              </w:r>
            </w:del>
          </w:p>
        </w:tc>
      </w:tr>
      <w:tr w:rsidR="00D93DAA" w:rsidRPr="004F3D73" w:rsidDel="008A6C57" w14:paraId="4C219258" w14:textId="1A0247CF" w:rsidTr="5CACD928">
        <w:trPr>
          <w:del w:id="546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AB9AD2A" w14:textId="49F2D0D6" w:rsidR="00D93DAA" w:rsidRPr="009A2F1D" w:rsidDel="008A6C57" w:rsidRDefault="001059C7">
            <w:pPr>
              <w:keepNext/>
              <w:rPr>
                <w:del w:id="547" w:author="Mark Gremmen" w:date="2022-08-04T12:25:00Z"/>
                <w:rFonts w:ascii="Calibri Light" w:hAnsi="Calibri Light" w:cs="Calibri Light"/>
                <w:lang w:val="nl-NL"/>
              </w:rPr>
            </w:pPr>
            <w:del w:id="548" w:author="Mark Gremmen" w:date="2022-08-04T12:25:00Z">
              <w:r w:rsidRPr="009A2F1D" w:rsidDel="008A6C57">
                <w:rPr>
                  <w:rFonts w:ascii="Calibri Light" w:hAnsi="Calibri Light" w:cs="Calibri Light"/>
                  <w:lang w:val="nl-NL"/>
                </w:rPr>
                <w:delText>(Gezondheids-) zorgvoorzieningen (</w:delText>
              </w:r>
            </w:del>
            <w:ins w:id="549" w:author="Mark Gremmen" w:date="2022-05-31T09:49:00Z">
              <w:del w:id="550" w:author="Mark Gremmen" w:date="2022-08-04T12:25:00Z">
                <w:r w:rsidR="000C72BA" w:rsidDel="008A6C57">
                  <w:rPr>
                    <w:rFonts w:ascii="Calibri Light" w:hAnsi="Calibri Light" w:cs="Calibri Light"/>
                    <w:lang w:val="nl-NL"/>
                  </w:rPr>
                  <w:delText xml:space="preserve">zoals </w:delText>
                </w:r>
              </w:del>
            </w:ins>
            <w:del w:id="551" w:author="Mark Gremmen" w:date="2022-08-04T12:25:00Z">
              <w:r w:rsidRPr="009A2F1D" w:rsidDel="008A6C57">
                <w:rPr>
                  <w:rFonts w:ascii="Calibri Light" w:hAnsi="Calibri Light" w:cs="Calibri Light"/>
                  <w:lang w:val="nl-NL"/>
                </w:rPr>
                <w:delText xml:space="preserve">huisartsenpost, gezondheidscentrum, consultatiebureau / centrum voor jeugd en gezin, verzorgingstehuis, etc.)              </w:delText>
              </w:r>
            </w:del>
          </w:p>
        </w:tc>
        <w:tc>
          <w:tcPr>
            <w:tcW w:w="1368" w:type="dxa"/>
          </w:tcPr>
          <w:p w14:paraId="6034D436" w14:textId="03427E6F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52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5BDFF0C" w14:textId="28F90FE3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53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4EE4A9F" w14:textId="75E34DB5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54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B198BF" w14:textId="2C290C38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55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C3D88D7" w14:textId="3DC696BD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56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FB77573" w14:textId="069194B3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57" w:author="Mark Gremmen" w:date="2022-08-04T12:25:00Z"/>
                <w:rFonts w:ascii="Calibri Light" w:hAnsi="Calibri Light" w:cs="Calibri Light"/>
                <w:lang w:val="nl-NL"/>
              </w:rPr>
            </w:pPr>
          </w:p>
        </w:tc>
      </w:tr>
      <w:tr w:rsidR="00D93DAA" w:rsidRPr="000D2441" w:rsidDel="008A6C57" w14:paraId="387EA351" w14:textId="7DD7FD4F" w:rsidTr="5CACD928">
        <w:trPr>
          <w:del w:id="558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EF82471" w14:textId="04BD35EE" w:rsidR="00D93DAA" w:rsidRPr="009A2F1D" w:rsidDel="008A6C57" w:rsidRDefault="001059C7">
            <w:pPr>
              <w:keepNext/>
              <w:rPr>
                <w:del w:id="559" w:author="Mark Gremmen" w:date="2022-08-04T12:25:00Z"/>
                <w:rFonts w:ascii="Calibri Light" w:hAnsi="Calibri Light" w:cs="Calibri Light"/>
                <w:lang w:val="nl-NL"/>
              </w:rPr>
            </w:pPr>
            <w:del w:id="560" w:author="Mark Gremmen" w:date="2022-08-04T12:25:00Z">
              <w:r w:rsidRPr="5CACD928" w:rsidDel="008A6C57">
                <w:rPr>
                  <w:rFonts w:ascii="Calibri Light" w:hAnsi="Calibri Light" w:cs="Calibri Light"/>
                  <w:lang w:val="nl-NL"/>
                </w:rPr>
                <w:delText>Welzijnsvoorzieningen (buurtwerk</w:delText>
              </w:r>
            </w:del>
            <w:ins w:id="561" w:author="Mark Gremmen" w:date="2022-07-05T12:48:00Z">
              <w:del w:id="562" w:author="Mark Gremmen" w:date="2022-08-04T12:25:00Z">
                <w:r w:rsidRPr="5CACD928" w:rsidDel="008A6C57">
                  <w:rPr>
                    <w:rFonts w:ascii="Calibri Light" w:hAnsi="Calibri Light" w:cs="Calibri Light"/>
                    <w:lang w:val="nl-NL"/>
                  </w:rPr>
                  <w:delText xml:space="preserve">helpen van </w:delText>
                </w:r>
              </w:del>
            </w:ins>
            <w:ins w:id="563" w:author="Mark Gremmen" w:date="2022-05-31T09:46:00Z">
              <w:del w:id="564" w:author="Mark Gremmen" w:date="2022-08-04T12:25:00Z">
                <w:r w:rsidR="000C72BA" w:rsidRPr="5CACD928" w:rsidDel="008A6C57">
                  <w:rPr>
                    <w:rFonts w:ascii="Calibri Light" w:hAnsi="Calibri Light" w:cs="Calibri Light"/>
                    <w:lang w:val="nl-NL"/>
                  </w:rPr>
                  <w:delText xml:space="preserve"> buurtbewoners</w:delText>
                </w:r>
              </w:del>
            </w:ins>
            <w:del w:id="565" w:author="Mark Gremmen" w:date="2022-08-04T12:25:00Z">
              <w:r w:rsidRPr="5CACD928" w:rsidDel="008A6C57">
                <w:rPr>
                  <w:rFonts w:ascii="Calibri Light" w:hAnsi="Calibri Light" w:cs="Calibri Light"/>
                  <w:lang w:val="nl-NL"/>
                </w:rPr>
                <w:delText xml:space="preserve">, jongeren- / ouderenvoorzieningen etc.)              </w:delText>
              </w:r>
            </w:del>
          </w:p>
        </w:tc>
        <w:tc>
          <w:tcPr>
            <w:tcW w:w="1368" w:type="dxa"/>
          </w:tcPr>
          <w:p w14:paraId="509AE129" w14:textId="69CA96FE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66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0BCC120" w14:textId="1C0F7C92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67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449E3A8" w14:textId="192AAEE7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68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AF879C" w14:textId="1584A0CC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69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5F254E0" w14:textId="1C197386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70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CAEC9C0" w14:textId="1771A51D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71" w:author="Mark Gremmen" w:date="2022-08-04T12:25:00Z"/>
                <w:rFonts w:ascii="Calibri Light" w:hAnsi="Calibri Light" w:cs="Calibri Light"/>
                <w:lang w:val="nl-NL"/>
              </w:rPr>
            </w:pPr>
          </w:p>
        </w:tc>
      </w:tr>
      <w:tr w:rsidR="0016297E" w:rsidRPr="004F3D73" w:rsidDel="008A6C57" w14:paraId="0F822762" w14:textId="70CC6640" w:rsidTr="5CACD928">
        <w:trPr>
          <w:ins w:id="572" w:author="Mark Gremmen" w:date="2022-05-31T08:56:00Z"/>
          <w:del w:id="573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325E63C" w14:textId="0C9C042B" w:rsidR="0016297E" w:rsidRPr="009A2F1D" w:rsidDel="008A6C57" w:rsidRDefault="0016297E">
            <w:pPr>
              <w:keepNext/>
              <w:rPr>
                <w:ins w:id="574" w:author="Mark Gremmen" w:date="2022-05-31T08:56:00Z"/>
                <w:del w:id="575" w:author="Mark Gremmen" w:date="2022-08-04T12:25:00Z"/>
                <w:rFonts w:ascii="Calibri Light" w:hAnsi="Calibri Light" w:cs="Calibri Light"/>
                <w:lang w:val="nl-NL"/>
              </w:rPr>
            </w:pPr>
            <w:ins w:id="576" w:author="Mark Gremmen" w:date="2022-05-31T08:56:00Z">
              <w:del w:id="577" w:author="Mark Gremmen" w:date="2022-08-04T12:25:00Z">
                <w:r w:rsidDel="008A6C57">
                  <w:rPr>
                    <w:rFonts w:ascii="Calibri Light" w:hAnsi="Calibri Light" w:cs="Calibri Light"/>
                    <w:lang w:val="nl-NL"/>
                  </w:rPr>
                  <w:delText>Ontmoetingsplekken</w:delText>
                </w:r>
              </w:del>
            </w:ins>
            <w:ins w:id="578" w:author="Mark Gremmen" w:date="2022-05-31T08:58:00Z">
              <w:del w:id="579" w:author="Mark Gremmen" w:date="2022-08-04T12:25:00Z">
                <w:r w:rsidDel="008A6C57">
                  <w:rPr>
                    <w:rFonts w:ascii="Calibri Light" w:hAnsi="Calibri Light" w:cs="Calibri Light"/>
                    <w:lang w:val="nl-NL"/>
                  </w:rPr>
                  <w:delText xml:space="preserve"> (</w:delText>
                </w:r>
              </w:del>
            </w:ins>
            <w:ins w:id="580" w:author="Mark Gremmen" w:date="2022-05-31T13:11:00Z">
              <w:del w:id="581" w:author="Mark Gremmen" w:date="2022-08-04T12:25:00Z">
                <w:r w:rsidR="00893480" w:rsidDel="008A6C57">
                  <w:rPr>
                    <w:rFonts w:ascii="Calibri Light" w:hAnsi="Calibri Light" w:cs="Calibri Light"/>
                    <w:lang w:val="nl-NL"/>
                  </w:rPr>
                  <w:delText>p</w:delText>
                </w:r>
              </w:del>
            </w:ins>
            <w:ins w:id="582" w:author="Mark Gremmen" w:date="2022-05-31T08:59:00Z">
              <w:del w:id="583" w:author="Mark Gremmen" w:date="2022-08-04T12:25:00Z">
                <w:r w:rsidDel="008A6C57">
                  <w:rPr>
                    <w:rFonts w:ascii="Calibri Light" w:hAnsi="Calibri Light" w:cs="Calibri Light"/>
                    <w:lang w:val="nl-NL"/>
                  </w:rPr>
                  <w:delText>lekken</w:delText>
                </w:r>
              </w:del>
            </w:ins>
            <w:ins w:id="584" w:author="Mark Gremmen" w:date="2022-05-31T09:46:00Z">
              <w:del w:id="585" w:author="Mark Gremmen" w:date="2022-08-04T12:25:00Z">
                <w:r w:rsidR="000C72BA" w:rsidDel="008A6C57">
                  <w:rPr>
                    <w:rFonts w:ascii="Calibri Light" w:hAnsi="Calibri Light" w:cs="Calibri Light"/>
                    <w:lang w:val="nl-NL"/>
                  </w:rPr>
                  <w:delText xml:space="preserve"> in de buurt</w:delText>
                </w:r>
              </w:del>
            </w:ins>
            <w:ins w:id="586" w:author="Mark Gremmen" w:date="2022-05-31T08:59:00Z">
              <w:del w:id="587" w:author="Mark Gremmen" w:date="2022-08-04T12:25:00Z">
                <w:r w:rsidDel="008A6C57">
                  <w:rPr>
                    <w:rFonts w:ascii="Calibri Light" w:hAnsi="Calibri Light" w:cs="Calibri Light"/>
                    <w:lang w:val="nl-NL"/>
                  </w:rPr>
                  <w:delText xml:space="preserve"> voor sociaal contact</w:delText>
                </w:r>
              </w:del>
            </w:ins>
            <w:ins w:id="588" w:author="Mark Gremmen" w:date="2022-05-31T13:11:00Z">
              <w:del w:id="589" w:author="Mark Gremmen" w:date="2022-08-04T12:25:00Z">
                <w:r w:rsidR="00893480" w:rsidDel="008A6C57">
                  <w:rPr>
                    <w:rFonts w:ascii="Calibri Light" w:hAnsi="Calibri Light" w:cs="Calibri Light"/>
                    <w:lang w:val="nl-NL"/>
                  </w:rPr>
                  <w:delText xml:space="preserve"> zoals buurthui</w:delText>
                </w:r>
              </w:del>
            </w:ins>
            <w:ins w:id="590" w:author="Mark Gremmen" w:date="2022-05-31T13:15:00Z">
              <w:del w:id="591" w:author="Mark Gremmen" w:date="2022-08-04T12:25:00Z">
                <w:r w:rsidR="00D531B2" w:rsidDel="008A6C57">
                  <w:rPr>
                    <w:rFonts w:ascii="Calibri Light" w:hAnsi="Calibri Light" w:cs="Calibri Light"/>
                    <w:lang w:val="nl-NL"/>
                  </w:rPr>
                  <w:delText xml:space="preserve">s, </w:delText>
                </w:r>
              </w:del>
            </w:ins>
            <w:ins w:id="592" w:author="Mark Gremmen" w:date="2022-05-31T13:21:00Z">
              <w:del w:id="593" w:author="Mark Gremmen" w:date="2022-08-04T12:25:00Z">
                <w:r w:rsidR="009744AE" w:rsidDel="008A6C57">
                  <w:rPr>
                    <w:rFonts w:ascii="Calibri Light" w:hAnsi="Calibri Light" w:cs="Calibri Light"/>
                    <w:lang w:val="nl-NL"/>
                  </w:rPr>
                  <w:delText xml:space="preserve">activiteitencentrum, </w:delText>
                </w:r>
              </w:del>
            </w:ins>
            <w:ins w:id="594" w:author="Mark Gremmen" w:date="2022-05-31T13:20:00Z">
              <w:del w:id="595" w:author="Mark Gremmen" w:date="2022-08-04T12:25:00Z">
                <w:r w:rsidR="009744AE" w:rsidDel="008A6C57">
                  <w:rPr>
                    <w:rFonts w:ascii="Calibri Light" w:hAnsi="Calibri Light" w:cs="Calibri Light"/>
                    <w:lang w:val="nl-NL"/>
                  </w:rPr>
                  <w:delText>plein of buurttuin</w:delText>
                </w:r>
              </w:del>
            </w:ins>
            <w:ins w:id="596" w:author="Mark Gremmen" w:date="2022-05-31T08:59:00Z">
              <w:del w:id="597" w:author="Mark Gremmen" w:date="2022-08-04T12:25:00Z">
                <w:r w:rsidDel="008A6C57">
                  <w:rPr>
                    <w:rFonts w:ascii="Calibri Light" w:hAnsi="Calibri Light" w:cs="Calibri Light"/>
                    <w:lang w:val="nl-NL"/>
                  </w:rPr>
                  <w:delText>)</w:delText>
                </w:r>
              </w:del>
            </w:ins>
            <w:ins w:id="598" w:author="Mark Gremmen" w:date="2022-05-31T08:58:00Z">
              <w:del w:id="599" w:author="Mark Gremmen" w:date="2022-08-04T12:25:00Z">
                <w:r w:rsidDel="008A6C57">
                  <w:rPr>
                    <w:rFonts w:ascii="Calibri Light" w:hAnsi="Calibri Light" w:cs="Calibri Light"/>
                    <w:lang w:val="nl-NL"/>
                  </w:rPr>
                  <w:delText xml:space="preserve">, </w:delText>
                </w:r>
              </w:del>
            </w:ins>
          </w:p>
        </w:tc>
        <w:tc>
          <w:tcPr>
            <w:tcW w:w="1368" w:type="dxa"/>
          </w:tcPr>
          <w:p w14:paraId="4FFE47AA" w14:textId="5858A5FC" w:rsidR="0016297E" w:rsidRPr="009A2F1D" w:rsidDel="008A6C57" w:rsidRDefault="0016297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00" w:author="Mark Gremmen" w:date="2022-05-31T08:56:00Z"/>
                <w:del w:id="601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910239D" w14:textId="5BE48F82" w:rsidR="0016297E" w:rsidRPr="009A2F1D" w:rsidDel="008A6C57" w:rsidRDefault="0016297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02" w:author="Mark Gremmen" w:date="2022-05-31T08:56:00Z"/>
                <w:del w:id="603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B333C97" w14:textId="6A625BB2" w:rsidR="0016297E" w:rsidRPr="009A2F1D" w:rsidDel="008A6C57" w:rsidRDefault="0016297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04" w:author="Mark Gremmen" w:date="2022-05-31T08:56:00Z"/>
                <w:del w:id="605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7A83EAD" w14:textId="5A64A3F7" w:rsidR="0016297E" w:rsidRPr="009A2F1D" w:rsidDel="008A6C57" w:rsidRDefault="0016297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06" w:author="Mark Gremmen" w:date="2022-05-31T08:56:00Z"/>
                <w:del w:id="607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C795A2D" w14:textId="61F30E93" w:rsidR="0016297E" w:rsidRPr="009A2F1D" w:rsidDel="008A6C57" w:rsidRDefault="0016297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08" w:author="Mark Gremmen" w:date="2022-05-31T08:56:00Z"/>
                <w:del w:id="609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6853655" w14:textId="4483010F" w:rsidR="0016297E" w:rsidRPr="009A2F1D" w:rsidDel="008A6C57" w:rsidRDefault="0016297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10" w:author="Mark Gremmen" w:date="2022-05-31T08:56:00Z"/>
                <w:del w:id="611" w:author="Mark Gremmen" w:date="2022-08-04T12:25:00Z"/>
                <w:rFonts w:ascii="Calibri Light" w:hAnsi="Calibri Light" w:cs="Calibri Light"/>
                <w:lang w:val="nl-NL"/>
              </w:rPr>
            </w:pPr>
          </w:p>
        </w:tc>
      </w:tr>
      <w:tr w:rsidR="00D93DAA" w:rsidRPr="009A2F1D" w:rsidDel="008A6C57" w14:paraId="33E36CD4" w14:textId="6DA7D89B" w:rsidTr="5CACD928">
        <w:trPr>
          <w:del w:id="612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D4C28B9" w14:textId="7BC84FBA" w:rsidR="00D93DAA" w:rsidRPr="009A2F1D" w:rsidDel="008A6C57" w:rsidRDefault="001059C7">
            <w:pPr>
              <w:keepNext/>
              <w:rPr>
                <w:del w:id="613" w:author="Mark Gremmen" w:date="2022-08-04T12:25:00Z"/>
                <w:rFonts w:ascii="Calibri Light" w:hAnsi="Calibri Light" w:cs="Calibri Light"/>
              </w:rPr>
            </w:pPr>
            <w:del w:id="614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 xml:space="preserve">Speelvoorzieningen (kinderen tot 12 jaar)        </w:delText>
              </w:r>
            </w:del>
          </w:p>
        </w:tc>
        <w:tc>
          <w:tcPr>
            <w:tcW w:w="1368" w:type="dxa"/>
          </w:tcPr>
          <w:p w14:paraId="1DC33A4B" w14:textId="4EA77E04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15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65A0171A" w14:textId="0A9A4B94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16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9A321B4" w14:textId="5C52245C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17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250C764" w14:textId="5649D515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18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FFE085E" w14:textId="6980638A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19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93CB1A" w14:textId="7D7787F6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20" w:author="Mark Gremmen" w:date="2022-08-04T12:25:00Z"/>
                <w:rFonts w:ascii="Calibri Light" w:hAnsi="Calibri Light" w:cs="Calibri Light"/>
              </w:rPr>
            </w:pPr>
          </w:p>
        </w:tc>
      </w:tr>
      <w:tr w:rsidR="00D93DAA" w:rsidRPr="009A2F1D" w:rsidDel="008A6C57" w14:paraId="147EA171" w14:textId="5FE5BC6F" w:rsidTr="5CACD928">
        <w:trPr>
          <w:del w:id="621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6D2C653" w14:textId="3147C498" w:rsidR="00D93DAA" w:rsidRPr="009A2F1D" w:rsidDel="008A6C57" w:rsidRDefault="001059C7">
            <w:pPr>
              <w:keepNext/>
              <w:rPr>
                <w:del w:id="622" w:author="Mark Gremmen" w:date="2022-08-04T12:25:00Z"/>
                <w:rFonts w:ascii="Calibri Light" w:hAnsi="Calibri Light" w:cs="Calibri Light"/>
              </w:rPr>
            </w:pPr>
            <w:del w:id="623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>Sportvoorzieningen</w:delText>
              </w:r>
            </w:del>
            <w:del w:id="624" w:author="Mark Gremmen" w:date="2022-06-08T15:16:00Z">
              <w:r w:rsidRPr="009A2F1D" w:rsidDel="003B78A5">
                <w:rPr>
                  <w:rFonts w:ascii="Calibri Light" w:hAnsi="Calibri Light" w:cs="Calibri Light"/>
                </w:rPr>
                <w:delText xml:space="preserve">     </w:delText>
              </w:r>
            </w:del>
            <w:del w:id="625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 xml:space="preserve">         </w:delText>
              </w:r>
            </w:del>
          </w:p>
        </w:tc>
        <w:tc>
          <w:tcPr>
            <w:tcW w:w="1368" w:type="dxa"/>
          </w:tcPr>
          <w:p w14:paraId="4F0F38AA" w14:textId="294DD00A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26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5FDBBC9" w14:textId="2932DACA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27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219C252" w14:textId="1F0031FB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28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1409562" w14:textId="658A1F4E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29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55AFC963" w14:textId="7EDFEB38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30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53CDAD4F" w14:textId="6F4FB528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31" w:author="Mark Gremmen" w:date="2022-08-04T12:25:00Z"/>
                <w:rFonts w:ascii="Calibri Light" w:hAnsi="Calibri Light" w:cs="Calibri Light"/>
              </w:rPr>
            </w:pPr>
          </w:p>
        </w:tc>
      </w:tr>
      <w:tr w:rsidR="00D93DAA" w:rsidRPr="009A2F1D" w:rsidDel="008A6C57" w14:paraId="66AE8313" w14:textId="6ADFEDDB" w:rsidTr="5CACD928">
        <w:trPr>
          <w:del w:id="632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9043B8C" w14:textId="6787F257" w:rsidR="00D93DAA" w:rsidRPr="009A2F1D" w:rsidDel="008A6C57" w:rsidRDefault="001059C7">
            <w:pPr>
              <w:keepNext/>
              <w:rPr>
                <w:del w:id="633" w:author="Mark Gremmen" w:date="2022-08-04T12:25:00Z"/>
                <w:rFonts w:ascii="Calibri Light" w:hAnsi="Calibri Light" w:cs="Calibri Light"/>
              </w:rPr>
            </w:pPr>
            <w:del w:id="634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 xml:space="preserve">Openbaar vervoer </w:delText>
              </w:r>
            </w:del>
          </w:p>
        </w:tc>
        <w:tc>
          <w:tcPr>
            <w:tcW w:w="1368" w:type="dxa"/>
          </w:tcPr>
          <w:p w14:paraId="126D5F5A" w14:textId="6568D9A8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35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8EFABFB" w14:textId="0272EB03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36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6DA57D12" w14:textId="0DAE7190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37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0BC00EC" w14:textId="78475FE0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38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77C0812" w14:textId="65361EEA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39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C4E6611" w14:textId="684CF1AA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40" w:author="Mark Gremmen" w:date="2022-08-04T12:25:00Z"/>
                <w:rFonts w:ascii="Calibri Light" w:hAnsi="Calibri Light" w:cs="Calibri Light"/>
              </w:rPr>
            </w:pPr>
          </w:p>
        </w:tc>
      </w:tr>
    </w:tbl>
    <w:p w14:paraId="4FE75521" w14:textId="77777777" w:rsidR="00D93DAA" w:rsidRPr="009A2F1D" w:rsidRDefault="00D93DAA">
      <w:pPr>
        <w:rPr>
          <w:rFonts w:ascii="Calibri Light" w:hAnsi="Calibri Light" w:cs="Calibri Light"/>
        </w:rPr>
      </w:pPr>
    </w:p>
    <w:p w14:paraId="78B9BC09" w14:textId="77777777" w:rsidR="00D93DAA" w:rsidRPr="009A2F1D" w:rsidRDefault="00D93DAA">
      <w:pPr>
        <w:rPr>
          <w:rFonts w:ascii="Calibri Light" w:hAnsi="Calibri Light" w:cs="Calibri Light"/>
        </w:rPr>
      </w:pPr>
    </w:p>
    <w:p w14:paraId="086F9870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14:paraId="3C37BB35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4115B4C6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Relatie inwoner-gemeente</w:t>
      </w:r>
    </w:p>
    <w:p w14:paraId="78C4E59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D0A688D" w14:textId="77777777" w:rsidR="00726AA4" w:rsidRDefault="00726AA4">
      <w:pPr>
        <w:rPr>
          <w:ins w:id="641" w:author="Mark Gremmen" w:date="2022-08-04T13:12:00Z"/>
          <w:rStyle w:val="Heading2Char"/>
          <w:lang w:val="nl-NL"/>
        </w:rPr>
      </w:pPr>
      <w:ins w:id="642" w:author="Mark Gremmen" w:date="2022-08-04T13:12:00Z">
        <w:r>
          <w:rPr>
            <w:rStyle w:val="Heading2Char"/>
            <w:lang w:val="nl-NL"/>
          </w:rPr>
          <w:br w:type="page"/>
        </w:r>
      </w:ins>
    </w:p>
    <w:p w14:paraId="34A8037B" w14:textId="418D5A6A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5CACD928">
        <w:rPr>
          <w:rStyle w:val="Heading2Char"/>
          <w:lang w:val="nl-NL"/>
        </w:rPr>
        <w:lastRenderedPageBreak/>
        <w:t>Relatie inwoner-gemeente</w:t>
      </w:r>
      <w:r w:rsidRPr="00C169E4">
        <w:rPr>
          <w:lang w:val="nl-NL"/>
        </w:rPr>
        <w:br/>
      </w:r>
      <w:r w:rsidRPr="5CACD928">
        <w:rPr>
          <w:rFonts w:ascii="Calibri Light" w:hAnsi="Calibri Light" w:cs="Calibri Light"/>
          <w:lang w:val="nl-NL"/>
        </w:rPr>
        <w:t xml:space="preserve"> </w:t>
      </w:r>
      <w:r w:rsidRPr="00C169E4">
        <w:rPr>
          <w:lang w:val="nl-NL"/>
        </w:rPr>
        <w:br/>
      </w:r>
      <w:del w:id="643" w:author="Mark Gremmen" w:date="2022-07-28T09:29:00Z">
        <w:r w:rsidRPr="5CACD928" w:rsidDel="00E50829">
          <w:rPr>
            <w:rFonts w:ascii="Calibri Light" w:hAnsi="Calibri Light" w:cs="Calibri Light"/>
            <w:lang w:val="nl-NL"/>
          </w:rPr>
          <w:delText xml:space="preserve"> </w:delText>
        </w:r>
      </w:del>
      <w:r w:rsidRPr="5CACD928">
        <w:rPr>
          <w:rFonts w:ascii="Calibri Light" w:hAnsi="Calibri Light" w:cs="Calibri Light"/>
          <w:lang w:val="nl-NL"/>
        </w:rPr>
        <w:t xml:space="preserve">De volgende vragen en </w:t>
      </w:r>
      <w:del w:id="644" w:author="Mark Gremmen" w:date="2022-06-13T10:52:00Z">
        <w:r w:rsidRPr="5CACD928" w:rsidDel="008D6671">
          <w:rPr>
            <w:rFonts w:ascii="Calibri Light" w:hAnsi="Calibri Light" w:cs="Calibri Light"/>
            <w:lang w:val="nl-NL"/>
          </w:rPr>
          <w:delText>stellingen</w:delText>
        </w:r>
      </w:del>
      <w:ins w:id="645" w:author="Mark Gremmen" w:date="2022-06-13T10:52:00Z">
        <w:r w:rsidR="00497C1D" w:rsidRPr="5CACD928">
          <w:rPr>
            <w:rFonts w:ascii="Calibri Light" w:hAnsi="Calibri Light" w:cs="Calibri Light"/>
            <w:lang w:val="nl-NL"/>
          </w:rPr>
          <w:t>uitspraken</w:t>
        </w:r>
      </w:ins>
      <w:r w:rsidRPr="5CACD928">
        <w:rPr>
          <w:rFonts w:ascii="Calibri Light" w:hAnsi="Calibri Light" w:cs="Calibri Light"/>
          <w:lang w:val="nl-NL"/>
        </w:rPr>
        <w:t xml:space="preserve"> gaan over </w:t>
      </w:r>
      <w:del w:id="646" w:author="Mark Gremmen" w:date="2022-07-05T13:09:00Z">
        <w:r w:rsidRPr="5CACD928" w:rsidDel="001059C7">
          <w:rPr>
            <w:rFonts w:ascii="Calibri Light" w:hAnsi="Calibri Light" w:cs="Calibri Light"/>
            <w:lang w:val="nl-NL"/>
          </w:rPr>
          <w:delText>de opstelling</w:delText>
        </w:r>
      </w:del>
      <w:ins w:id="647" w:author="Mark Gremmen" w:date="2022-07-05T13:09:00Z">
        <w:r w:rsidRPr="5CACD928">
          <w:rPr>
            <w:rFonts w:ascii="Calibri Light" w:hAnsi="Calibri Light" w:cs="Calibri Light"/>
            <w:lang w:val="nl-NL"/>
          </w:rPr>
          <w:t>het gedrag</w:t>
        </w:r>
      </w:ins>
      <w:r w:rsidRPr="5CACD928">
        <w:rPr>
          <w:rFonts w:ascii="Calibri Light" w:hAnsi="Calibri Light" w:cs="Calibri Light"/>
          <w:lang w:val="nl-NL"/>
        </w:rPr>
        <w:t xml:space="preserve"> van de gemeente, </w:t>
      </w:r>
      <w:del w:id="648" w:author="Mark Gremmen" w:date="2022-08-05T08:28:00Z">
        <w:r w:rsidRPr="5CACD928" w:rsidDel="0055508C">
          <w:rPr>
            <w:rFonts w:ascii="Calibri Light" w:hAnsi="Calibri Light" w:cs="Calibri Light"/>
            <w:lang w:val="nl-NL"/>
          </w:rPr>
          <w:delText xml:space="preserve">de communicatie, </w:delText>
        </w:r>
      </w:del>
      <w:r w:rsidRPr="5CACD928">
        <w:rPr>
          <w:rFonts w:ascii="Calibri Light" w:hAnsi="Calibri Light" w:cs="Calibri Light"/>
          <w:lang w:val="nl-NL"/>
        </w:rPr>
        <w:t xml:space="preserve">en het </w:t>
      </w:r>
      <w:del w:id="649" w:author="Mark Gremmen" w:date="2022-07-05T13:09:00Z">
        <w:r w:rsidRPr="5CACD928" w:rsidDel="001059C7">
          <w:rPr>
            <w:rFonts w:ascii="Calibri Light" w:hAnsi="Calibri Light" w:cs="Calibri Light"/>
            <w:lang w:val="nl-NL"/>
          </w:rPr>
          <w:delText>betrekken van</w:delText>
        </w:r>
      </w:del>
      <w:ins w:id="650" w:author="Mark Gremmen" w:date="2022-07-05T13:09:00Z">
        <w:r w:rsidRPr="5CACD928">
          <w:rPr>
            <w:rFonts w:ascii="Calibri Light" w:hAnsi="Calibri Light" w:cs="Calibri Light"/>
            <w:lang w:val="nl-NL"/>
          </w:rPr>
          <w:t>samenwerken met</w:t>
        </w:r>
      </w:ins>
      <w:r w:rsidRPr="5CACD928">
        <w:rPr>
          <w:rFonts w:ascii="Calibri Light" w:hAnsi="Calibri Light" w:cs="Calibri Light"/>
          <w:lang w:val="nl-NL"/>
        </w:rPr>
        <w:t xml:space="preserve"> inwoners bij plannen, activiteiten en voorzieningen.</w:t>
      </w:r>
    </w:p>
    <w:p w14:paraId="6FA322A5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73A9C15F" w14:textId="77777777" w:rsidR="00976C3C" w:rsidRPr="009A2F1D" w:rsidRDefault="00976C3C">
      <w:pPr>
        <w:rPr>
          <w:rFonts w:ascii="Calibri Light" w:hAnsi="Calibri Light" w:cs="Calibri Light"/>
          <w:lang w:val="nl-NL"/>
        </w:rPr>
      </w:pPr>
    </w:p>
    <w:p w14:paraId="60750A07" w14:textId="12F3B482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00C9457D">
        <w:rPr>
          <w:rFonts w:ascii="Calibri Light" w:hAnsi="Calibri Light" w:cs="Calibri Light"/>
          <w:b/>
          <w:bCs/>
          <w:lang w:val="nl-NL"/>
        </w:rPr>
        <w:t>bo01</w:t>
      </w:r>
      <w:r w:rsidRPr="3DB877A1">
        <w:rPr>
          <w:rFonts w:ascii="Calibri Light" w:hAnsi="Calibri Light" w:cs="Calibri Light"/>
          <w:lang w:val="nl-NL"/>
        </w:rPr>
        <w:t xml:space="preserve"> H</w:t>
      </w:r>
      <w:r w:rsidR="001059C7" w:rsidRPr="3DB877A1">
        <w:rPr>
          <w:rFonts w:ascii="Calibri Light" w:hAnsi="Calibri Light" w:cs="Calibri Light"/>
          <w:lang w:val="nl-NL"/>
        </w:rPr>
        <w:t>oeveel vertrouwen h</w:t>
      </w:r>
      <w:r w:rsidRPr="3DB877A1">
        <w:rPr>
          <w:rFonts w:ascii="Calibri Light" w:hAnsi="Calibri Light" w:cs="Calibri Light"/>
          <w:lang w:val="nl-NL"/>
        </w:rPr>
        <w:t>eeft u</w:t>
      </w:r>
      <w:r w:rsidR="00FE594D">
        <w:rPr>
          <w:rFonts w:ascii="Calibri Light" w:hAnsi="Calibri Light" w:cs="Calibri Light"/>
          <w:lang w:val="nl-NL"/>
        </w:rPr>
        <w:t xml:space="preserve"> </w:t>
      </w:r>
      <w:r w:rsidRPr="3DB877A1">
        <w:rPr>
          <w:rFonts w:ascii="Calibri Light" w:hAnsi="Calibri Light" w:cs="Calibri Light"/>
          <w:lang w:val="nl-NL"/>
        </w:rPr>
        <w:t>in de manier waarop uw gemeente wordt bestuurd?</w:t>
      </w:r>
    </w:p>
    <w:p w14:paraId="050E9293" w14:textId="0DA61E89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heel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14:paraId="1B19D7B0" w14:textId="0F880911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14:paraId="49743CF3" w14:textId="2D537E34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/ </w:t>
      </w: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14:paraId="0B531118" w14:textId="385BF1C5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14:paraId="0CC37EE4" w14:textId="4CA40D5A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id="651" w:author="Mark Gremmen" w:date="2022-07-28T13:46:00Z">
        <w:r w:rsidRPr="04D5FEE6" w:rsidDel="33CE0DC7">
          <w:rPr>
            <w:rFonts w:ascii="Calibri Light" w:hAnsi="Calibri Light" w:cs="Calibri Light"/>
          </w:rPr>
          <w:delText>nauwelijks</w:delText>
        </w:r>
        <w:r w:rsidRPr="04D5FEE6" w:rsidDel="4A5B095C">
          <w:rPr>
            <w:rFonts w:ascii="Calibri Light" w:hAnsi="Calibri Light" w:cs="Calibri Light"/>
          </w:rPr>
          <w:delText xml:space="preserve"> </w:delText>
        </w:r>
      </w:del>
      <w:del w:id="652" w:author="Mark Gremmen" w:date="2022-07-26T14:31:00Z">
        <w:r w:rsidRPr="04D5FEE6" w:rsidDel="4A5B095C">
          <w:rPr>
            <w:rFonts w:ascii="Calibri Light" w:hAnsi="Calibri Light" w:cs="Calibri Light"/>
          </w:rPr>
          <w:delText>tot geen</w:delText>
        </w:r>
      </w:del>
      <w:del w:id="653" w:author="Mark Gremmen" w:date="2022-07-28T12:05:00Z">
        <w:r w:rsidRPr="04D5FEE6" w:rsidDel="33CE0DC7">
          <w:rPr>
            <w:rFonts w:ascii="Calibri Light" w:hAnsi="Calibri Light" w:cs="Calibri Light"/>
          </w:rPr>
          <w:delText xml:space="preserve"> </w:delText>
        </w:r>
      </w:del>
      <w:ins w:id="654" w:author="Mark Gremmen" w:date="2022-07-28T13:46:00Z">
        <w:r w:rsidR="3C8B1407" w:rsidRPr="04D5FEE6">
          <w:rPr>
            <w:rFonts w:ascii="Calibri Light" w:hAnsi="Calibri Light" w:cs="Calibri Light"/>
          </w:rPr>
          <w:t>(</w:t>
        </w:r>
        <w:proofErr w:type="spellStart"/>
        <w:r w:rsidR="3C8B1407" w:rsidRPr="04D5FEE6">
          <w:rPr>
            <w:rFonts w:ascii="Calibri Light" w:hAnsi="Calibri Light" w:cs="Calibri Light"/>
          </w:rPr>
          <w:t>bijna</w:t>
        </w:r>
        <w:proofErr w:type="spellEnd"/>
        <w:r w:rsidR="3C8B1407" w:rsidRPr="04D5FEE6">
          <w:rPr>
            <w:rFonts w:ascii="Calibri Light" w:hAnsi="Calibri Light" w:cs="Calibri Light"/>
          </w:rPr>
          <w:t xml:space="preserve">) </w:t>
        </w:r>
        <w:proofErr w:type="spellStart"/>
        <w:r w:rsidR="3C8B1407" w:rsidRPr="04D5FEE6">
          <w:rPr>
            <w:rFonts w:ascii="Calibri Light" w:hAnsi="Calibri Light" w:cs="Calibri Light"/>
          </w:rPr>
          <w:t>geen</w:t>
        </w:r>
      </w:ins>
      <w:proofErr w:type="spellEnd"/>
      <w:r w:rsidR="33CE0DC7" w:rsidRPr="04D5FEE6">
        <w:rPr>
          <w:rFonts w:ascii="Calibri Light" w:hAnsi="Calibri Light" w:cs="Calibri Light"/>
        </w:rPr>
        <w:t xml:space="preserve">  </w:t>
      </w:r>
    </w:p>
    <w:p w14:paraId="42E7BB0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EFE0ED2" w14:textId="77777777" w:rsidR="00D93DAA" w:rsidRPr="009A2F1D" w:rsidRDefault="00D93DAA">
      <w:pPr>
        <w:rPr>
          <w:rFonts w:ascii="Calibri Light" w:hAnsi="Calibri Light" w:cs="Calibri Light"/>
        </w:rPr>
      </w:pPr>
    </w:p>
    <w:p w14:paraId="2EF410E9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168589D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C06E2AA" w14:textId="70D0543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655" w:author="Mark Gremmen" w:date="2022-05-31T08:15:00Z">
        <w:r w:rsidRPr="3DB877A1" w:rsidDel="72B20FF3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656" w:author="Mark Gremmen" w:date="2022-05-31T08:17:00Z">
        <w:r w:rsidRPr="3DB877A1" w:rsidDel="72B20FF3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657" w:author="Mark Gremmen" w:date="2022-05-31T08:17:00Z">
        <w:r w:rsidR="529C724A" w:rsidRPr="3DB877A1">
          <w:rPr>
            <w:rFonts w:ascii="Calibri Light" w:hAnsi="Calibri Light" w:cs="Calibri Light"/>
            <w:lang w:val="nl-NL"/>
          </w:rPr>
          <w:t xml:space="preserve">In hoeverre bent u het </w:t>
        </w:r>
      </w:ins>
      <w:del w:id="658" w:author="Mark Gremmen" w:date="2022-07-07T12:02:00Z">
        <w:r w:rsidRPr="3DB877A1" w:rsidDel="529C724A">
          <w:rPr>
            <w:rFonts w:ascii="Calibri Light" w:hAnsi="Calibri Light" w:cs="Calibri Light"/>
            <w:lang w:val="nl-NL"/>
          </w:rPr>
          <w:delText xml:space="preserve">eens </w:delText>
        </w:r>
      </w:del>
      <w:ins w:id="659" w:author="Mark Gremmen" w:date="2022-07-07T12:02:00Z">
        <w:r w:rsidR="15716ECB" w:rsidRPr="3DB877A1">
          <w:rPr>
            <w:rFonts w:ascii="Calibri Light" w:hAnsi="Calibri Light" w:cs="Calibri Light"/>
            <w:lang w:val="nl-NL"/>
          </w:rPr>
          <w:t xml:space="preserve">eens </w:t>
        </w:r>
      </w:ins>
      <w:ins w:id="660" w:author="Mark Gremmen" w:date="2022-05-31T08:17:00Z">
        <w:r w:rsidR="529C724A" w:rsidRPr="3DB877A1">
          <w:rPr>
            <w:rFonts w:ascii="Calibri Light" w:hAnsi="Calibri Light" w:cs="Calibri Light"/>
            <w:lang w:val="nl-NL"/>
          </w:rPr>
          <w:t xml:space="preserve">met de volgende </w:t>
        </w:r>
      </w:ins>
      <w:del w:id="661" w:author="Mark Gremmen" w:date="2022-07-28T09:33:00Z">
        <w:r w:rsidR="72B20FF3" w:rsidRPr="3DB877A1">
          <w:rPr>
            <w:rFonts w:ascii="Calibri Light" w:hAnsi="Calibri Light" w:cs="Calibri Light"/>
            <w:lang w:val="nl-NL"/>
          </w:rPr>
          <w:delText xml:space="preserve"> </w:delText>
        </w:r>
      </w:del>
      <w:del w:id="662" w:author="Mark Gremmen" w:date="2022-06-13T10:52:00Z">
        <w:r w:rsidRPr="3DB877A1" w:rsidDel="28C001E8">
          <w:rPr>
            <w:rFonts w:ascii="Calibri Light" w:hAnsi="Calibri Light" w:cs="Calibri Light"/>
            <w:lang w:val="nl-NL"/>
          </w:rPr>
          <w:delText>stellingen</w:delText>
        </w:r>
      </w:del>
      <w:ins w:id="663" w:author="Mark Gremmen" w:date="2022-06-13T10:52:00Z">
        <w:r w:rsidR="01CA8812" w:rsidRPr="3DB877A1">
          <w:rPr>
            <w:rFonts w:ascii="Calibri Light" w:hAnsi="Calibri Light" w:cs="Calibri Light"/>
            <w:lang w:val="nl-NL"/>
          </w:rPr>
          <w:t>uitspraken</w:t>
        </w:r>
      </w:ins>
      <w:r w:rsidR="72B20FF3" w:rsidRPr="3DB877A1">
        <w:rPr>
          <w:rFonts w:ascii="Calibri Light" w:hAnsi="Calibri Light" w:cs="Calibri Light"/>
          <w:lang w:val="nl-NL"/>
        </w:rPr>
        <w:t>?</w:t>
      </w:r>
    </w:p>
    <w:p w14:paraId="7BC8E2C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B211B0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077B16">
        <w:rPr>
          <w:rFonts w:ascii="Calibri Light" w:hAnsi="Calibri Light" w:cs="Calibri Light"/>
          <w:b/>
          <w:bCs/>
        </w:rPr>
        <w:lastRenderedPageBreak/>
        <w:t>bo02</w:t>
      </w:r>
      <w:r w:rsidRPr="009A2F1D">
        <w:rPr>
          <w:rFonts w:ascii="Calibri Light" w:hAnsi="Calibri Light" w:cs="Calibri Light"/>
        </w:rPr>
        <w:t xml:space="preserve">  De </w:t>
      </w:r>
      <w:proofErr w:type="spellStart"/>
      <w:r w:rsidRPr="009A2F1D">
        <w:rPr>
          <w:rFonts w:ascii="Calibri Light" w:hAnsi="Calibri Light" w:cs="Calibri Light"/>
        </w:rPr>
        <w:t>gemeente</w:t>
      </w:r>
      <w:proofErr w:type="spellEnd"/>
      <w:r w:rsidRPr="009A2F1D">
        <w:rPr>
          <w:rFonts w:ascii="Calibri Light" w:hAnsi="Calibri Light" w:cs="Calibri Light"/>
        </w:rPr>
        <w:t xml:space="preserve">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53"/>
        <w:gridCol w:w="1344"/>
        <w:gridCol w:w="1315"/>
        <w:gridCol w:w="1339"/>
        <w:gridCol w:w="1332"/>
        <w:gridCol w:w="1344"/>
        <w:gridCol w:w="1333"/>
      </w:tblGrid>
      <w:tr w:rsidR="00D93DAA" w:rsidRPr="009A2F1D" w14:paraId="05F62734" w14:textId="77777777" w:rsidTr="3DB8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5D7BC2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3618DC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5087FB8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0BC86E4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233AD77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23696D0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1E88ECE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9A2F1D" w14:paraId="46FF4E19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F4AA6F8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Doet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wat ze </w:t>
            </w:r>
            <w:proofErr w:type="spellStart"/>
            <w:r w:rsidRPr="009A2F1D">
              <w:rPr>
                <w:rFonts w:ascii="Calibri Light" w:hAnsi="Calibri Light" w:cs="Calibri Light"/>
              </w:rPr>
              <w:t>zegt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7DF450F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20D2B12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DE3F40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D155A8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73DD5E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A443DB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2B7E44" w14:paraId="3F535B94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B63E1A9" w14:textId="06102B91" w:rsidR="00D93DAA" w:rsidRPr="009A2F1D" w:rsidRDefault="001059C7" w:rsidP="3DB877A1">
            <w:pPr>
              <w:keepNext/>
              <w:rPr>
                <w:rFonts w:ascii="Calibri Light" w:eastAsia="Calibri Light" w:hAnsi="Calibri Light" w:cs="Calibri Light"/>
                <w:lang w:val="nl-NL"/>
              </w:rPr>
            </w:pPr>
            <w:del w:id="664" w:author="Mark Gremmen" w:date="2022-07-26T14:00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Houdt </w:delText>
              </w:r>
            </w:del>
            <w:del w:id="665" w:author="Mark Gremmen" w:date="2022-06-10T09:55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r w:rsidR="3DB877A1" w:rsidRPr="3DB877A1">
              <w:rPr>
                <w:rFonts w:ascii="Arial" w:eastAsia="Arial" w:hAnsi="Arial" w:cs="Arial"/>
                <w:lang w:val="nl-NL"/>
              </w:rPr>
              <w:t xml:space="preserve"> </w:t>
            </w:r>
            <w:r w:rsidR="3DB877A1" w:rsidRPr="00084B8E">
              <w:rPr>
                <w:rFonts w:ascii="Calibri Light" w:eastAsia="Calibri Light" w:hAnsi="Calibri Light" w:cs="Calibri Light"/>
                <w:lang w:val="nl-NL"/>
              </w:rPr>
              <w:t>Zorgt er</w:t>
            </w:r>
            <w:ins w:id="666" w:author="Mark Gremmen" w:date="2022-08-02T09:29:00Z">
              <w:r w:rsidR="3DB877A1" w:rsidRPr="00084B8E">
                <w:rPr>
                  <w:rFonts w:ascii="Calibri Light" w:eastAsia="Calibri Light" w:hAnsi="Calibri Light" w:cs="Calibri Light"/>
                  <w:lang w:val="nl-NL"/>
                </w:rPr>
                <w:t xml:space="preserve"> </w:t>
              </w:r>
            </w:ins>
            <w:del w:id="667" w:author="Mark Gremmen" w:date="2022-08-02T09:29:00Z">
              <w:r w:rsidRPr="143F0C87" w:rsidDel="41FCFB75">
                <w:rPr>
                  <w:rFonts w:ascii="Calibri Light" w:eastAsia="Calibri Light" w:hAnsi="Calibri Light" w:cs="Calibri Light"/>
                  <w:lang w:val="nl-NL"/>
                </w:rPr>
                <w:delText xml:space="preserve"> </w:delText>
              </w:r>
            </w:del>
            <w:r w:rsidR="3DB877A1" w:rsidRPr="00084B8E">
              <w:rPr>
                <w:rFonts w:ascii="Calibri Light" w:eastAsia="Calibri Light" w:hAnsi="Calibri Light" w:cs="Calibri Light"/>
                <w:lang w:val="nl-NL"/>
              </w:rPr>
              <w:t>voor dat inwoners zich aan de regels houden</w:t>
            </w:r>
          </w:p>
        </w:tc>
        <w:tc>
          <w:tcPr>
            <w:tcW w:w="1368" w:type="dxa"/>
          </w:tcPr>
          <w:p w14:paraId="51D4DC4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E14298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689D25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056692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E0C12E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03EABD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2B7E44" w14:paraId="7C120565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BED1BFF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>Stel</w:t>
            </w:r>
            <w:bookmarkStart w:id="668" w:name="_Hlk104535049"/>
            <w:r w:rsidRPr="009A2F1D">
              <w:rPr>
                <w:rFonts w:ascii="Calibri Light" w:hAnsi="Calibri Light" w:cs="Calibri Light"/>
                <w:lang w:val="nl-NL"/>
              </w:rPr>
              <w:t xml:space="preserve">t zich flexibel op, als dat nodig is </w:t>
            </w:r>
            <w:bookmarkEnd w:id="668"/>
          </w:p>
        </w:tc>
        <w:tc>
          <w:tcPr>
            <w:tcW w:w="1368" w:type="dxa"/>
          </w:tcPr>
          <w:p w14:paraId="525800A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1E83D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EB512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3A5869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02928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5F6E73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5A65E5A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3974B6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223C1B4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6F04EFB" w14:textId="691DEDA5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669" w:author="Mark Gremmen" w:date="2022-05-31T08:15:00Z">
        <w:r w:rsidRPr="009A2F1D" w:rsidDel="000D2441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670" w:author="Mark Gremmen" w:date="2022-05-31T08:17:00Z">
        <w:r w:rsidRPr="009A2F1D" w:rsidDel="00875AD5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671" w:author="Mark Gremmen" w:date="2022-05-31T08:17:00Z">
        <w:r w:rsidR="00875AD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id="672" w:author="Mark Gremmen" w:date="2022-07-07T12:02:00Z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id="673" w:author="Mark Gremmen" w:date="2022-05-31T08:17:00Z">
        <w:r w:rsidR="00875AD5">
          <w:rPr>
            <w:rFonts w:ascii="Calibri Light" w:hAnsi="Calibri Light" w:cs="Calibri Light"/>
            <w:lang w:val="nl-NL"/>
          </w:rPr>
          <w:t xml:space="preserve">met de volgende </w:t>
        </w:r>
      </w:ins>
      <w:r w:rsidRPr="009A2F1D">
        <w:rPr>
          <w:rFonts w:ascii="Calibri Light" w:hAnsi="Calibri Light" w:cs="Calibri Light"/>
          <w:lang w:val="nl-NL"/>
        </w:rPr>
        <w:t xml:space="preserve"> </w:t>
      </w:r>
      <w:del w:id="674" w:author="Mark Gremmen" w:date="2022-06-13T10:52:00Z">
        <w:r w:rsidR="008D6671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675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>?</w:t>
      </w:r>
    </w:p>
    <w:p w14:paraId="7C12F69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A1C45B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AB80FB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51688F">
        <w:rPr>
          <w:rFonts w:ascii="Calibri Light" w:hAnsi="Calibri Light" w:cs="Calibri Light"/>
          <w:b/>
          <w:bCs/>
        </w:rPr>
        <w:lastRenderedPageBreak/>
        <w:t>bo03</w:t>
      </w:r>
      <w:r w:rsidRPr="009A2F1D">
        <w:rPr>
          <w:rFonts w:ascii="Calibri Light" w:hAnsi="Calibri Light" w:cs="Calibri Light"/>
        </w:rPr>
        <w:t xml:space="preserve">  De </w:t>
      </w:r>
      <w:proofErr w:type="spellStart"/>
      <w:r w:rsidRPr="009A2F1D">
        <w:rPr>
          <w:rFonts w:ascii="Calibri Light" w:hAnsi="Calibri Light" w:cs="Calibri Light"/>
        </w:rPr>
        <w:t>gemeente</w:t>
      </w:r>
      <w:proofErr w:type="spellEnd"/>
      <w:r w:rsidRPr="009A2F1D">
        <w:rPr>
          <w:rFonts w:ascii="Calibri Light" w:hAnsi="Calibri Light" w:cs="Calibri Light"/>
        </w:rPr>
        <w:t xml:space="preserve">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480"/>
        <w:gridCol w:w="1328"/>
        <w:gridCol w:w="1282"/>
        <w:gridCol w:w="1321"/>
        <w:gridCol w:w="1309"/>
        <w:gridCol w:w="1329"/>
        <w:gridCol w:w="1311"/>
      </w:tblGrid>
      <w:tr w:rsidR="00D93DAA" w:rsidRPr="009A2F1D" w14:paraId="77C1D674" w14:textId="77777777" w:rsidTr="3DB8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37FEE8F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5DEFA17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4D1230F0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4DEC57C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7EF153E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0B2C852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5FC367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872804" w14:paraId="01768325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24D29EF" w14:textId="2F9523D3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Luistert </w:t>
            </w:r>
            <w:del w:id="676" w:author="Mark Gremmen" w:date="2022-06-10T09:54:00Z">
              <w:r w:rsidRPr="009A2F1D" w:rsidDel="00011F5A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naar </w:t>
            </w:r>
            <w:del w:id="677" w:author="Mark Gremmen" w:date="2022-05-27T07:38:00Z">
              <w:r w:rsidRPr="009A2F1D" w:rsidDel="00A740DE">
                <w:rPr>
                  <w:rFonts w:ascii="Calibri Light" w:hAnsi="Calibri Light" w:cs="Calibri Light"/>
                  <w:lang w:val="nl-NL"/>
                </w:rPr>
                <w:delText xml:space="preserve">de mening van </w:delText>
              </w:r>
            </w:del>
            <w:del w:id="678" w:author="Mark Gremmen" w:date="2022-06-13T10:43:00Z">
              <w:r w:rsidRPr="009A2F1D" w:rsidDel="005C08E0">
                <w:rPr>
                  <w:rFonts w:ascii="Calibri Light" w:hAnsi="Calibri Light" w:cs="Calibri Light"/>
                  <w:lang w:val="nl-NL"/>
                </w:rPr>
                <w:delText xml:space="preserve">haar 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inwoners </w:t>
            </w:r>
          </w:p>
        </w:tc>
        <w:tc>
          <w:tcPr>
            <w:tcW w:w="1368" w:type="dxa"/>
          </w:tcPr>
          <w:p w14:paraId="454E91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223BBD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FEA21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4071E0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18B1B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E67716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2B7E44" w14:paraId="73AC6184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A91C62F" w14:textId="3B50476C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del w:id="679" w:author="Mark Gremmen" w:date="2022-06-13T14:49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>Betrekt inwoners</w:delText>
              </w:r>
            </w:del>
            <w:del w:id="680" w:author="Mark Gremmen" w:date="2022-06-10T09:54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id="681" w:author="Mark Gremmen" w:date="2022-07-26T14:01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bij </w:delText>
              </w:r>
            </w:del>
            <w:del w:id="682" w:author="Mark Gremmen" w:date="2022-06-13T14:49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>haar</w:delText>
              </w:r>
            </w:del>
            <w:ins w:id="683" w:author="Mark Gremmen" w:date="2022-07-26T14:02:00Z">
              <w:r w:rsidR="72B20FF3" w:rsidRPr="3DB877A1">
                <w:rPr>
                  <w:rFonts w:ascii="Calibri Light" w:hAnsi="Calibri Light" w:cs="Calibri Light"/>
                  <w:lang w:val="nl-NL"/>
                </w:rPr>
                <w:t xml:space="preserve">Laat inwoners meedenken bij </w:t>
              </w:r>
            </w:ins>
            <w:del w:id="684" w:author="Mark Gremmen" w:date="2022-06-13T14:49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r w:rsidR="72B20FF3" w:rsidRPr="3DB877A1">
              <w:rPr>
                <w:rFonts w:ascii="Calibri Light" w:hAnsi="Calibri Light" w:cs="Calibri Light"/>
                <w:lang w:val="nl-NL"/>
              </w:rPr>
              <w:t xml:space="preserve">plannen, activiteiten en voorzieningen </w:t>
            </w:r>
          </w:p>
        </w:tc>
        <w:tc>
          <w:tcPr>
            <w:tcW w:w="1368" w:type="dxa"/>
          </w:tcPr>
          <w:p w14:paraId="056CC53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8D62FD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BF502D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7A1E5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EAA03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811F33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725EB4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8762CBE" w14:textId="0A70F602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289F533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347FE76" w14:textId="628B328A" w:rsidR="00D93DAA" w:rsidRPr="009C0D66" w:rsidDel="009A08DC" w:rsidRDefault="001059C7">
      <w:pPr>
        <w:keepNext/>
        <w:rPr>
          <w:del w:id="685" w:author="Mark Gremmen" w:date="2022-08-04T09:38:00Z"/>
          <w:rFonts w:ascii="Calibri Light" w:hAnsi="Calibri Light" w:cs="Calibri Light"/>
          <w:lang w:val="nl-NL"/>
        </w:rPr>
      </w:pPr>
      <w:del w:id="686" w:author="Mark Gremmen" w:date="2022-08-04T09:38:00Z">
        <w:r w:rsidRPr="009C0D66" w:rsidDel="009A08DC">
          <w:rPr>
            <w:rFonts w:ascii="Calibri Light" w:hAnsi="Calibri Light" w:cs="Calibri Light"/>
            <w:b/>
            <w:lang w:val="nl-NL"/>
          </w:rPr>
          <w:delText>bo04</w:delText>
        </w:r>
        <w:r w:rsidRPr="009C0D66" w:rsidDel="009A08DC">
          <w:rPr>
            <w:rFonts w:ascii="Calibri Light" w:hAnsi="Calibri Light" w:cs="Calibri Light"/>
            <w:lang w:val="nl-NL"/>
          </w:rPr>
          <w:delText xml:space="preserve">  Inwoners en </w:delText>
        </w:r>
      </w:del>
      <w:ins w:id="687" w:author="Mark Gremmen" w:date="2022-07-05T12:03:00Z">
        <w:del w:id="688" w:author="Mark Gremmen" w:date="2022-08-04T09:38:00Z">
          <w:r w:rsidRPr="009C0D66" w:rsidDel="009A08DC">
            <w:rPr>
              <w:rFonts w:ascii="Calibri Light" w:hAnsi="Calibri Light" w:cs="Calibri Light"/>
              <w:lang w:val="nl-NL"/>
            </w:rPr>
            <w:delText>belangen</w:delText>
          </w:r>
        </w:del>
      </w:ins>
      <w:del w:id="689" w:author="Mark Gremmen" w:date="2022-08-04T09:38:00Z">
        <w:r w:rsidRPr="009C0D66" w:rsidDel="009A08DC">
          <w:rPr>
            <w:rFonts w:ascii="Calibri Light" w:hAnsi="Calibri Light" w:cs="Calibri Light"/>
            <w:lang w:val="nl-NL"/>
          </w:rPr>
          <w:delText>organisaties ...</w:delText>
        </w:r>
      </w:del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826"/>
        <w:gridCol w:w="1287"/>
        <w:gridCol w:w="1191"/>
        <w:gridCol w:w="1271"/>
        <w:gridCol w:w="1247"/>
        <w:gridCol w:w="1287"/>
        <w:gridCol w:w="1251"/>
      </w:tblGrid>
      <w:tr w:rsidR="00D93DAA" w:rsidRPr="002B7E44" w:rsidDel="009A08DC" w14:paraId="13CEE159" w14:textId="440CF9ED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690" w:author="Mark Gremmen" w:date="2022-08-04T09:3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BF99F0C" w14:textId="111EC48F" w:rsidR="00D93DAA" w:rsidRPr="009C0D66" w:rsidDel="009A08DC" w:rsidRDefault="00D93DAA">
            <w:pPr>
              <w:keepNext/>
              <w:rPr>
                <w:del w:id="691" w:author="Mark Gremmen" w:date="2022-08-04T09:38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25799AE" w14:textId="6A50B343" w:rsidR="00D93DAA" w:rsidRPr="009C0D66" w:rsidDel="009A08DC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92" w:author="Mark Gremmen" w:date="2022-08-04T09:38:00Z"/>
                <w:rFonts w:ascii="Calibri Light" w:hAnsi="Calibri Light" w:cs="Calibri Light"/>
                <w:lang w:val="nl-NL"/>
              </w:rPr>
            </w:pPr>
            <w:del w:id="693" w:author="Mark Gremmen" w:date="2022-08-04T09:38:00Z">
              <w:r w:rsidRPr="009C0D66" w:rsidDel="009A08DC">
                <w:rPr>
                  <w:rFonts w:ascii="Calibri Light" w:hAnsi="Calibri Light" w:cs="Calibri Light"/>
                  <w:lang w:val="nl-NL"/>
                </w:rPr>
                <w:delText xml:space="preserve">helemaal eens </w:delText>
              </w:r>
            </w:del>
          </w:p>
        </w:tc>
        <w:tc>
          <w:tcPr>
            <w:tcW w:w="1368" w:type="dxa"/>
          </w:tcPr>
          <w:p w14:paraId="65AF7E9A" w14:textId="736F6D7E" w:rsidR="00D93DAA" w:rsidRPr="009C0D66" w:rsidDel="009A08DC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94" w:author="Mark Gremmen" w:date="2022-08-04T09:38:00Z"/>
                <w:rFonts w:ascii="Calibri Light" w:hAnsi="Calibri Light" w:cs="Calibri Light"/>
                <w:lang w:val="nl-NL"/>
              </w:rPr>
            </w:pPr>
            <w:del w:id="695" w:author="Mark Gremmen" w:date="2022-08-04T09:38:00Z">
              <w:r w:rsidRPr="009C0D66" w:rsidDel="009A08DC">
                <w:rPr>
                  <w:rFonts w:ascii="Calibri Light" w:hAnsi="Calibri Light" w:cs="Calibri Light"/>
                  <w:lang w:val="nl-NL"/>
                </w:rPr>
                <w:delText>eens</w:delText>
              </w:r>
            </w:del>
          </w:p>
        </w:tc>
        <w:tc>
          <w:tcPr>
            <w:tcW w:w="1368" w:type="dxa"/>
          </w:tcPr>
          <w:p w14:paraId="1898C459" w14:textId="66E3E004" w:rsidR="00D93DAA" w:rsidRPr="009C0D66" w:rsidDel="009A08DC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96" w:author="Mark Gremmen" w:date="2022-08-04T09:38:00Z"/>
                <w:rFonts w:ascii="Calibri Light" w:hAnsi="Calibri Light" w:cs="Calibri Light"/>
                <w:lang w:val="nl-NL"/>
              </w:rPr>
            </w:pPr>
            <w:del w:id="697" w:author="Mark Gremmen" w:date="2022-08-04T09:38:00Z">
              <w:r w:rsidRPr="009C0D66" w:rsidDel="009A08DC">
                <w:rPr>
                  <w:rFonts w:ascii="Calibri Light" w:hAnsi="Calibri Light" w:cs="Calibri Light"/>
                  <w:lang w:val="nl-NL"/>
                </w:rPr>
                <w:delText xml:space="preserve">neutraal </w:delText>
              </w:r>
            </w:del>
          </w:p>
        </w:tc>
        <w:tc>
          <w:tcPr>
            <w:tcW w:w="1368" w:type="dxa"/>
          </w:tcPr>
          <w:p w14:paraId="37B13B1C" w14:textId="159F3BAB" w:rsidR="00D93DAA" w:rsidRPr="009C0D66" w:rsidDel="009A08DC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98" w:author="Mark Gremmen" w:date="2022-08-04T09:38:00Z"/>
                <w:rFonts w:ascii="Calibri Light" w:hAnsi="Calibri Light" w:cs="Calibri Light"/>
                <w:lang w:val="nl-NL"/>
              </w:rPr>
            </w:pPr>
            <w:del w:id="699" w:author="Mark Gremmen" w:date="2022-08-04T09:38:00Z">
              <w:r w:rsidRPr="009C0D66" w:rsidDel="009A08DC">
                <w:rPr>
                  <w:rFonts w:ascii="Calibri Light" w:hAnsi="Calibri Light" w:cs="Calibri Light"/>
                  <w:lang w:val="nl-NL"/>
                </w:rPr>
                <w:delText>oneens</w:delText>
              </w:r>
            </w:del>
          </w:p>
        </w:tc>
        <w:tc>
          <w:tcPr>
            <w:tcW w:w="1368" w:type="dxa"/>
          </w:tcPr>
          <w:p w14:paraId="25358487" w14:textId="37018D3A" w:rsidR="00D93DAA" w:rsidRPr="009C0D66" w:rsidDel="009A08DC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700" w:author="Mark Gremmen" w:date="2022-08-04T09:38:00Z"/>
                <w:rFonts w:ascii="Calibri Light" w:hAnsi="Calibri Light" w:cs="Calibri Light"/>
                <w:lang w:val="nl-NL"/>
              </w:rPr>
            </w:pPr>
            <w:del w:id="701" w:author="Mark Gremmen" w:date="2022-08-04T09:38:00Z">
              <w:r w:rsidRPr="009C0D66" w:rsidDel="009A08DC">
                <w:rPr>
                  <w:rFonts w:ascii="Calibri Light" w:hAnsi="Calibri Light" w:cs="Calibri Light"/>
                  <w:lang w:val="nl-NL"/>
                </w:rPr>
                <w:delText>helemaal oneens</w:delText>
              </w:r>
            </w:del>
          </w:p>
        </w:tc>
        <w:tc>
          <w:tcPr>
            <w:tcW w:w="1368" w:type="dxa"/>
          </w:tcPr>
          <w:p w14:paraId="112A0357" w14:textId="2CCCB372" w:rsidR="00D93DAA" w:rsidRPr="009C0D66" w:rsidDel="009A08DC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702" w:author="Mark Gremmen" w:date="2022-08-04T09:38:00Z"/>
                <w:rFonts w:ascii="Calibri Light" w:hAnsi="Calibri Light" w:cs="Calibri Light"/>
                <w:lang w:val="nl-NL"/>
              </w:rPr>
            </w:pPr>
            <w:del w:id="703" w:author="Mark Gremmen" w:date="2022-08-04T09:38:00Z">
              <w:r w:rsidRPr="009C0D66" w:rsidDel="009A08DC">
                <w:rPr>
                  <w:rFonts w:ascii="Calibri Light" w:hAnsi="Calibri Light" w:cs="Calibri Light"/>
                  <w:lang w:val="nl-NL"/>
                </w:rPr>
                <w:delText>weet niet / geen mening</w:delText>
              </w:r>
            </w:del>
          </w:p>
        </w:tc>
      </w:tr>
      <w:tr w:rsidR="00D93DAA" w:rsidRPr="002B7E44" w:rsidDel="009A08DC" w14:paraId="777A0620" w14:textId="0B31143B" w:rsidTr="00D93DAA">
        <w:trPr>
          <w:del w:id="704" w:author="Mark Gremmen" w:date="2022-08-04T09:3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2A7C46A" w14:textId="1232F5ED" w:rsidR="00D93DAA" w:rsidRPr="009A2F1D" w:rsidDel="009A08DC" w:rsidRDefault="001059C7">
            <w:pPr>
              <w:keepNext/>
              <w:rPr>
                <w:del w:id="705" w:author="Mark Gremmen" w:date="2022-08-04T09:38:00Z"/>
                <w:rFonts w:ascii="Calibri Light" w:hAnsi="Calibri Light" w:cs="Calibri Light"/>
                <w:lang w:val="nl-NL"/>
              </w:rPr>
            </w:pPr>
            <w:del w:id="706" w:author="Mark Gremmen" w:date="2022-08-04T09:38:00Z">
              <w:r w:rsidRPr="009A2F1D" w:rsidDel="009A08DC">
                <w:rPr>
                  <w:rFonts w:ascii="Calibri Light" w:hAnsi="Calibri Light" w:cs="Calibri Light"/>
                  <w:lang w:val="nl-NL"/>
                </w:rPr>
                <w:delText xml:space="preserve">Krijgen </w:delText>
              </w:r>
            </w:del>
            <w:del w:id="707" w:author="Mark Gremmen" w:date="2022-06-10T09:54:00Z">
              <w:r w:rsidRPr="009A2F1D" w:rsidDel="00011F5A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del w:id="708" w:author="Mark Gremmen" w:date="2022-08-04T09:38:00Z">
              <w:r w:rsidRPr="009A2F1D" w:rsidDel="009A08DC">
                <w:rPr>
                  <w:rFonts w:ascii="Calibri Light" w:hAnsi="Calibri Light" w:cs="Calibri Light"/>
                  <w:lang w:val="nl-NL"/>
                </w:rPr>
                <w:delText>ruimte om ideeën en initiatieven te realiseren</w:delText>
              </w:r>
            </w:del>
            <w:ins w:id="709" w:author="Mark Gremmen" w:date="2022-05-27T07:45:00Z">
              <w:del w:id="710" w:author="Mark Gremmen" w:date="2022-08-04T09:38:00Z">
                <w:r w:rsidR="00A740DE" w:rsidDel="009A08DC">
                  <w:rPr>
                    <w:rFonts w:ascii="Calibri Light" w:hAnsi="Calibri Light" w:cs="Calibri Light"/>
                    <w:lang w:val="nl-NL"/>
                  </w:rPr>
                  <w:delText>plannen uit te voeren</w:delText>
                </w:r>
              </w:del>
            </w:ins>
            <w:del w:id="711" w:author="Mark Gremmen" w:date="2022-08-04T09:38:00Z">
              <w:r w:rsidRPr="009A2F1D" w:rsidDel="009A08DC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</w:p>
        </w:tc>
        <w:tc>
          <w:tcPr>
            <w:tcW w:w="1368" w:type="dxa"/>
          </w:tcPr>
          <w:p w14:paraId="7926C902" w14:textId="48114310" w:rsidR="00D93DAA" w:rsidRPr="009A2F1D" w:rsidDel="009A08D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12" w:author="Mark Gremmen" w:date="2022-08-04T09:38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FFA3BE7" w14:textId="59469EF8" w:rsidR="00D93DAA" w:rsidRPr="009A2F1D" w:rsidDel="009A08D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13" w:author="Mark Gremmen" w:date="2022-08-04T09:38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D8E629" w14:textId="054D67FD" w:rsidR="00D93DAA" w:rsidRPr="009A2F1D" w:rsidDel="009A08D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14" w:author="Mark Gremmen" w:date="2022-08-04T09:38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502732F" w14:textId="059B0ADD" w:rsidR="00D93DAA" w:rsidRPr="009A2F1D" w:rsidDel="009A08D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15" w:author="Mark Gremmen" w:date="2022-08-04T09:38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09A611" w14:textId="27FC6B5F" w:rsidR="00D93DAA" w:rsidRPr="009A2F1D" w:rsidDel="009A08D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16" w:author="Mark Gremmen" w:date="2022-08-04T09:38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F34CBC5" w14:textId="19AFE000" w:rsidR="00D93DAA" w:rsidRPr="009A2F1D" w:rsidDel="009A08D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17" w:author="Mark Gremmen" w:date="2022-08-04T09:38:00Z"/>
                <w:rFonts w:ascii="Calibri Light" w:hAnsi="Calibri Light" w:cs="Calibri Light"/>
                <w:lang w:val="nl-NL"/>
              </w:rPr>
            </w:pPr>
          </w:p>
        </w:tc>
      </w:tr>
    </w:tbl>
    <w:p w14:paraId="73A3301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67951AD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073F39F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FA02DC0" w14:textId="19263BA0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7F4851">
        <w:rPr>
          <w:rFonts w:ascii="Calibri Light" w:hAnsi="Calibri Light" w:cs="Calibri Light"/>
          <w:b/>
          <w:bCs/>
          <w:lang w:val="nl-NL"/>
        </w:rPr>
        <w:t>bo05</w:t>
      </w:r>
      <w:r w:rsidRPr="5CACD928">
        <w:rPr>
          <w:rFonts w:ascii="Calibri Light" w:hAnsi="Calibri Light" w:cs="Calibri Light"/>
          <w:lang w:val="nl-NL"/>
        </w:rPr>
        <w:t xml:space="preserve"> </w:t>
      </w:r>
      <w:del w:id="718" w:author="Mark Gremmen" w:date="2022-08-02T09:30:00Z">
        <w:r w:rsidRPr="5CACD928">
          <w:rPr>
            <w:rFonts w:ascii="Calibri Light" w:hAnsi="Calibri Light" w:cs="Calibri Light"/>
            <w:lang w:val="nl-NL"/>
          </w:rPr>
          <w:delText> </w:delText>
        </w:r>
      </w:del>
      <w:r w:rsidRPr="5CACD928">
        <w:rPr>
          <w:rFonts w:ascii="Calibri Light" w:hAnsi="Calibri Light" w:cs="Calibri Light"/>
          <w:lang w:val="nl-NL"/>
        </w:rPr>
        <w:t xml:space="preserve">[OPTIONEEL] Welke </w:t>
      </w:r>
      <w:del w:id="719" w:author="Mark Gremmen" w:date="2022-07-07T12:04:00Z">
        <w:r w:rsidRPr="5CACD928" w:rsidDel="00AE7F82">
          <w:rPr>
            <w:rFonts w:ascii="Calibri Light" w:hAnsi="Calibri Light" w:cs="Calibri Light"/>
            <w:lang w:val="nl-NL"/>
          </w:rPr>
          <w:delText>beleids</w:delText>
        </w:r>
      </w:del>
      <w:r w:rsidRPr="5CACD928">
        <w:rPr>
          <w:rFonts w:ascii="Calibri Light" w:hAnsi="Calibri Light" w:cs="Calibri Light"/>
          <w:lang w:val="nl-NL"/>
        </w:rPr>
        <w:t>ideeën</w:t>
      </w:r>
      <w:ins w:id="720" w:author="Mark Gremmen" w:date="2022-07-07T12:04:00Z">
        <w:r w:rsidR="00AE7F82">
          <w:rPr>
            <w:rFonts w:ascii="Calibri Light" w:hAnsi="Calibri Light" w:cs="Calibri Light"/>
            <w:lang w:val="nl-NL"/>
          </w:rPr>
          <w:t xml:space="preserve"> of plannen</w:t>
        </w:r>
      </w:ins>
      <w:del w:id="721" w:author="Mark Gremmen" w:date="2022-07-05T12:50:00Z">
        <w:r w:rsidRPr="5CACD928" w:rsidDel="001059C7">
          <w:rPr>
            <w:rFonts w:ascii="Calibri Light" w:hAnsi="Calibri Light" w:cs="Calibri Light"/>
            <w:lang w:val="nl-NL"/>
          </w:rPr>
          <w:delText xml:space="preserve"> of -initiatieven</w:delText>
        </w:r>
      </w:del>
      <w:r w:rsidRPr="5CACD928">
        <w:rPr>
          <w:rFonts w:ascii="Calibri Light" w:hAnsi="Calibri Light" w:cs="Calibri Light"/>
          <w:lang w:val="nl-NL"/>
        </w:rPr>
        <w:t>, waarbij u zelf betrokken bent of wilt worden, wilt u de gemeente meegeven?</w:t>
      </w:r>
    </w:p>
    <w:p w14:paraId="5F07D0E0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49E50F1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8292C7" w14:textId="09B259AF" w:rsidR="0633175D" w:rsidRDefault="0633175D" w:rsidP="0633175D">
      <w:pPr>
        <w:rPr>
          <w:rFonts w:ascii="Calibri Light" w:hAnsi="Calibri Light" w:cs="Calibri Light"/>
          <w:lang w:val="nl-NL"/>
        </w:rPr>
      </w:pPr>
    </w:p>
    <w:p w14:paraId="1C3D382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39F00E8" w14:textId="784FEF5A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7B4DD0">
        <w:rPr>
          <w:rFonts w:ascii="Calibri Light" w:hAnsi="Calibri Light" w:cs="Calibri Light"/>
          <w:b/>
          <w:bCs/>
          <w:lang w:val="nl-NL"/>
        </w:rPr>
        <w:lastRenderedPageBreak/>
        <w:t>bo06</w:t>
      </w:r>
      <w:r w:rsidRPr="21640C6A">
        <w:rPr>
          <w:rFonts w:ascii="Calibri Light" w:hAnsi="Calibri Light" w:cs="Calibri Light"/>
          <w:lang w:val="nl-NL"/>
        </w:rPr>
        <w:t xml:space="preserve"> </w:t>
      </w:r>
      <w:del w:id="722" w:author="Mark Gremmen" w:date="2022-07-05T11:33:00Z">
        <w:r w:rsidRPr="21640C6A" w:rsidDel="001059C7">
          <w:rPr>
            <w:rFonts w:ascii="Calibri Light" w:hAnsi="Calibri Light" w:cs="Calibri Light"/>
            <w:lang w:val="nl-NL"/>
          </w:rPr>
          <w:delText>Hoe waardeert u de</w:delText>
        </w:r>
      </w:del>
      <w:ins w:id="723" w:author="Mark Gremmen" w:date="2022-07-05T11:33:00Z">
        <w:r w:rsidRPr="21640C6A">
          <w:rPr>
            <w:rFonts w:ascii="Calibri Light" w:hAnsi="Calibri Light" w:cs="Calibri Light"/>
            <w:lang w:val="nl-NL"/>
          </w:rPr>
          <w:t>Wat vind</w:t>
        </w:r>
      </w:ins>
      <w:ins w:id="724" w:author="Mark Gremmen" w:date="2022-07-05T12:10:00Z">
        <w:r w:rsidRPr="21640C6A">
          <w:rPr>
            <w:rFonts w:ascii="Calibri Light" w:hAnsi="Calibri Light" w:cs="Calibri Light"/>
            <w:lang w:val="nl-NL"/>
          </w:rPr>
          <w:t>t</w:t>
        </w:r>
      </w:ins>
      <w:ins w:id="725" w:author="Mark Gremmen" w:date="2022-07-05T11:33:00Z">
        <w:r w:rsidRPr="21640C6A">
          <w:rPr>
            <w:rFonts w:ascii="Calibri Light" w:hAnsi="Calibri Light" w:cs="Calibri Light"/>
            <w:lang w:val="nl-NL"/>
          </w:rPr>
          <w:t xml:space="preserve"> u van de</w:t>
        </w:r>
      </w:ins>
      <w:r w:rsidRPr="21640C6A">
        <w:rPr>
          <w:rFonts w:ascii="Calibri Light" w:hAnsi="Calibri Light" w:cs="Calibri Light"/>
          <w:lang w:val="nl-NL"/>
        </w:rPr>
        <w:t xml:space="preserve"> wijze waarop uw gemeente inwoners en </w:t>
      </w:r>
      <w:ins w:id="726" w:author="Mark Gremmen" w:date="2022-07-28T13:29:00Z">
        <w:r w:rsidR="0050059E">
          <w:rPr>
            <w:rFonts w:ascii="Calibri Light" w:hAnsi="Calibri Light" w:cs="Calibri Light"/>
            <w:lang w:val="nl-NL"/>
          </w:rPr>
          <w:t>belangen</w:t>
        </w:r>
      </w:ins>
      <w:r w:rsidRPr="21640C6A">
        <w:rPr>
          <w:rFonts w:ascii="Calibri Light" w:hAnsi="Calibri Light" w:cs="Calibri Light"/>
          <w:lang w:val="nl-NL"/>
        </w:rPr>
        <w:t>organisaties betrekt en de samenwerking zoekt?</w:t>
      </w:r>
      <w:r w:rsidRPr="00856E3B">
        <w:rPr>
          <w:lang w:val="nl-NL"/>
        </w:rPr>
        <w:br/>
      </w:r>
      <w:r w:rsidRPr="00856E3B">
        <w:rPr>
          <w:lang w:val="nl-NL"/>
        </w:rPr>
        <w:br/>
      </w:r>
      <w:r w:rsidRPr="21640C6A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35F2C9F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3E3A714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6318904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4062D0D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29F205D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44D7FFF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2D83C3A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32F4DEF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771A7DA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4E5333E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68FBF73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2547FD4E" w14:textId="77777777" w:rsidR="00D93DAA" w:rsidRPr="009A2F1D" w:rsidRDefault="00D93DAA">
      <w:pPr>
        <w:rPr>
          <w:rFonts w:ascii="Calibri Light" w:hAnsi="Calibri Light" w:cs="Calibri Light"/>
        </w:rPr>
      </w:pPr>
    </w:p>
    <w:p w14:paraId="55CD6AA2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End of Block: </w:t>
      </w:r>
      <w:proofErr w:type="spellStart"/>
      <w:r w:rsidRPr="009A2F1D">
        <w:rPr>
          <w:rFonts w:ascii="Calibri Light" w:hAnsi="Calibri Light" w:cs="Calibri Light"/>
        </w:rPr>
        <w:t>Relatie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inwoner-gemeente</w:t>
      </w:r>
      <w:proofErr w:type="spellEnd"/>
    </w:p>
    <w:p w14:paraId="4480A5C3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16640CAC" w14:textId="77777777" w:rsidR="00D93DAA" w:rsidRPr="009A2F1D" w:rsidRDefault="001059C7">
      <w:pPr>
        <w:pStyle w:val="BlockStart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Start of Block: </w:t>
      </w:r>
      <w:proofErr w:type="spellStart"/>
      <w:r w:rsidRPr="009A2F1D">
        <w:rPr>
          <w:rFonts w:ascii="Calibri Light" w:hAnsi="Calibri Light" w:cs="Calibri Light"/>
        </w:rPr>
        <w:t>Gemeentelijke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dienstverlening</w:t>
      </w:r>
      <w:proofErr w:type="spellEnd"/>
    </w:p>
    <w:p w14:paraId="1746EC5E" w14:textId="77777777" w:rsidR="00D93DAA" w:rsidRPr="009A2F1D" w:rsidRDefault="00D93DAA">
      <w:pPr>
        <w:rPr>
          <w:rFonts w:ascii="Calibri Light" w:hAnsi="Calibri Light" w:cs="Calibri Light"/>
        </w:rPr>
      </w:pPr>
    </w:p>
    <w:p w14:paraId="479CB777" w14:textId="77777777" w:rsidR="00726AA4" w:rsidRDefault="00726AA4">
      <w:pPr>
        <w:rPr>
          <w:ins w:id="727" w:author="Mark Gremmen" w:date="2022-08-04T13:13:00Z"/>
          <w:rStyle w:val="Heading2Char"/>
          <w:lang w:val="nl-NL"/>
        </w:rPr>
      </w:pPr>
      <w:ins w:id="728" w:author="Mark Gremmen" w:date="2022-08-04T13:13:00Z">
        <w:r>
          <w:rPr>
            <w:rStyle w:val="Heading2Char"/>
            <w:lang w:val="nl-NL"/>
          </w:rPr>
          <w:br w:type="page"/>
        </w:r>
      </w:ins>
    </w:p>
    <w:p w14:paraId="01F1249A" w14:textId="26215F25" w:rsidR="00214881" w:rsidRDefault="001059C7">
      <w:pPr>
        <w:keepNext/>
        <w:rPr>
          <w:ins w:id="729" w:author="Mark Gremmen" w:date="2022-08-05T09:36:00Z"/>
          <w:rFonts w:ascii="Calibri Light" w:hAnsi="Calibri Light" w:cs="Calibri Light"/>
          <w:lang w:val="nl-NL"/>
        </w:rPr>
      </w:pPr>
      <w:r w:rsidRPr="00602332">
        <w:rPr>
          <w:rStyle w:val="Heading2Char"/>
          <w:lang w:val="nl-NL"/>
        </w:rPr>
        <w:lastRenderedPageBreak/>
        <w:t>Gemeentelijke dienstverlening</w:t>
      </w:r>
      <w:r w:rsidRPr="009A2F1D">
        <w:rPr>
          <w:rFonts w:ascii="Calibri Light" w:hAnsi="Calibri Light" w:cs="Calibri Light"/>
          <w:lang w:val="nl-NL"/>
        </w:rPr>
        <w:br/>
        <w:t xml:space="preserve"> </w:t>
      </w:r>
      <w:r w:rsidRPr="009A2F1D">
        <w:rPr>
          <w:rFonts w:ascii="Calibri Light" w:hAnsi="Calibri Light" w:cs="Calibri Light"/>
          <w:lang w:val="nl-NL"/>
        </w:rPr>
        <w:br/>
      </w:r>
      <w:ins w:id="730" w:author="Mark Gremmen" w:date="2022-08-05T09:36:00Z">
        <w:r w:rsidR="008F7C37" w:rsidRPr="008F7C37">
          <w:rPr>
            <w:rFonts w:ascii="Calibri Light" w:hAnsi="Calibri Light" w:cs="Calibri Light"/>
            <w:lang w:val="nl-NL"/>
          </w:rPr>
          <w:t xml:space="preserve">Alles wat </w:t>
        </w:r>
      </w:ins>
      <w:ins w:id="731" w:author="Mark Gremmen" w:date="2022-08-05T13:49:00Z">
        <w:r w:rsidR="00F17255">
          <w:rPr>
            <w:rFonts w:ascii="Calibri Light" w:hAnsi="Calibri Light" w:cs="Calibri Light"/>
            <w:lang w:val="nl-NL"/>
          </w:rPr>
          <w:t>u</w:t>
        </w:r>
      </w:ins>
      <w:ins w:id="732" w:author="Mark Gremmen" w:date="2022-08-05T09:36:00Z">
        <w:r w:rsidR="008F7C37" w:rsidRPr="008F7C37">
          <w:rPr>
            <w:rFonts w:ascii="Calibri Light" w:hAnsi="Calibri Light" w:cs="Calibri Light"/>
            <w:lang w:val="nl-NL"/>
          </w:rPr>
          <w:t xml:space="preserve"> als inwoner van de gemeente ziet</w:t>
        </w:r>
      </w:ins>
      <w:ins w:id="733" w:author="Mark Gremmen" w:date="2022-08-05T13:44:00Z">
        <w:r w:rsidR="004C067C">
          <w:rPr>
            <w:rFonts w:ascii="Calibri Light" w:hAnsi="Calibri Light" w:cs="Calibri Light"/>
            <w:lang w:val="nl-NL"/>
          </w:rPr>
          <w:t xml:space="preserve"> of ervaart</w:t>
        </w:r>
      </w:ins>
      <w:ins w:id="734" w:author="Mark Gremmen" w:date="2022-08-05T09:36:00Z">
        <w:r w:rsidR="008F7C37" w:rsidRPr="008F7C37">
          <w:rPr>
            <w:rFonts w:ascii="Calibri Light" w:hAnsi="Calibri Light" w:cs="Calibri Light"/>
            <w:lang w:val="nl-NL"/>
          </w:rPr>
          <w:t xml:space="preserve"> is dienstverlening. Dus niet alleen</w:t>
        </w:r>
      </w:ins>
      <w:ins w:id="735" w:author="Mark Gremmen" w:date="2022-08-05T09:43:00Z">
        <w:r w:rsidR="00BE03DC">
          <w:rPr>
            <w:rFonts w:ascii="Calibri Light" w:hAnsi="Calibri Light" w:cs="Calibri Light"/>
            <w:lang w:val="nl-NL"/>
          </w:rPr>
          <w:t xml:space="preserve"> </w:t>
        </w:r>
      </w:ins>
      <w:ins w:id="736" w:author="Mark Gremmen" w:date="2022-08-05T09:42:00Z">
        <w:r w:rsidR="00275F95">
          <w:rPr>
            <w:rFonts w:ascii="Calibri Light" w:hAnsi="Calibri Light" w:cs="Calibri Light"/>
            <w:lang w:val="nl-NL"/>
          </w:rPr>
          <w:t xml:space="preserve">ondersteuning </w:t>
        </w:r>
        <w:r w:rsidR="00BE03DC">
          <w:rPr>
            <w:rFonts w:ascii="Calibri Light" w:hAnsi="Calibri Light" w:cs="Calibri Light"/>
            <w:lang w:val="nl-NL"/>
          </w:rPr>
          <w:t xml:space="preserve">aan </w:t>
        </w:r>
      </w:ins>
      <w:ins w:id="737" w:author="Mark Gremmen" w:date="2022-08-05T09:43:00Z">
        <w:r w:rsidR="00BE03DC">
          <w:rPr>
            <w:rFonts w:ascii="Calibri Light" w:hAnsi="Calibri Light" w:cs="Calibri Light"/>
            <w:lang w:val="nl-NL"/>
          </w:rPr>
          <w:t>een  balie</w:t>
        </w:r>
      </w:ins>
      <w:ins w:id="738" w:author="Mark Gremmen" w:date="2022-08-05T09:36:00Z">
        <w:r w:rsidR="008F7C37" w:rsidRPr="008F7C37">
          <w:rPr>
            <w:rFonts w:ascii="Calibri Light" w:hAnsi="Calibri Light" w:cs="Calibri Light"/>
            <w:lang w:val="nl-NL"/>
          </w:rPr>
          <w:t>, maar ook alle moeite op het vlak van preventie, zorg, ondersteuning en samenwerking</w:t>
        </w:r>
      </w:ins>
      <w:ins w:id="739" w:author="Mark Gremmen" w:date="2022-08-05T09:40:00Z">
        <w:r w:rsidR="0052098C">
          <w:rPr>
            <w:rFonts w:ascii="Calibri Light" w:hAnsi="Calibri Light" w:cs="Calibri Light"/>
            <w:lang w:val="nl-NL"/>
          </w:rPr>
          <w:t xml:space="preserve"> </w:t>
        </w:r>
      </w:ins>
      <w:ins w:id="740" w:author="Mark Gremmen" w:date="2022-08-05T09:43:00Z">
        <w:r w:rsidR="005645B1">
          <w:rPr>
            <w:rFonts w:ascii="Calibri Light" w:hAnsi="Calibri Light" w:cs="Calibri Light"/>
            <w:lang w:val="nl-NL"/>
          </w:rPr>
          <w:t xml:space="preserve">in </w:t>
        </w:r>
      </w:ins>
      <w:ins w:id="741" w:author="Mark Gremmen" w:date="2022-08-05T09:40:00Z">
        <w:r w:rsidR="0052098C">
          <w:rPr>
            <w:rFonts w:ascii="Calibri Light" w:hAnsi="Calibri Light" w:cs="Calibri Light"/>
            <w:lang w:val="nl-NL"/>
          </w:rPr>
          <w:t>buurten en wijken</w:t>
        </w:r>
      </w:ins>
      <w:ins w:id="742" w:author="Mark Gremmen" w:date="2022-08-05T09:43:00Z">
        <w:r w:rsidR="005645B1">
          <w:rPr>
            <w:rFonts w:ascii="Calibri Light" w:hAnsi="Calibri Light" w:cs="Calibri Light"/>
            <w:lang w:val="nl-NL"/>
          </w:rPr>
          <w:t xml:space="preserve"> voor </w:t>
        </w:r>
      </w:ins>
      <w:ins w:id="743" w:author="Mark Gremmen" w:date="2022-08-05T09:44:00Z">
        <w:r w:rsidR="005645B1">
          <w:rPr>
            <w:rFonts w:ascii="Calibri Light" w:hAnsi="Calibri Light" w:cs="Calibri Light"/>
            <w:lang w:val="nl-NL"/>
          </w:rPr>
          <w:t>inwoners</w:t>
        </w:r>
      </w:ins>
      <w:ins w:id="744" w:author="Mark Gremmen" w:date="2022-08-05T09:40:00Z">
        <w:r w:rsidR="0052098C">
          <w:rPr>
            <w:rFonts w:ascii="Calibri Light" w:hAnsi="Calibri Light" w:cs="Calibri Light"/>
            <w:lang w:val="nl-NL"/>
          </w:rPr>
          <w:t>.</w:t>
        </w:r>
      </w:ins>
    </w:p>
    <w:p w14:paraId="3D5EC0AE" w14:textId="77777777" w:rsidR="008F7C37" w:rsidRDefault="008F7C37">
      <w:pPr>
        <w:keepNext/>
        <w:rPr>
          <w:ins w:id="745" w:author="Mark Gremmen" w:date="2022-08-05T09:36:00Z"/>
          <w:rFonts w:ascii="Calibri Light" w:hAnsi="Calibri Light" w:cs="Calibri Light"/>
          <w:lang w:val="nl-NL"/>
        </w:rPr>
      </w:pPr>
    </w:p>
    <w:p w14:paraId="7F3E41C8" w14:textId="77777777" w:rsidR="008F7C37" w:rsidRDefault="008F7C37" w:rsidP="008F7C37">
      <w:pPr>
        <w:keepNext/>
        <w:rPr>
          <w:ins w:id="746" w:author="Mark Gremmen" w:date="2022-08-05T09:36:00Z"/>
          <w:rFonts w:ascii="Calibri Light" w:hAnsi="Calibri Light" w:cs="Calibri Light"/>
          <w:lang w:val="nl-NL"/>
        </w:rPr>
      </w:pPr>
      <w:ins w:id="747" w:author="Mark Gremmen" w:date="2022-08-05T09:36:00Z">
        <w:r w:rsidRPr="009A2F1D">
          <w:rPr>
            <w:rFonts w:ascii="Calibri Light" w:hAnsi="Calibri Light" w:cs="Calibri Light"/>
            <w:lang w:val="nl-NL"/>
          </w:rPr>
          <w:t xml:space="preserve">De volgende vragen en </w:t>
        </w:r>
        <w:r>
          <w:rPr>
            <w:rFonts w:ascii="Calibri Light" w:hAnsi="Calibri Light" w:cs="Calibri Light"/>
            <w:lang w:val="nl-NL"/>
          </w:rPr>
          <w:t>uitspraken</w:t>
        </w:r>
        <w:r w:rsidRPr="009A2F1D">
          <w:rPr>
            <w:rFonts w:ascii="Calibri Light" w:hAnsi="Calibri Light" w:cs="Calibri Light"/>
            <w:lang w:val="nl-NL"/>
          </w:rPr>
          <w:t xml:space="preserve"> gaan over de dienstverlening van uw gemeente.</w:t>
        </w:r>
      </w:ins>
    </w:p>
    <w:p w14:paraId="206935B6" w14:textId="77777777" w:rsidR="008F7C37" w:rsidRPr="009A2F1D" w:rsidDel="008F7C37" w:rsidRDefault="008F7C37">
      <w:pPr>
        <w:keepNext/>
        <w:rPr>
          <w:del w:id="748" w:author="Mark Gremmen" w:date="2022-08-05T09:36:00Z"/>
          <w:rFonts w:ascii="Calibri Light" w:hAnsi="Calibri Light" w:cs="Calibri Light"/>
          <w:lang w:val="nl-NL"/>
        </w:rPr>
      </w:pPr>
    </w:p>
    <w:p w14:paraId="28DA81D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1B4D6C5" w14:textId="3DE87AEC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7B4DD0">
        <w:rPr>
          <w:rFonts w:ascii="Calibri Light" w:hAnsi="Calibri Light" w:cs="Calibri Light"/>
          <w:b/>
          <w:bCs/>
          <w:lang w:val="nl-NL"/>
        </w:rPr>
        <w:t>dv01</w:t>
      </w:r>
      <w:r w:rsidRPr="04D5FEE6">
        <w:rPr>
          <w:rFonts w:ascii="Calibri Light" w:hAnsi="Calibri Light" w:cs="Calibri Light"/>
          <w:lang w:val="nl-NL"/>
        </w:rPr>
        <w:t xml:space="preserve"> </w:t>
      </w:r>
      <w:ins w:id="749" w:author="Mark Gremmen" w:date="2022-07-05T11:33:00Z">
        <w:r w:rsidRPr="04D5FEE6">
          <w:rPr>
            <w:rFonts w:ascii="Calibri Light" w:hAnsi="Calibri Light" w:cs="Calibri Light"/>
            <w:lang w:val="nl-NL"/>
          </w:rPr>
          <w:t xml:space="preserve">Wat </w:t>
        </w:r>
      </w:ins>
      <w:ins w:id="750" w:author="Mark Gremmen" w:date="2022-07-05T11:34:00Z">
        <w:r w:rsidRPr="04D5FEE6">
          <w:rPr>
            <w:rFonts w:ascii="Calibri Light" w:hAnsi="Calibri Light" w:cs="Calibri Light"/>
            <w:lang w:val="nl-NL"/>
          </w:rPr>
          <w:t>vind</w:t>
        </w:r>
      </w:ins>
      <w:ins w:id="751" w:author="Mark Gremmen" w:date="2022-07-05T12:10:00Z">
        <w:r w:rsidRPr="04D5FEE6">
          <w:rPr>
            <w:rFonts w:ascii="Calibri Light" w:hAnsi="Calibri Light" w:cs="Calibri Light"/>
            <w:lang w:val="nl-NL"/>
          </w:rPr>
          <w:t>t</w:t>
        </w:r>
      </w:ins>
      <w:ins w:id="752" w:author="Mark Gremmen" w:date="2022-07-05T11:34:00Z">
        <w:r w:rsidRPr="04D5FEE6">
          <w:rPr>
            <w:rFonts w:ascii="Calibri Light" w:hAnsi="Calibri Light" w:cs="Calibri Light"/>
            <w:lang w:val="nl-NL"/>
          </w:rPr>
          <w:t xml:space="preserve"> </w:t>
        </w:r>
      </w:ins>
      <w:del w:id="753" w:author="Mark Gremmen" w:date="2022-07-05T11:33:00Z">
        <w:r w:rsidR="001059C7" w:rsidRPr="04D5FEE6" w:rsidDel="4A5B095C">
          <w:rPr>
            <w:rFonts w:ascii="Calibri Light" w:hAnsi="Calibri Light" w:cs="Calibri Light"/>
            <w:lang w:val="nl-NL"/>
          </w:rPr>
          <w:delText>Hoe waardeer</w:delText>
        </w:r>
      </w:del>
      <w:del w:id="754" w:author="Mark Gremmen" w:date="2022-07-28T12:05:00Z">
        <w:r w:rsidR="001059C7" w:rsidRPr="04D5FEE6" w:rsidDel="4A5B095C">
          <w:rPr>
            <w:rFonts w:ascii="Calibri Light" w:hAnsi="Calibri Light" w:cs="Calibri Light"/>
            <w:lang w:val="nl-NL"/>
          </w:rPr>
          <w:delText>t</w:delText>
        </w:r>
      </w:del>
      <w:r w:rsidRPr="04D5FEE6">
        <w:rPr>
          <w:rFonts w:ascii="Calibri Light" w:hAnsi="Calibri Light" w:cs="Calibri Light"/>
          <w:lang w:val="nl-NL"/>
        </w:rPr>
        <w:t xml:space="preserve"> u -over het algemeen- </w:t>
      </w:r>
      <w:ins w:id="755" w:author="Mark Gremmen" w:date="2022-07-05T11:34:00Z">
        <w:r w:rsidRPr="04D5FEE6">
          <w:rPr>
            <w:rFonts w:ascii="Calibri Light" w:hAnsi="Calibri Light" w:cs="Calibri Light"/>
            <w:lang w:val="nl-NL"/>
          </w:rPr>
          <w:t xml:space="preserve">van </w:t>
        </w:r>
      </w:ins>
      <w:r w:rsidRPr="04D5FEE6">
        <w:rPr>
          <w:rFonts w:ascii="Calibri Light" w:hAnsi="Calibri Light" w:cs="Calibri Light"/>
          <w:lang w:val="nl-NL"/>
        </w:rPr>
        <w:t>de dienstverlening van uw gemeente?</w:t>
      </w:r>
      <w:r w:rsidR="001059C7" w:rsidRPr="00AA24AF">
        <w:rPr>
          <w:lang w:val="nl-NL"/>
        </w:rPr>
        <w:br/>
      </w:r>
      <w:r w:rsidR="001059C7" w:rsidRPr="00AA24AF">
        <w:rPr>
          <w:lang w:val="nl-NL"/>
        </w:rPr>
        <w:br/>
      </w:r>
      <w:r w:rsidRPr="04D5FEE6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71A03B7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2B159C9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772549C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6C8B8FC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4118ED9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74606BC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3213F05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41F8DA7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02E1769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1E8F98F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05ECC76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7A997D2" w14:textId="77777777" w:rsidR="00D93DAA" w:rsidRPr="009A2F1D" w:rsidRDefault="00D93DAA">
      <w:pPr>
        <w:rPr>
          <w:rFonts w:ascii="Calibri Light" w:hAnsi="Calibri Light" w:cs="Calibri Light"/>
        </w:rPr>
      </w:pPr>
    </w:p>
    <w:p w14:paraId="70324D58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54CE250D" w14:textId="77777777" w:rsidR="00D93DAA" w:rsidRPr="009A2F1D" w:rsidRDefault="00D93DAA">
      <w:pPr>
        <w:rPr>
          <w:rFonts w:ascii="Calibri Light" w:hAnsi="Calibri Light" w:cs="Calibri Light"/>
        </w:rPr>
      </w:pPr>
    </w:p>
    <w:p w14:paraId="037035C6" w14:textId="405574C0" w:rsidR="00D93DAA" w:rsidRPr="009A2F1D" w:rsidRDefault="007B4DD0">
      <w:pPr>
        <w:keepNext/>
        <w:rPr>
          <w:rFonts w:ascii="Calibri Light" w:hAnsi="Calibri Light" w:cs="Calibri Light"/>
          <w:lang w:val="nl-NL"/>
        </w:rPr>
      </w:pPr>
      <w:ins w:id="756" w:author="Mark Gremmen" w:date="2022-08-03T13:41:00Z">
        <w:r w:rsidRPr="007B4DD0">
          <w:rPr>
            <w:rFonts w:ascii="Calibri Light" w:hAnsi="Calibri Light" w:cs="Calibri Light"/>
            <w:b/>
            <w:bCs/>
            <w:lang w:val="nl-NL"/>
          </w:rPr>
          <w:t>dv06</w:t>
        </w:r>
        <w:r>
          <w:rPr>
            <w:rFonts w:ascii="Calibri Light" w:hAnsi="Calibri Light" w:cs="Calibri Light"/>
            <w:lang w:val="nl-NL"/>
          </w:rPr>
          <w:t xml:space="preserve"> </w:t>
        </w:r>
      </w:ins>
      <w:ins w:id="757" w:author="Mark Gremmen" w:date="2022-07-05T11:34:00Z">
        <w:r w:rsidR="72B20FF3" w:rsidRPr="000A1ACC">
          <w:rPr>
            <w:rFonts w:ascii="Calibri Light" w:hAnsi="Calibri Light" w:cs="Calibri Light"/>
            <w:lang w:val="nl-NL"/>
          </w:rPr>
          <w:t>Wat vind</w:t>
        </w:r>
      </w:ins>
      <w:ins w:id="758" w:author="Mark Gremmen" w:date="2022-07-26T14:02:00Z">
        <w:r w:rsidR="72B20FF3" w:rsidRPr="000A1ACC">
          <w:rPr>
            <w:rFonts w:ascii="Calibri Light" w:hAnsi="Calibri Light" w:cs="Calibri Light"/>
            <w:lang w:val="nl-NL"/>
          </w:rPr>
          <w:t>t</w:t>
        </w:r>
      </w:ins>
      <w:ins w:id="759" w:author="Mark Gremmen" w:date="2022-07-05T11:34:00Z">
        <w:r w:rsidR="72B20FF3" w:rsidRPr="000A1ACC">
          <w:rPr>
            <w:rFonts w:ascii="Calibri Light" w:hAnsi="Calibri Light" w:cs="Calibri Light"/>
            <w:lang w:val="nl-NL"/>
          </w:rPr>
          <w:t xml:space="preserve"> </w:t>
        </w:r>
      </w:ins>
      <w:del w:id="760" w:author="Mark Gremmen" w:date="2022-07-05T11:34:00Z">
        <w:r w:rsidR="001059C7" w:rsidRPr="000A1ACC" w:rsidDel="72B20FF3">
          <w:rPr>
            <w:rFonts w:ascii="Calibri Light" w:hAnsi="Calibri Light" w:cs="Calibri Light"/>
            <w:lang w:val="nl-NL"/>
          </w:rPr>
          <w:delText>Hoe waardeert</w:delText>
        </w:r>
      </w:del>
      <w:r w:rsidR="72B20FF3" w:rsidRPr="000A1ACC">
        <w:rPr>
          <w:rFonts w:ascii="Calibri Light" w:hAnsi="Calibri Light" w:cs="Calibri Light"/>
          <w:lang w:val="nl-NL"/>
        </w:rPr>
        <w:t xml:space="preserve"> u </w:t>
      </w:r>
      <w:ins w:id="761" w:author="Mark Gremmen" w:date="2022-07-05T11:34:00Z">
        <w:r w:rsidR="72B20FF3" w:rsidRPr="000A1ACC">
          <w:rPr>
            <w:rFonts w:ascii="Calibri Light" w:hAnsi="Calibri Light" w:cs="Calibri Light"/>
            <w:lang w:val="nl-NL"/>
          </w:rPr>
          <w:t xml:space="preserve">van </w:t>
        </w:r>
      </w:ins>
      <w:r w:rsidR="72B20FF3" w:rsidRPr="000A1ACC">
        <w:rPr>
          <w:rFonts w:ascii="Calibri Light" w:hAnsi="Calibri Light" w:cs="Calibri Light"/>
          <w:lang w:val="nl-NL"/>
        </w:rPr>
        <w:t xml:space="preserve">de </w:t>
      </w:r>
      <w:ins w:id="762" w:author="Mark Gremmen" w:date="2022-05-27T11:43:00Z">
        <w:r w:rsidR="0C8BC0C3" w:rsidRPr="000A1ACC">
          <w:rPr>
            <w:rFonts w:ascii="Calibri Light" w:hAnsi="Calibri Light" w:cs="Calibri Light"/>
            <w:lang w:val="nl-NL"/>
          </w:rPr>
          <w:t xml:space="preserve">digitale </w:t>
        </w:r>
      </w:ins>
      <w:r w:rsidR="72B20FF3" w:rsidRPr="000A1ACC">
        <w:rPr>
          <w:rFonts w:ascii="Calibri Light" w:hAnsi="Calibri Light" w:cs="Calibri Light"/>
          <w:lang w:val="nl-NL"/>
        </w:rPr>
        <w:t xml:space="preserve">dienstverlening </w:t>
      </w:r>
      <w:del w:id="763" w:author="Mark Gremmen" w:date="2022-05-27T11:43:00Z">
        <w:r w:rsidR="001059C7" w:rsidRPr="000A1ACC" w:rsidDel="72B20FF3">
          <w:rPr>
            <w:rFonts w:ascii="Calibri Light" w:hAnsi="Calibri Light" w:cs="Calibri Light"/>
            <w:lang w:val="nl-NL"/>
          </w:rPr>
          <w:delText xml:space="preserve">via de digitale faciliteiten </w:delText>
        </w:r>
      </w:del>
      <w:r w:rsidR="72B20FF3" w:rsidRPr="000A1ACC">
        <w:rPr>
          <w:rFonts w:ascii="Calibri Light" w:hAnsi="Calibri Light" w:cs="Calibri Light"/>
          <w:lang w:val="nl-NL"/>
        </w:rPr>
        <w:t>van de gemeente?</w:t>
      </w:r>
      <w:r w:rsidR="001059C7" w:rsidRPr="001615E6">
        <w:rPr>
          <w:lang w:val="nl-NL"/>
        </w:rPr>
        <w:br/>
      </w:r>
      <w:r w:rsidR="001059C7" w:rsidRPr="001615E6">
        <w:rPr>
          <w:lang w:val="nl-NL"/>
        </w:rPr>
        <w:br/>
      </w:r>
      <w:r w:rsidR="72B20FF3" w:rsidRPr="3DB877A1">
        <w:rPr>
          <w:rFonts w:ascii="Calibri Light" w:hAnsi="Calibri Light" w:cs="Calibri Light"/>
          <w:lang w:val="nl-NL"/>
        </w:rPr>
        <w:lastRenderedPageBreak/>
        <w:t>Denk hierbij aan de website, digitaal infobalie/-loket, app en de diensten die u digitaal kunt aanvragen</w:t>
      </w:r>
      <w:ins w:id="764" w:author="Mark Gremmen" w:date="2022-07-28T09:34:00Z">
        <w:r w:rsidR="72B20FF3" w:rsidRPr="78A7358E">
          <w:rPr>
            <w:rFonts w:ascii="Calibri Light" w:hAnsi="Calibri Light" w:cs="Calibri Light"/>
            <w:lang w:val="nl-NL"/>
          </w:rPr>
          <w:t xml:space="preserve"> of</w:t>
        </w:r>
      </w:ins>
      <w:ins w:id="765" w:author="Mark Gremmen" w:date="2022-08-02T14:50:00Z">
        <w:r w:rsidR="00A343DF">
          <w:rPr>
            <w:rFonts w:ascii="Calibri Light" w:hAnsi="Calibri Light" w:cs="Calibri Light"/>
            <w:lang w:val="nl-NL"/>
          </w:rPr>
          <w:t xml:space="preserve"> </w:t>
        </w:r>
      </w:ins>
      <w:ins w:id="766" w:author="Mark Gremmen" w:date="2022-07-28T09:34:00Z">
        <w:del w:id="767" w:author="Mark Gremmen" w:date="2022-08-02T14:50:00Z">
          <w:r w:rsidR="72B20FF3" w:rsidRPr="78A7358E" w:rsidDel="00A343DF">
            <w:rPr>
              <w:rFonts w:ascii="Calibri Light" w:hAnsi="Calibri Light" w:cs="Calibri Light"/>
              <w:lang w:val="nl-NL"/>
            </w:rPr>
            <w:delText xml:space="preserve"> </w:delText>
          </w:r>
        </w:del>
      </w:ins>
      <w:del w:id="768" w:author="Mark Gremmen" w:date="2022-07-28T09:34:00Z">
        <w:r w:rsidR="72B20FF3" w:rsidRPr="3DB877A1">
          <w:rPr>
            <w:rFonts w:ascii="Calibri Light" w:hAnsi="Calibri Light" w:cs="Calibri Light"/>
            <w:lang w:val="nl-NL"/>
          </w:rPr>
          <w:delText>/</w:delText>
        </w:r>
      </w:del>
      <w:r w:rsidR="72B20FF3" w:rsidRPr="3DB877A1">
        <w:rPr>
          <w:rFonts w:ascii="Calibri Light" w:hAnsi="Calibri Light" w:cs="Calibri Light"/>
          <w:lang w:val="nl-NL"/>
        </w:rPr>
        <w:t xml:space="preserve">afhandelen. </w:t>
      </w:r>
      <w:r w:rsidR="001059C7" w:rsidRPr="001615E6">
        <w:rPr>
          <w:lang w:val="nl-NL"/>
        </w:rPr>
        <w:br/>
      </w:r>
      <w:r w:rsidR="001059C7" w:rsidRPr="001615E6">
        <w:rPr>
          <w:lang w:val="nl-NL"/>
        </w:rPr>
        <w:br/>
      </w:r>
      <w:r w:rsidR="72B20FF3" w:rsidRPr="3DB877A1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02CB9C7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583D2E4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3E265A5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606419E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7B41FD5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2DA0F7A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134A987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2FC7E74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23010ED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7AA281A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755BF8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3FA2B893" w14:textId="77777777" w:rsidR="00D93DAA" w:rsidRPr="009A2F1D" w:rsidRDefault="00D93DAA">
      <w:pPr>
        <w:rPr>
          <w:rFonts w:ascii="Calibri Light" w:hAnsi="Calibri Light" w:cs="Calibri Light"/>
        </w:rPr>
      </w:pPr>
    </w:p>
    <w:p w14:paraId="608FC142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05F5E35C" w14:textId="77777777" w:rsidR="00D93DAA" w:rsidRPr="009A2F1D" w:rsidRDefault="00D93DAA">
      <w:pPr>
        <w:rPr>
          <w:rFonts w:ascii="Calibri Light" w:hAnsi="Calibri Light" w:cs="Calibri Light"/>
        </w:rPr>
      </w:pPr>
    </w:p>
    <w:p w14:paraId="452006DB" w14:textId="21828A9E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F92BE6">
        <w:rPr>
          <w:rFonts w:ascii="Calibri Light" w:hAnsi="Calibri Light" w:cs="Calibri Light"/>
          <w:b/>
          <w:bCs/>
          <w:lang w:val="nl-NL"/>
        </w:rPr>
        <w:t>dv02</w:t>
      </w:r>
      <w:r w:rsidRPr="2CCE4FB4">
        <w:rPr>
          <w:rFonts w:ascii="Calibri Light" w:hAnsi="Calibri Light" w:cs="Calibri Light"/>
          <w:lang w:val="nl-NL"/>
        </w:rPr>
        <w:t xml:space="preserve"> Heeft u de afgelopen 12 maanden contact gehad met uw gemeente?</w:t>
      </w:r>
      <w:r w:rsidRPr="00F92BE6">
        <w:rPr>
          <w:lang w:val="nl-NL"/>
        </w:rPr>
        <w:br/>
      </w:r>
      <w:r w:rsidRPr="00F92BE6">
        <w:rPr>
          <w:lang w:val="nl-NL"/>
        </w:rPr>
        <w:br/>
      </w:r>
      <w:r w:rsidRPr="2CCE4FB4">
        <w:rPr>
          <w:rFonts w:ascii="Calibri Light" w:hAnsi="Calibri Light" w:cs="Calibri Light"/>
          <w:lang w:val="nl-NL"/>
        </w:rPr>
        <w:t>Denk hierbij aan het aanvragen van een product</w:t>
      </w:r>
      <w:ins w:id="769" w:author="Mark Gremmen" w:date="2022-08-03T13:42:00Z">
        <w:r w:rsidR="003F11F5" w:rsidRPr="2CCE4FB4">
          <w:rPr>
            <w:rFonts w:ascii="Calibri Light" w:hAnsi="Calibri Light" w:cs="Calibri Light"/>
            <w:lang w:val="nl-NL"/>
          </w:rPr>
          <w:t xml:space="preserve">, </w:t>
        </w:r>
      </w:ins>
      <w:del w:id="770" w:author="Mark Gremmen" w:date="2022-08-03T13:42:00Z">
        <w:r w:rsidRPr="2CCE4FB4" w:rsidDel="001059C7">
          <w:rPr>
            <w:rFonts w:ascii="Calibri Light" w:hAnsi="Calibri Light" w:cs="Calibri Light"/>
            <w:lang w:val="nl-NL"/>
          </w:rPr>
          <w:delText xml:space="preserve"> of </w:delText>
        </w:r>
      </w:del>
      <w:r w:rsidRPr="2CCE4FB4">
        <w:rPr>
          <w:rFonts w:ascii="Calibri Light" w:hAnsi="Calibri Light" w:cs="Calibri Light"/>
          <w:lang w:val="nl-NL"/>
        </w:rPr>
        <w:t xml:space="preserve">dienst </w:t>
      </w:r>
      <w:ins w:id="771" w:author="Mark Gremmen" w:date="2022-07-28T13:35:00Z">
        <w:r w:rsidR="003A3C2D" w:rsidRPr="2CCE4FB4">
          <w:rPr>
            <w:rFonts w:ascii="Calibri Light" w:hAnsi="Calibri Light" w:cs="Calibri Light"/>
            <w:lang w:val="nl-NL"/>
          </w:rPr>
          <w:t>(</w:t>
        </w:r>
      </w:ins>
      <w:r w:rsidRPr="2CCE4FB4">
        <w:rPr>
          <w:rFonts w:ascii="Calibri Light" w:hAnsi="Calibri Light" w:cs="Calibri Light"/>
          <w:lang w:val="nl-NL"/>
        </w:rPr>
        <w:t>zoals een paspoort of rijbewijs</w:t>
      </w:r>
      <w:ins w:id="772" w:author="Mark Gremmen" w:date="2022-07-28T13:35:00Z">
        <w:r w:rsidR="003A3C2D" w:rsidRPr="2CCE4FB4">
          <w:rPr>
            <w:rFonts w:ascii="Calibri Light" w:hAnsi="Calibri Light" w:cs="Calibri Light"/>
            <w:lang w:val="nl-NL"/>
          </w:rPr>
          <w:t>)</w:t>
        </w:r>
      </w:ins>
      <w:ins w:id="773" w:author="Mark Gremmen" w:date="2022-08-05T08:52:00Z">
        <w:r w:rsidR="004F30B0">
          <w:rPr>
            <w:rFonts w:ascii="Calibri Light" w:hAnsi="Calibri Light" w:cs="Calibri Light"/>
            <w:lang w:val="nl-NL"/>
          </w:rPr>
          <w:t>,</w:t>
        </w:r>
        <w:r w:rsidR="002C27A2">
          <w:rPr>
            <w:rFonts w:ascii="Calibri Light" w:hAnsi="Calibri Light" w:cs="Calibri Light"/>
            <w:lang w:val="nl-NL"/>
          </w:rPr>
          <w:t xml:space="preserve"> </w:t>
        </w:r>
      </w:ins>
      <w:del w:id="774" w:author="Mark Gremmen" w:date="2022-08-03T13:42:00Z">
        <w:r w:rsidRPr="2CCE4FB4" w:rsidDel="001059C7">
          <w:rPr>
            <w:rFonts w:ascii="Calibri Light" w:hAnsi="Calibri Light" w:cs="Calibri Light"/>
            <w:lang w:val="nl-NL"/>
          </w:rPr>
          <w:delText xml:space="preserve">, </w:delText>
        </w:r>
      </w:del>
      <w:r w:rsidRPr="2CCE4FB4">
        <w:rPr>
          <w:rFonts w:ascii="Calibri Light" w:hAnsi="Calibri Light" w:cs="Calibri Light"/>
          <w:lang w:val="nl-NL"/>
        </w:rPr>
        <w:t>ondersteuning</w:t>
      </w:r>
      <w:ins w:id="775" w:author="Mark Gremmen" w:date="2022-07-28T09:32:00Z">
        <w:r w:rsidR="008C7D28" w:rsidRPr="2CCE4FB4">
          <w:rPr>
            <w:rFonts w:ascii="Calibri Light" w:hAnsi="Calibri Light" w:cs="Calibri Light"/>
            <w:lang w:val="nl-NL"/>
          </w:rPr>
          <w:t xml:space="preserve">, </w:t>
        </w:r>
      </w:ins>
      <w:del w:id="776" w:author="Mark Gremmen" w:date="2022-07-28T09:31:00Z">
        <w:r w:rsidRPr="2CCE4FB4" w:rsidDel="001059C7">
          <w:rPr>
            <w:rFonts w:ascii="Calibri Light" w:hAnsi="Calibri Light" w:cs="Calibri Light"/>
            <w:lang w:val="nl-NL"/>
          </w:rPr>
          <w:delText xml:space="preserve"> of </w:delText>
        </w:r>
      </w:del>
      <w:r w:rsidRPr="2CCE4FB4">
        <w:rPr>
          <w:rFonts w:ascii="Calibri Light" w:hAnsi="Calibri Light" w:cs="Calibri Light"/>
          <w:lang w:val="nl-NL"/>
        </w:rPr>
        <w:t xml:space="preserve">het </w:t>
      </w:r>
      <w:del w:id="777" w:author="Mark Gremmen" w:date="2022-07-28T13:35:00Z">
        <w:r w:rsidRPr="2CCE4FB4" w:rsidDel="001059C7">
          <w:rPr>
            <w:rFonts w:ascii="Calibri Light" w:hAnsi="Calibri Light" w:cs="Calibri Light"/>
            <w:lang w:val="nl-NL"/>
          </w:rPr>
          <w:delText>v</w:delText>
        </w:r>
      </w:del>
      <w:del w:id="778" w:author="Mark Gremmen" w:date="2022-07-28T09:31:00Z">
        <w:r w:rsidRPr="2CCE4FB4" w:rsidDel="001059C7">
          <w:rPr>
            <w:rFonts w:ascii="Calibri Light" w:hAnsi="Calibri Light" w:cs="Calibri Light"/>
            <w:lang w:val="nl-NL"/>
          </w:rPr>
          <w:delText>oorleggen</w:delText>
        </w:r>
      </w:del>
      <w:r w:rsidRPr="2CCE4FB4">
        <w:rPr>
          <w:rFonts w:ascii="Calibri Light" w:hAnsi="Calibri Light" w:cs="Calibri Light"/>
          <w:lang w:val="nl-NL"/>
        </w:rPr>
        <w:t xml:space="preserve"> </w:t>
      </w:r>
      <w:ins w:id="779" w:author="Mark Gremmen" w:date="2022-07-28T09:32:00Z">
        <w:r w:rsidR="008C7D28" w:rsidRPr="2CCE4FB4">
          <w:rPr>
            <w:rFonts w:ascii="Calibri Light" w:hAnsi="Calibri Light" w:cs="Calibri Light"/>
            <w:lang w:val="nl-NL"/>
          </w:rPr>
          <w:t xml:space="preserve">stellen </w:t>
        </w:r>
      </w:ins>
      <w:r w:rsidRPr="2CCE4FB4">
        <w:rPr>
          <w:rFonts w:ascii="Calibri Light" w:hAnsi="Calibri Light" w:cs="Calibri Light"/>
          <w:lang w:val="nl-NL"/>
        </w:rPr>
        <w:t>van een vraag</w:t>
      </w:r>
      <w:ins w:id="780" w:author="Mark Gremmen" w:date="2022-08-04T11:04:00Z">
        <w:r w:rsidR="00F92BE6">
          <w:rPr>
            <w:rFonts w:ascii="Calibri Light" w:hAnsi="Calibri Light" w:cs="Calibri Light"/>
            <w:lang w:val="nl-NL"/>
          </w:rPr>
          <w:t>,</w:t>
        </w:r>
      </w:ins>
      <w:r w:rsidRPr="2CCE4FB4">
        <w:rPr>
          <w:rFonts w:ascii="Calibri Light" w:hAnsi="Calibri Light" w:cs="Calibri Light"/>
          <w:lang w:val="nl-NL"/>
        </w:rPr>
        <w:t xml:space="preserve"> of </w:t>
      </w:r>
      <w:ins w:id="781" w:author="Mark Gremmen" w:date="2022-08-04T06:39:00Z">
        <w:r w:rsidRPr="2CCE4FB4">
          <w:rPr>
            <w:rFonts w:ascii="Calibri Light" w:hAnsi="Calibri Light" w:cs="Calibri Light"/>
            <w:lang w:val="nl-NL"/>
          </w:rPr>
          <w:t>het</w:t>
        </w:r>
      </w:ins>
      <w:del w:id="782" w:author="Mark Gremmen" w:date="2022-08-04T06:39:00Z">
        <w:r w:rsidRPr="2CCE4FB4" w:rsidDel="001059C7">
          <w:rPr>
            <w:rFonts w:ascii="Calibri Light" w:hAnsi="Calibri Light" w:cs="Calibri Light"/>
            <w:lang w:val="nl-NL"/>
          </w:rPr>
          <w:delText>een</w:delText>
        </w:r>
      </w:del>
      <w:r w:rsidRPr="2CCE4FB4">
        <w:rPr>
          <w:rFonts w:ascii="Calibri Light" w:hAnsi="Calibri Light" w:cs="Calibri Light"/>
          <w:lang w:val="nl-NL"/>
        </w:rPr>
        <w:t xml:space="preserve"> </w:t>
      </w:r>
      <w:ins w:id="783" w:author="Mark Gremmen" w:date="2022-07-28T09:32:00Z">
        <w:r w:rsidR="008C7D28" w:rsidRPr="2CCE4FB4">
          <w:rPr>
            <w:rFonts w:ascii="Calibri Light" w:hAnsi="Calibri Light" w:cs="Calibri Light"/>
            <w:lang w:val="nl-NL"/>
          </w:rPr>
          <w:t xml:space="preserve">bespreken van een </w:t>
        </w:r>
      </w:ins>
      <w:r w:rsidRPr="2CCE4FB4">
        <w:rPr>
          <w:rFonts w:ascii="Calibri Light" w:hAnsi="Calibri Light" w:cs="Calibri Light"/>
          <w:lang w:val="nl-NL"/>
        </w:rPr>
        <w:t>situatie.</w:t>
      </w:r>
    </w:p>
    <w:p w14:paraId="78B3CF8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 </w:t>
      </w:r>
    </w:p>
    <w:p w14:paraId="252C80C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</w:t>
      </w:r>
    </w:p>
    <w:p w14:paraId="3755F28B" w14:textId="77777777" w:rsidR="00D93DAA" w:rsidRPr="009A2F1D" w:rsidRDefault="00D93DAA">
      <w:pPr>
        <w:rPr>
          <w:rFonts w:ascii="Calibri Light" w:hAnsi="Calibri Light" w:cs="Calibri Light"/>
        </w:rPr>
      </w:pPr>
    </w:p>
    <w:p w14:paraId="11FB3A4D" w14:textId="77777777" w:rsidR="0065385E" w:rsidRPr="009A2F1D" w:rsidRDefault="0065385E" w:rsidP="0065385E">
      <w:pPr>
        <w:pStyle w:val="QuestionSeparator"/>
        <w:rPr>
          <w:rFonts w:ascii="Calibri Light" w:hAnsi="Calibri Light" w:cs="Calibri Light"/>
          <w:lang w:val="nl-NL"/>
        </w:rPr>
      </w:pPr>
    </w:p>
    <w:p w14:paraId="56F97170" w14:textId="77777777" w:rsidR="00D93DAA" w:rsidRPr="009A2F1D" w:rsidRDefault="00D93DAA">
      <w:pPr>
        <w:rPr>
          <w:rFonts w:ascii="Calibri Light" w:hAnsi="Calibri Light" w:cs="Calibri Light"/>
        </w:rPr>
      </w:pPr>
    </w:p>
    <w:p w14:paraId="3A81BC31" w14:textId="6E92F80A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784" w:author="Mark Gremmen" w:date="2022-07-28T13:36:00Z">
        <w:r w:rsidRPr="5CACD928" w:rsidDel="002C1D8F">
          <w:rPr>
            <w:rFonts w:ascii="Calibri Light" w:hAnsi="Calibri Light" w:cs="Calibri Light"/>
            <w:lang w:val="nl-NL"/>
          </w:rPr>
          <w:lastRenderedPageBreak/>
          <w:delText xml:space="preserve">De volgende vragen en </w:delText>
        </w:r>
      </w:del>
      <w:del w:id="785" w:author="Mark Gremmen" w:date="2022-06-13T10:52:00Z">
        <w:r w:rsidRPr="5CACD928" w:rsidDel="008D6671">
          <w:rPr>
            <w:rFonts w:ascii="Calibri Light" w:hAnsi="Calibri Light" w:cs="Calibri Light"/>
            <w:lang w:val="nl-NL"/>
          </w:rPr>
          <w:delText>stellingen</w:delText>
        </w:r>
      </w:del>
      <w:del w:id="786" w:author="Mark Gremmen" w:date="2022-07-28T13:36:00Z">
        <w:r w:rsidRPr="5CACD928" w:rsidDel="002C1D8F">
          <w:rPr>
            <w:rFonts w:ascii="Calibri Light" w:hAnsi="Calibri Light" w:cs="Calibri Light"/>
            <w:lang w:val="nl-NL"/>
          </w:rPr>
          <w:delText xml:space="preserve"> gaan over het aanvragen van een product</w:delText>
        </w:r>
        <w:r w:rsidRPr="5CACD928" w:rsidDel="0027643B">
          <w:rPr>
            <w:rFonts w:ascii="Calibri Light" w:hAnsi="Calibri Light" w:cs="Calibri Light"/>
            <w:lang w:val="nl-NL"/>
          </w:rPr>
          <w:delText>/</w:delText>
        </w:r>
        <w:r w:rsidRPr="5CACD928" w:rsidDel="002C1D8F">
          <w:rPr>
            <w:rFonts w:ascii="Calibri Light" w:hAnsi="Calibri Light" w:cs="Calibri Light"/>
            <w:lang w:val="nl-NL"/>
          </w:rPr>
          <w:delText>dienst, ondersteuning</w:delText>
        </w:r>
      </w:del>
      <w:del w:id="787" w:author="Mark Gremmen" w:date="2022-07-28T11:18:00Z">
        <w:r w:rsidRPr="5CACD928" w:rsidDel="00E53F77">
          <w:rPr>
            <w:rFonts w:ascii="Calibri Light" w:hAnsi="Calibri Light" w:cs="Calibri Light"/>
            <w:lang w:val="nl-NL"/>
          </w:rPr>
          <w:delText xml:space="preserve"> of </w:delText>
        </w:r>
      </w:del>
      <w:del w:id="788" w:author="Mark Gremmen" w:date="2022-07-28T13:36:00Z">
        <w:r w:rsidRPr="5CACD928" w:rsidDel="002C1D8F">
          <w:rPr>
            <w:rFonts w:ascii="Calibri Light" w:hAnsi="Calibri Light" w:cs="Calibri Light"/>
            <w:lang w:val="nl-NL"/>
          </w:rPr>
          <w:delText>van een vraag of situatie.</w:delText>
        </w:r>
      </w:del>
      <w:r w:rsidRPr="007D35C5">
        <w:rPr>
          <w:lang w:val="nl-NL"/>
        </w:rPr>
        <w:br/>
      </w:r>
      <w:r w:rsidRPr="007D35C5">
        <w:rPr>
          <w:lang w:val="nl-NL"/>
        </w:rPr>
        <w:br/>
      </w:r>
      <w:r w:rsidRPr="5CACD928">
        <w:rPr>
          <w:rFonts w:ascii="Calibri Light" w:hAnsi="Calibri Light" w:cs="Calibri Light"/>
          <w:lang w:val="nl-NL"/>
        </w:rPr>
        <w:t xml:space="preserve">In het geval van meerdere </w:t>
      </w:r>
      <w:ins w:id="789" w:author="Mark Gremmen" w:date="2022-07-05T12:51:00Z">
        <w:r w:rsidRPr="5CACD928">
          <w:rPr>
            <w:rFonts w:ascii="Calibri Light" w:hAnsi="Calibri Light" w:cs="Calibri Light"/>
            <w:lang w:val="nl-NL"/>
          </w:rPr>
          <w:t>redenen</w:t>
        </w:r>
      </w:ins>
      <w:del w:id="790" w:author="Mark Gremmen" w:date="2022-07-05T12:51:00Z">
        <w:r w:rsidRPr="5CACD928" w:rsidDel="001059C7">
          <w:rPr>
            <w:rFonts w:ascii="Calibri Light" w:hAnsi="Calibri Light" w:cs="Calibri Light"/>
            <w:lang w:val="nl-NL"/>
          </w:rPr>
          <w:delText>aanleidingen</w:delText>
        </w:r>
      </w:del>
      <w:r w:rsidRPr="5CACD928">
        <w:rPr>
          <w:rFonts w:ascii="Calibri Light" w:hAnsi="Calibri Light" w:cs="Calibri Light"/>
          <w:lang w:val="nl-NL"/>
        </w:rPr>
        <w:t xml:space="preserve"> voor contact verzoeken wij u een keuze te maken voor de -voor u- </w:t>
      </w:r>
      <w:r w:rsidRPr="00963521">
        <w:rPr>
          <w:rFonts w:ascii="Calibri Light" w:hAnsi="Calibri Light" w:cs="Calibri Light"/>
          <w:u w:val="single"/>
          <w:lang w:val="nl-NL"/>
        </w:rPr>
        <w:t>meest belangrijke</w:t>
      </w:r>
      <w:r w:rsidRPr="5CACD928">
        <w:rPr>
          <w:rFonts w:ascii="Calibri Light" w:hAnsi="Calibri Light" w:cs="Calibri Light"/>
          <w:lang w:val="nl-NL"/>
        </w:rPr>
        <w:t xml:space="preserve"> </w:t>
      </w:r>
      <w:ins w:id="791" w:author="Mark Gremmen" w:date="2022-07-05T12:51:00Z">
        <w:r w:rsidRPr="5CACD928">
          <w:rPr>
            <w:rFonts w:ascii="Calibri Light" w:hAnsi="Calibri Light" w:cs="Calibri Light"/>
            <w:lang w:val="nl-NL"/>
          </w:rPr>
          <w:t>reden</w:t>
        </w:r>
      </w:ins>
      <w:del w:id="792" w:author="Mark Gremmen" w:date="2022-07-05T12:51:00Z">
        <w:r w:rsidRPr="5CACD928" w:rsidDel="001059C7">
          <w:rPr>
            <w:rFonts w:ascii="Calibri Light" w:hAnsi="Calibri Light" w:cs="Calibri Light"/>
            <w:lang w:val="nl-NL"/>
          </w:rPr>
          <w:delText>aanleiding</w:delText>
        </w:r>
      </w:del>
      <w:ins w:id="793" w:author="Mark Gremmen" w:date="2022-08-04T11:27:00Z">
        <w:r w:rsidR="007E3BFD">
          <w:rPr>
            <w:rFonts w:ascii="Calibri Light" w:hAnsi="Calibri Light" w:cs="Calibri Light"/>
            <w:lang w:val="nl-NL"/>
          </w:rPr>
          <w:t>.</w:t>
        </w:r>
      </w:ins>
      <w:del w:id="794" w:author="Mark Gremmen" w:date="2022-08-04T10:09:00Z">
        <w:r w:rsidRPr="5CACD928" w:rsidDel="00DF5C14">
          <w:rPr>
            <w:rFonts w:ascii="Calibri Light" w:hAnsi="Calibri Light" w:cs="Calibri Light"/>
            <w:lang w:val="nl-NL"/>
          </w:rPr>
          <w:delText>.</w:delText>
        </w:r>
      </w:del>
    </w:p>
    <w:p w14:paraId="1E1D69D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97D1380" w14:textId="695C9861" w:rsidR="00D93DAA" w:rsidRPr="009A2F1D" w:rsidRDefault="00D93DAA" w:rsidP="0633175D">
      <w:pPr>
        <w:rPr>
          <w:rFonts w:ascii="Calibri Light" w:hAnsi="Calibri Light" w:cs="Calibri Light"/>
          <w:lang w:val="nl-NL"/>
        </w:rPr>
      </w:pPr>
    </w:p>
    <w:p w14:paraId="4E621A46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5D2822">
        <w:rPr>
          <w:rFonts w:ascii="Calibri Light" w:hAnsi="Calibri Light" w:cs="Calibri Light"/>
          <w:b/>
          <w:bCs/>
          <w:lang w:val="nl-NL"/>
        </w:rPr>
        <w:t>dv00</w:t>
      </w:r>
      <w:r w:rsidRPr="009A2F1D">
        <w:rPr>
          <w:rFonts w:ascii="Calibri Light" w:hAnsi="Calibri Light" w:cs="Calibri Light"/>
          <w:lang w:val="nl-NL"/>
        </w:rPr>
        <w:t xml:space="preserve"> [SUGGESTIE] Over welk onderwerp heeft u contact gehad met de gemeente?</w:t>
      </w:r>
    </w:p>
    <w:p w14:paraId="2496C42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Werk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inkomen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6F0B68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Gezondheid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zorg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1B97647D" w14:textId="34D9A724" w:rsidR="00D93DAA" w:rsidRPr="00963521" w:rsidRDefault="07EF32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ins w:id="795" w:author="Mark Gremmen" w:date="2022-07-28T11:21:00Z">
        <w:r w:rsidRPr="04D5FEE6">
          <w:rPr>
            <w:rFonts w:ascii="Calibri Light" w:hAnsi="Calibri Light" w:cs="Calibri Light"/>
            <w:lang w:val="nl-NL"/>
          </w:rPr>
          <w:t xml:space="preserve">Familie </w:t>
        </w:r>
      </w:ins>
      <w:r w:rsidR="4A5B095C" w:rsidRPr="04D5FEE6">
        <w:rPr>
          <w:rFonts w:ascii="Calibri Light" w:hAnsi="Calibri Light" w:cs="Calibri Light"/>
          <w:lang w:val="nl-NL"/>
        </w:rPr>
        <w:t>en gezin</w:t>
      </w:r>
      <w:ins w:id="796" w:author="Mark Gremmen" w:date="2022-07-28T12:29:00Z">
        <w:r w:rsidR="4A5B095C" w:rsidRPr="04D5FEE6">
          <w:rPr>
            <w:rFonts w:ascii="Calibri Light" w:hAnsi="Calibri Light" w:cs="Calibri Light"/>
            <w:lang w:val="nl-NL"/>
          </w:rPr>
          <w:t xml:space="preserve"> (inclusief geboorte, huwelijk en relatie)</w:t>
        </w:r>
      </w:ins>
      <w:del w:id="797" w:author="Mark Gremmen" w:date="2022-07-27T10:46:00Z">
        <w:r w:rsidR="00F63A27" w:rsidRPr="04D5FEE6" w:rsidDel="4A5B095C">
          <w:rPr>
            <w:rFonts w:ascii="Calibri Light" w:hAnsi="Calibri Light" w:cs="Calibri Light"/>
            <w:lang w:val="nl-NL"/>
          </w:rPr>
          <w:delText xml:space="preserve">  </w:delText>
        </w:r>
      </w:del>
      <w:del w:id="798" w:author="Mark Gremmen" w:date="2022-07-28T12:29:00Z">
        <w:r w:rsidR="00F63A27" w:rsidRPr="04D5FEE6" w:rsidDel="4A5B095C">
          <w:rPr>
            <w:rFonts w:ascii="Calibri Light" w:hAnsi="Calibri Light" w:cs="Calibri Light"/>
            <w:lang w:val="nl-NL"/>
          </w:rPr>
          <w:delText xml:space="preserve"> </w:delText>
        </w:r>
      </w:del>
    </w:p>
    <w:p w14:paraId="19F6C42A" w14:textId="16A03FDA" w:rsidR="00D93DAA" w:rsidRPr="006E7D71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6E7D71">
        <w:rPr>
          <w:rFonts w:ascii="Calibri Light" w:hAnsi="Calibri Light" w:cs="Calibri Light"/>
          <w:lang w:val="nl-NL"/>
        </w:rPr>
        <w:t xml:space="preserve">Reizen </w:t>
      </w:r>
      <w:ins w:id="799" w:author="Mark Gremmen" w:date="2022-05-31T14:08:00Z">
        <w:r w:rsidR="00191B1A" w:rsidRPr="006E7D71">
          <w:rPr>
            <w:rFonts w:ascii="Calibri Light" w:hAnsi="Calibri Light" w:cs="Calibri Light"/>
            <w:lang w:val="nl-NL"/>
          </w:rPr>
          <w:t>(inc</w:t>
        </w:r>
      </w:ins>
      <w:ins w:id="800" w:author="Mark Gremmen" w:date="2022-07-27T10:44:00Z">
        <w:r w:rsidR="0035260A">
          <w:rPr>
            <w:rFonts w:ascii="Calibri Light" w:hAnsi="Calibri Light" w:cs="Calibri Light"/>
            <w:lang w:val="nl-NL"/>
          </w:rPr>
          <w:t>lusief</w:t>
        </w:r>
      </w:ins>
      <w:ins w:id="801" w:author="Mark Gremmen" w:date="2022-05-31T14:08:00Z">
        <w:del w:id="802" w:author="Mark Gremmen" w:date="2022-07-27T10:44:00Z">
          <w:r w:rsidR="00191B1A" w:rsidRPr="006E7D71" w:rsidDel="0035260A">
            <w:rPr>
              <w:rFonts w:ascii="Calibri Light" w:hAnsi="Calibri Light" w:cs="Calibri Light"/>
              <w:lang w:val="nl-NL"/>
            </w:rPr>
            <w:delText>.</w:delText>
          </w:r>
        </w:del>
        <w:r w:rsidR="00191B1A" w:rsidRPr="006E7D71">
          <w:rPr>
            <w:rFonts w:ascii="Calibri Light" w:hAnsi="Calibri Light" w:cs="Calibri Light"/>
            <w:lang w:val="nl-NL"/>
          </w:rPr>
          <w:t xml:space="preserve"> paspoort, rijbewijs, </w:t>
        </w:r>
        <w:proofErr w:type="spellStart"/>
        <w:r w:rsidR="00191B1A" w:rsidRPr="006E7D71">
          <w:rPr>
            <w:rFonts w:ascii="Calibri Light" w:hAnsi="Calibri Light" w:cs="Calibri Light"/>
            <w:lang w:val="nl-NL"/>
          </w:rPr>
          <w:t>id-kaart</w:t>
        </w:r>
        <w:proofErr w:type="spellEnd"/>
        <w:r w:rsidR="00191B1A" w:rsidRPr="006E7D71">
          <w:rPr>
            <w:rFonts w:ascii="Calibri Light" w:hAnsi="Calibri Light" w:cs="Calibri Light"/>
            <w:lang w:val="nl-NL"/>
          </w:rPr>
          <w:t>)</w:t>
        </w:r>
      </w:ins>
      <w:r w:rsidRPr="006E7D71">
        <w:rPr>
          <w:rFonts w:ascii="Calibri Light" w:hAnsi="Calibri Light" w:cs="Calibri Light"/>
          <w:lang w:val="nl-NL"/>
        </w:rPr>
        <w:t xml:space="preserve">  </w:t>
      </w:r>
    </w:p>
    <w:p w14:paraId="2AD02DF1" w14:textId="5AA5DB24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Wonen en uw buurt (incl</w:t>
      </w:r>
      <w:ins w:id="803" w:author="Mark Gremmen" w:date="2022-07-27T10:45:00Z">
        <w:r w:rsidR="00F604A6">
          <w:rPr>
            <w:rFonts w:ascii="Calibri Light" w:hAnsi="Calibri Light" w:cs="Calibri Light"/>
            <w:lang w:val="nl-NL"/>
          </w:rPr>
          <w:t>usief</w:t>
        </w:r>
      </w:ins>
      <w:del w:id="804" w:author="Mark Gremmen" w:date="2022-07-27T10:45:00Z">
        <w:r w:rsidRPr="009A2F1D" w:rsidDel="00F604A6">
          <w:rPr>
            <w:rFonts w:ascii="Calibri Light" w:hAnsi="Calibri Light" w:cs="Calibri Light"/>
            <w:lang w:val="nl-NL"/>
          </w:rPr>
          <w:delText>.</w:delText>
        </w:r>
      </w:del>
      <w:r w:rsidRPr="009A2F1D">
        <w:rPr>
          <w:rFonts w:ascii="Calibri Light" w:hAnsi="Calibri Light" w:cs="Calibri Light"/>
          <w:lang w:val="nl-NL"/>
        </w:rPr>
        <w:t xml:space="preserve"> parkeren, overlast)   </w:t>
      </w:r>
    </w:p>
    <w:p w14:paraId="0F7F3040" w14:textId="3593E11D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Onderwijs en opleiding (incl</w:t>
      </w:r>
      <w:ins w:id="805" w:author="Mark Gremmen" w:date="2022-07-27T10:45:00Z">
        <w:r w:rsidR="00F604A6">
          <w:rPr>
            <w:rFonts w:ascii="Calibri Light" w:hAnsi="Calibri Light" w:cs="Calibri Light"/>
            <w:lang w:val="nl-NL"/>
          </w:rPr>
          <w:t>usief</w:t>
        </w:r>
      </w:ins>
      <w:del w:id="806" w:author="Mark Gremmen" w:date="2022-07-27T10:45:00Z">
        <w:r w:rsidRPr="009A2F1D" w:rsidDel="00F604A6">
          <w:rPr>
            <w:rFonts w:ascii="Calibri Light" w:hAnsi="Calibri Light" w:cs="Calibri Light"/>
            <w:lang w:val="nl-NL"/>
          </w:rPr>
          <w:delText>.</w:delText>
        </w:r>
      </w:del>
      <w:r w:rsidRPr="009A2F1D">
        <w:rPr>
          <w:rFonts w:ascii="Calibri Light" w:hAnsi="Calibri Light" w:cs="Calibri Light"/>
          <w:lang w:val="nl-NL"/>
        </w:rPr>
        <w:t xml:space="preserve"> kinderopvang)   </w:t>
      </w:r>
    </w:p>
    <w:p w14:paraId="1D6AB57C" w14:textId="7847BFF9" w:rsidR="00D93DAA" w:rsidRDefault="001059C7">
      <w:pPr>
        <w:pStyle w:val="ListParagraph"/>
        <w:keepNext/>
        <w:numPr>
          <w:ilvl w:val="0"/>
          <w:numId w:val="5"/>
        </w:numPr>
        <w:rPr>
          <w:ins w:id="807" w:author="Mark Gremmen" w:date="2022-06-13T13:36:00Z"/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Ondernemen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739CA126" w14:textId="4518C6C7" w:rsidR="00376E89" w:rsidRPr="009A2F1D" w:rsidRDefault="00376E8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ins w:id="808" w:author="Mark Gremmen" w:date="2022-06-13T13:36:00Z">
        <w:r>
          <w:rPr>
            <w:rFonts w:ascii="Calibri Light" w:hAnsi="Calibri Light" w:cs="Calibri Light"/>
          </w:rPr>
          <w:t>Verhuizen</w:t>
        </w:r>
      </w:ins>
      <w:proofErr w:type="spellEnd"/>
    </w:p>
    <w:p w14:paraId="6B713069" w14:textId="748CA0E4" w:rsidR="0065385E" w:rsidRPr="0065385E" w:rsidRDefault="00602332" w:rsidP="0065385E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A</w:t>
      </w:r>
      <w:r w:rsidR="001059C7" w:rsidRPr="009A2F1D">
        <w:rPr>
          <w:rFonts w:ascii="Calibri Light" w:hAnsi="Calibri Light" w:cs="Calibri Light"/>
        </w:rPr>
        <w:t>nders</w:t>
      </w:r>
      <w:ins w:id="809" w:author="Mark Gremmen" w:date="2022-06-08T14:45:00Z">
        <w:r>
          <w:rPr>
            <w:rFonts w:ascii="Calibri Light" w:hAnsi="Calibri Light" w:cs="Calibri Light"/>
          </w:rPr>
          <w:t xml:space="preserve">, </w:t>
        </w:r>
        <w:proofErr w:type="spellStart"/>
        <w:r>
          <w:rPr>
            <w:rFonts w:ascii="Calibri Light" w:hAnsi="Calibri Light" w:cs="Calibri Light"/>
          </w:rPr>
          <w:t>namelijk</w:t>
        </w:r>
      </w:ins>
      <w:proofErr w:type="spellEnd"/>
      <w:r w:rsidR="001059C7" w:rsidRPr="009A2F1D">
        <w:rPr>
          <w:rFonts w:ascii="Calibri Light" w:hAnsi="Calibri Light" w:cs="Calibri Light"/>
        </w:rPr>
        <w:t xml:space="preserve"> </w:t>
      </w:r>
    </w:p>
    <w:p w14:paraId="69DCB2B8" w14:textId="77777777" w:rsidR="00D93DAA" w:rsidRDefault="00D93DAA">
      <w:pPr>
        <w:rPr>
          <w:rFonts w:ascii="Calibri Light" w:hAnsi="Calibri Light" w:cs="Calibri Light"/>
        </w:rPr>
      </w:pPr>
    </w:p>
    <w:p w14:paraId="6CB64E4E" w14:textId="77777777" w:rsidR="0065385E" w:rsidRPr="009A2F1D" w:rsidRDefault="0065385E" w:rsidP="0065385E">
      <w:pPr>
        <w:pStyle w:val="QuestionSeparator"/>
        <w:rPr>
          <w:rFonts w:ascii="Calibri Light" w:hAnsi="Calibri Light" w:cs="Calibri Light"/>
          <w:lang w:val="nl-NL"/>
        </w:rPr>
      </w:pPr>
    </w:p>
    <w:p w14:paraId="307DFF42" w14:textId="77777777" w:rsidR="0065385E" w:rsidRPr="009A2F1D" w:rsidRDefault="0065385E">
      <w:pPr>
        <w:rPr>
          <w:rFonts w:ascii="Calibri Light" w:hAnsi="Calibri Light" w:cs="Calibri Light"/>
        </w:rPr>
      </w:pPr>
    </w:p>
    <w:p w14:paraId="0312F90C" w14:textId="10A5D95F" w:rsidR="00DC67C0" w:rsidRPr="009A2F1D" w:rsidDel="009411F5" w:rsidRDefault="4A5B095C">
      <w:pPr>
        <w:keepNext/>
        <w:rPr>
          <w:del w:id="810" w:author="Mark Gremmen" w:date="2022-08-04T14:36:00Z"/>
          <w:rFonts w:ascii="Calibri Light" w:hAnsi="Calibri Light" w:cs="Calibri Light"/>
          <w:lang w:val="nl-NL"/>
        </w:rPr>
      </w:pPr>
      <w:r w:rsidRPr="005D2822">
        <w:rPr>
          <w:rFonts w:ascii="Calibri Light" w:hAnsi="Calibri Light" w:cs="Calibri Light"/>
          <w:b/>
          <w:bCs/>
          <w:lang w:val="nl-NL"/>
        </w:rPr>
        <w:lastRenderedPageBreak/>
        <w:t>dv12</w:t>
      </w:r>
      <w:r w:rsidRPr="04D5FEE6">
        <w:rPr>
          <w:rFonts w:ascii="Calibri Light" w:hAnsi="Calibri Light" w:cs="Calibri Light"/>
          <w:lang w:val="nl-NL"/>
        </w:rPr>
        <w:t xml:space="preserve">  [SUGGESTIE] Op welke </w:t>
      </w:r>
      <w:ins w:id="811" w:author="Mark Gremmen" w:date="2022-07-05T12:51:00Z">
        <w:r w:rsidRPr="04D5FEE6">
          <w:rPr>
            <w:rFonts w:ascii="Calibri Light" w:hAnsi="Calibri Light" w:cs="Calibri Light"/>
            <w:lang w:val="nl-NL"/>
          </w:rPr>
          <w:t>manier</w:t>
        </w:r>
      </w:ins>
      <w:del w:id="812" w:author="Mark Gremmen" w:date="2022-07-05T12:51:00Z">
        <w:r w:rsidR="001059C7" w:rsidRPr="04D5FEE6" w:rsidDel="4A5B095C">
          <w:rPr>
            <w:rFonts w:ascii="Calibri Light" w:hAnsi="Calibri Light" w:cs="Calibri Light"/>
            <w:lang w:val="nl-NL"/>
          </w:rPr>
          <w:delText>wijze</w:delText>
        </w:r>
      </w:del>
      <w:r w:rsidRPr="04D5FEE6">
        <w:rPr>
          <w:rFonts w:ascii="Calibri Light" w:hAnsi="Calibri Light" w:cs="Calibri Light"/>
          <w:lang w:val="nl-NL"/>
        </w:rPr>
        <w:t xml:space="preserve"> </w:t>
      </w:r>
      <w:ins w:id="813" w:author="Mark Gremmen" w:date="2022-07-28T11:19:00Z">
        <w:r w:rsidR="6D4D64E9" w:rsidRPr="04D5FEE6">
          <w:rPr>
            <w:rFonts w:ascii="Calibri Light" w:hAnsi="Calibri Light" w:cs="Calibri Light"/>
            <w:lang w:val="nl-NL"/>
          </w:rPr>
          <w:t>had</w:t>
        </w:r>
      </w:ins>
      <w:del w:id="814" w:author="Mark Gremmen" w:date="2022-07-28T11:19:00Z">
        <w:r w:rsidR="001059C7" w:rsidRPr="04D5FEE6" w:rsidDel="4A5B095C">
          <w:rPr>
            <w:rFonts w:ascii="Calibri Light" w:hAnsi="Calibri Light" w:cs="Calibri Light"/>
            <w:lang w:val="nl-NL"/>
          </w:rPr>
          <w:delText>heeft</w:delText>
        </w:r>
      </w:del>
      <w:r w:rsidRPr="04D5FEE6">
        <w:rPr>
          <w:rFonts w:ascii="Calibri Light" w:hAnsi="Calibri Light" w:cs="Calibri Light"/>
          <w:lang w:val="nl-NL"/>
        </w:rPr>
        <w:t xml:space="preserve"> u </w:t>
      </w:r>
      <w:ins w:id="815" w:author="Mark Gremmen" w:date="2022-08-04T14:37:00Z">
        <w:r w:rsidR="00C0337E">
          <w:rPr>
            <w:rFonts w:ascii="Calibri Light" w:hAnsi="Calibri Light" w:cs="Calibri Light"/>
            <w:lang w:val="nl-NL"/>
          </w:rPr>
          <w:t>vo</w:t>
        </w:r>
        <w:r w:rsidR="004D22BB">
          <w:rPr>
            <w:rFonts w:ascii="Calibri Light" w:hAnsi="Calibri Light" w:cs="Calibri Light"/>
            <w:lang w:val="nl-NL"/>
          </w:rPr>
          <w:t xml:space="preserve">oral </w:t>
        </w:r>
      </w:ins>
      <w:r w:rsidRPr="04D5FEE6">
        <w:rPr>
          <w:rFonts w:ascii="Calibri Light" w:hAnsi="Calibri Light" w:cs="Calibri Light"/>
          <w:lang w:val="nl-NL"/>
        </w:rPr>
        <w:t xml:space="preserve">contact </w:t>
      </w:r>
      <w:del w:id="816" w:author="Mark Gremmen" w:date="2022-07-28T11:19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gehad </w:delText>
        </w:r>
      </w:del>
      <w:r w:rsidRPr="04D5FEE6">
        <w:rPr>
          <w:rFonts w:ascii="Calibri Light" w:hAnsi="Calibri Light" w:cs="Calibri Light"/>
          <w:lang w:val="nl-NL"/>
        </w:rPr>
        <w:t xml:space="preserve">met uw </w:t>
      </w:r>
      <w:proofErr w:type="spellStart"/>
      <w:r w:rsidRPr="04D5FEE6">
        <w:rPr>
          <w:rFonts w:ascii="Calibri Light" w:hAnsi="Calibri Light" w:cs="Calibri Light"/>
          <w:lang w:val="nl-NL"/>
        </w:rPr>
        <w:t>gemeente?</w:t>
      </w:r>
    </w:p>
    <w:p w14:paraId="55EBD999" w14:textId="6EFE7570" w:rsidR="00D93DAA" w:rsidRPr="00711291" w:rsidRDefault="4A5B095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ins w:id="817" w:author="Mark Gremmen" w:date="2022-07-28T12:33:00Z">
        <w:r w:rsidRPr="00711291">
          <w:rPr>
            <w:rFonts w:ascii="Calibri Light" w:hAnsi="Calibri Light" w:cs="Calibri Light"/>
            <w:lang w:val="nl-NL"/>
          </w:rPr>
          <w:t>website</w:t>
        </w:r>
      </w:ins>
      <w:proofErr w:type="spellEnd"/>
      <w:del w:id="818" w:author="Mark Gremmen" w:date="2022-07-28T12:33:00Z">
        <w:r w:rsidR="001059C7" w:rsidRPr="00711291" w:rsidDel="4A5B095C">
          <w:rPr>
            <w:rFonts w:ascii="Calibri Light" w:hAnsi="Calibri Light" w:cs="Calibri Light"/>
            <w:lang w:val="nl-NL"/>
          </w:rPr>
          <w:delText xml:space="preserve">internet </w:delText>
        </w:r>
      </w:del>
      <w:ins w:id="819" w:author="Mark Gremmen" w:date="2022-07-28T12:33:00Z">
        <w:r w:rsidRPr="00711291">
          <w:rPr>
            <w:rFonts w:ascii="Calibri Light" w:hAnsi="Calibri Light" w:cs="Calibri Light"/>
            <w:lang w:val="nl-NL"/>
          </w:rPr>
          <w:t xml:space="preserve"> </w:t>
        </w:r>
      </w:ins>
      <w:r w:rsidRPr="00711291">
        <w:rPr>
          <w:rFonts w:ascii="Calibri Light" w:hAnsi="Calibri Light" w:cs="Calibri Light"/>
          <w:lang w:val="nl-NL"/>
        </w:rPr>
        <w:t xml:space="preserve">of app </w:t>
      </w:r>
      <w:ins w:id="820" w:author="Mark Gremmen" w:date="2022-07-28T12:33:00Z">
        <w:r w:rsidRPr="00711291">
          <w:rPr>
            <w:rFonts w:ascii="Calibri Light" w:hAnsi="Calibri Light" w:cs="Calibri Light"/>
            <w:lang w:val="nl-NL"/>
          </w:rPr>
          <w:t xml:space="preserve">van de </w:t>
        </w:r>
      </w:ins>
      <w:del w:id="821" w:author="Mark Gremmen" w:date="2022-07-28T12:33:00Z">
        <w:r w:rsidR="001059C7" w:rsidRPr="00711291" w:rsidDel="4A5B095C">
          <w:rPr>
            <w:rFonts w:ascii="Calibri Light" w:hAnsi="Calibri Light" w:cs="Calibri Light"/>
            <w:lang w:val="nl-NL"/>
          </w:rPr>
          <w:delText>(</w:delText>
        </w:r>
      </w:del>
      <w:r w:rsidRPr="00711291">
        <w:rPr>
          <w:rFonts w:ascii="Calibri Light" w:hAnsi="Calibri Light" w:cs="Calibri Light"/>
          <w:lang w:val="nl-NL"/>
        </w:rPr>
        <w:t>gemeente</w:t>
      </w:r>
      <w:del w:id="822" w:author="Mark Gremmen" w:date="2022-07-28T12:33:00Z">
        <w:r w:rsidR="001059C7" w:rsidRPr="00711291" w:rsidDel="4A5B095C">
          <w:rPr>
            <w:rFonts w:ascii="Calibri Light" w:hAnsi="Calibri Light" w:cs="Calibri Light"/>
            <w:lang w:val="nl-NL"/>
          </w:rPr>
          <w:delText>)</w:delText>
        </w:r>
      </w:del>
      <w:r w:rsidRPr="00711291">
        <w:rPr>
          <w:rFonts w:ascii="Calibri Light" w:hAnsi="Calibri Light" w:cs="Calibri Light"/>
          <w:lang w:val="nl-NL"/>
        </w:rPr>
        <w:t xml:space="preserve"> </w:t>
      </w:r>
    </w:p>
    <w:p w14:paraId="54079C0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e-mail   </w:t>
      </w:r>
    </w:p>
    <w:p w14:paraId="42FA4D8E" w14:textId="7A57010A" w:rsidR="00D93DAA" w:rsidRPr="009A2F1D" w:rsidRDefault="4A5B095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4D5FEE6">
        <w:rPr>
          <w:rFonts w:ascii="Calibri Light" w:hAnsi="Calibri Light" w:cs="Calibri Light"/>
        </w:rPr>
        <w:t>sociale</w:t>
      </w:r>
      <w:proofErr w:type="spellEnd"/>
      <w:r w:rsidRPr="04D5FEE6">
        <w:rPr>
          <w:rFonts w:ascii="Calibri Light" w:hAnsi="Calibri Light" w:cs="Calibri Light"/>
        </w:rPr>
        <w:t xml:space="preserve"> media </w:t>
      </w:r>
      <w:del w:id="823" w:author="Mark Gremmen" w:date="2022-07-28T12:31:00Z">
        <w:r w:rsidR="001059C7" w:rsidRPr="04D5FEE6" w:rsidDel="4A5B095C">
          <w:rPr>
            <w:rFonts w:ascii="Calibri Light" w:hAnsi="Calibri Light" w:cs="Calibri Light"/>
          </w:rPr>
          <w:delText xml:space="preserve">(Twitter, Facebook, Whatsapp etc.)   </w:delText>
        </w:r>
      </w:del>
      <w:ins w:id="824" w:author="Mark Gremmen" w:date="2022-07-28T12:31:00Z">
        <w:r w:rsidRPr="04D5FEE6">
          <w:rPr>
            <w:rFonts w:ascii="Calibri Light" w:hAnsi="Calibri Light" w:cs="Calibri Light"/>
          </w:rPr>
          <w:t xml:space="preserve">of </w:t>
        </w:r>
        <w:proofErr w:type="spellStart"/>
        <w:r w:rsidRPr="04D5FEE6">
          <w:rPr>
            <w:rFonts w:ascii="Calibri Light" w:hAnsi="Calibri Light" w:cs="Calibri Light"/>
          </w:rPr>
          <w:t>berichten</w:t>
        </w:r>
        <w:proofErr w:type="spellEnd"/>
        <w:r w:rsidRPr="04D5FEE6">
          <w:rPr>
            <w:rFonts w:ascii="Calibri Light" w:hAnsi="Calibri Light" w:cs="Calibri Light"/>
          </w:rPr>
          <w:t xml:space="preserve"> app</w:t>
        </w:r>
      </w:ins>
    </w:p>
    <w:p w14:paraId="177E083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post   </w:t>
      </w:r>
    </w:p>
    <w:p w14:paraId="590E18B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(</w:t>
      </w:r>
      <w:proofErr w:type="spellStart"/>
      <w:r w:rsidRPr="009A2F1D">
        <w:rPr>
          <w:rFonts w:ascii="Calibri Light" w:hAnsi="Calibri Light" w:cs="Calibri Light"/>
        </w:rPr>
        <w:t>publieks</w:t>
      </w:r>
      <w:proofErr w:type="spellEnd"/>
      <w:r w:rsidRPr="009A2F1D">
        <w:rPr>
          <w:rFonts w:ascii="Calibri Light" w:hAnsi="Calibri Light" w:cs="Calibri Light"/>
        </w:rPr>
        <w:t>)</w:t>
      </w:r>
      <w:proofErr w:type="spellStart"/>
      <w:r w:rsidRPr="009A2F1D">
        <w:rPr>
          <w:rFonts w:ascii="Calibri Light" w:hAnsi="Calibri Light" w:cs="Calibri Light"/>
        </w:rPr>
        <w:t>balie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0CD6420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telefoon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12AFC676" w14:textId="713D5374" w:rsidR="00D93DAA" w:rsidRDefault="001059C7">
      <w:pPr>
        <w:pStyle w:val="ListParagraph"/>
        <w:keepNext/>
        <w:numPr>
          <w:ilvl w:val="0"/>
          <w:numId w:val="5"/>
        </w:numPr>
        <w:rPr>
          <w:ins w:id="825" w:author="Mark Gremmen" w:date="2022-06-13T13:37:00Z"/>
          <w:rFonts w:ascii="Calibri Light" w:hAnsi="Calibri Light" w:cs="Calibri Light"/>
        </w:rPr>
      </w:pPr>
      <w:del w:id="826" w:author="Mark Gremmen" w:date="2022-07-28T11:20:00Z">
        <w:r w:rsidRPr="009A2F1D" w:rsidDel="00B3389D">
          <w:rPr>
            <w:rFonts w:ascii="Calibri Light" w:hAnsi="Calibri Light" w:cs="Calibri Light"/>
          </w:rPr>
          <w:delText xml:space="preserve">wijkteam / </w:delText>
        </w:r>
      </w:del>
      <w:proofErr w:type="spellStart"/>
      <w:r w:rsidRPr="009A2F1D">
        <w:rPr>
          <w:rFonts w:ascii="Calibri Light" w:hAnsi="Calibri Light" w:cs="Calibri Light"/>
        </w:rPr>
        <w:t>huisbezoek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58B78AD7" w14:textId="21D93710" w:rsidR="00C62B61" w:rsidRPr="007E5672" w:rsidRDefault="3610BD9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ins w:id="827" w:author="Mark Gremmen" w:date="2022-06-13T13:37:00Z">
        <w:r w:rsidRPr="007E5672">
          <w:rPr>
            <w:rFonts w:ascii="Calibri Light" w:hAnsi="Calibri Light" w:cs="Calibri Light"/>
            <w:lang w:val="nl-NL"/>
          </w:rPr>
          <w:t>balie</w:t>
        </w:r>
      </w:ins>
      <w:ins w:id="828" w:author="Mark Gremmen" w:date="2022-06-13T13:38:00Z">
        <w:r w:rsidRPr="007E5672">
          <w:rPr>
            <w:rFonts w:ascii="Calibri Light" w:hAnsi="Calibri Light" w:cs="Calibri Light"/>
            <w:lang w:val="nl-NL"/>
          </w:rPr>
          <w:t xml:space="preserve"> </w:t>
        </w:r>
      </w:ins>
      <w:ins w:id="829" w:author="Mark Gremmen" w:date="2022-07-28T09:33:00Z">
        <w:r w:rsidR="005558BB" w:rsidRPr="007E5672">
          <w:rPr>
            <w:rFonts w:ascii="Calibri Light" w:hAnsi="Calibri Light" w:cs="Calibri Light"/>
            <w:lang w:val="nl-NL"/>
          </w:rPr>
          <w:t xml:space="preserve">van het </w:t>
        </w:r>
      </w:ins>
      <w:ins w:id="830" w:author="Mark Gremmen" w:date="2022-06-13T13:38:00Z">
        <w:r w:rsidRPr="007E5672">
          <w:rPr>
            <w:rFonts w:ascii="Calibri Light" w:hAnsi="Calibri Light" w:cs="Calibri Light"/>
            <w:lang w:val="nl-NL"/>
          </w:rPr>
          <w:t>gemeentehuis</w:t>
        </w:r>
      </w:ins>
      <w:ins w:id="831" w:author="Mark Gremmen" w:date="2022-07-28T11:20:00Z">
        <w:r w:rsidR="00B3389D" w:rsidRPr="007E5672">
          <w:rPr>
            <w:rFonts w:ascii="Calibri Light" w:hAnsi="Calibri Light" w:cs="Calibri Light"/>
            <w:lang w:val="nl-NL"/>
          </w:rPr>
          <w:t xml:space="preserve"> o</w:t>
        </w:r>
        <w:r w:rsidR="00B3389D">
          <w:rPr>
            <w:rFonts w:ascii="Calibri Light" w:hAnsi="Calibri Light" w:cs="Calibri Light"/>
            <w:lang w:val="nl-NL"/>
          </w:rPr>
          <w:t>f wijkteam</w:t>
        </w:r>
      </w:ins>
    </w:p>
    <w:p w14:paraId="7C5D4E04" w14:textId="104CBCA5" w:rsidR="00D93DAA" w:rsidRDefault="001059C7">
      <w:pPr>
        <w:pStyle w:val="ListParagraph"/>
        <w:keepNext/>
        <w:numPr>
          <w:ilvl w:val="0"/>
          <w:numId w:val="5"/>
        </w:numPr>
        <w:rPr>
          <w:ins w:id="832" w:author="Mark Gremmen" w:date="2022-06-08T14:45:00Z"/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overig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persoonlijk</w:t>
      </w:r>
      <w:proofErr w:type="spellEnd"/>
      <w:r w:rsidRPr="009A2F1D">
        <w:rPr>
          <w:rFonts w:ascii="Calibri Light" w:hAnsi="Calibri Light" w:cs="Calibri Light"/>
        </w:rPr>
        <w:t xml:space="preserve"> contact </w:t>
      </w:r>
    </w:p>
    <w:p w14:paraId="6AEDB5BE" w14:textId="35BF0538" w:rsidR="00602332" w:rsidRPr="009A2F1D" w:rsidDel="00C62B61" w:rsidRDefault="00602332">
      <w:pPr>
        <w:pStyle w:val="ListParagraph"/>
        <w:keepNext/>
        <w:numPr>
          <w:ilvl w:val="0"/>
          <w:numId w:val="5"/>
        </w:numPr>
        <w:rPr>
          <w:del w:id="833" w:author="Mark Gremmen" w:date="2022-06-13T13:38:00Z"/>
          <w:rFonts w:ascii="Calibri Light" w:hAnsi="Calibri Light" w:cs="Calibri Light"/>
        </w:rPr>
      </w:pPr>
    </w:p>
    <w:p w14:paraId="2286F5A7" w14:textId="7C37F3FB" w:rsidR="00D93DAA" w:rsidRPr="009A2F1D" w:rsidDel="00C62B61" w:rsidRDefault="00D93DAA">
      <w:pPr>
        <w:rPr>
          <w:rFonts w:ascii="Calibri Light" w:hAnsi="Calibri Light" w:cs="Calibri Light"/>
        </w:rPr>
      </w:pPr>
    </w:p>
    <w:p w14:paraId="28E7038B" w14:textId="77777777" w:rsidR="0065385E" w:rsidRPr="009A2F1D" w:rsidRDefault="0065385E" w:rsidP="0065385E">
      <w:pPr>
        <w:pStyle w:val="QuestionSeparator"/>
        <w:rPr>
          <w:rFonts w:ascii="Calibri Light" w:hAnsi="Calibri Light" w:cs="Calibri Light"/>
          <w:lang w:val="nl-NL"/>
        </w:rPr>
      </w:pPr>
    </w:p>
    <w:p w14:paraId="13F69B7B" w14:textId="0D6E660B" w:rsidR="0633175D" w:rsidRDefault="0633175D" w:rsidP="0633175D">
      <w:pPr>
        <w:rPr>
          <w:del w:id="834" w:author="Mark Gremmen" w:date="2022-06-13T13:38:00Z"/>
          <w:rFonts w:ascii="Calibri Light" w:hAnsi="Calibri Light" w:cs="Calibri Light"/>
        </w:rPr>
      </w:pPr>
    </w:p>
    <w:p w14:paraId="397A2C94" w14:textId="77777777" w:rsidR="00D93DAA" w:rsidRPr="00D95D5E" w:rsidRDefault="00D93DAA">
      <w:pPr>
        <w:rPr>
          <w:rFonts w:ascii="Calibri Light" w:hAnsi="Calibri Light" w:cs="Calibri Light"/>
          <w:lang w:val="nl-NL"/>
        </w:rPr>
      </w:pPr>
    </w:p>
    <w:p w14:paraId="1F0CF36C" w14:textId="12F80118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835" w:author="Mark Gremmen" w:date="2022-05-31T08:15:00Z">
        <w:r w:rsidRPr="009A2F1D" w:rsidDel="000D2441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836" w:author="Mark Gremmen" w:date="2022-05-31T08:17:00Z">
        <w:r w:rsidRPr="009A2F1D" w:rsidDel="00875AD5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837" w:author="Mark Gremmen" w:date="2022-05-31T08:17:00Z">
        <w:r w:rsidR="00875AD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id="838" w:author="Mark Gremmen" w:date="2022-07-07T12:02:00Z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id="839" w:author="Mark Gremmen" w:date="2022-05-31T08:17:00Z">
        <w:r w:rsidR="00875AD5">
          <w:rPr>
            <w:rFonts w:ascii="Calibri Light" w:hAnsi="Calibri Light" w:cs="Calibri Light"/>
            <w:lang w:val="nl-NL"/>
          </w:rPr>
          <w:t xml:space="preserve">met de volgende </w:t>
        </w:r>
      </w:ins>
      <w:r w:rsidRPr="009A2F1D">
        <w:rPr>
          <w:rFonts w:ascii="Calibri Light" w:hAnsi="Calibri Light" w:cs="Calibri Light"/>
          <w:lang w:val="nl-NL"/>
        </w:rPr>
        <w:t xml:space="preserve"> </w:t>
      </w:r>
      <w:del w:id="840" w:author="Mark Gremmen" w:date="2022-06-13T10:52:00Z">
        <w:r w:rsidR="008D6671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841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>?</w:t>
      </w:r>
    </w:p>
    <w:p w14:paraId="109CB9D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791E589" w14:textId="77777777" w:rsidR="00D93DAA" w:rsidRPr="003059A9" w:rsidRDefault="001059C7">
      <w:pPr>
        <w:keepNext/>
        <w:rPr>
          <w:rFonts w:ascii="Calibri Light" w:hAnsi="Calibri Light" w:cs="Calibri Light"/>
          <w:b/>
          <w:bCs/>
        </w:rPr>
      </w:pPr>
      <w:r w:rsidRPr="003059A9">
        <w:rPr>
          <w:rFonts w:ascii="Calibri Light" w:hAnsi="Calibri Light" w:cs="Calibri Light"/>
          <w:b/>
          <w:bCs/>
        </w:rPr>
        <w:lastRenderedPageBreak/>
        <w:t>dv05  </w:t>
      </w:r>
    </w:p>
    <w:tbl>
      <w:tblPr>
        <w:tblStyle w:val="QQuestionTable"/>
        <w:tblW w:w="0" w:type="auto"/>
        <w:tblLook w:val="07E0" w:firstRow="1" w:lastRow="1" w:firstColumn="1" w:lastColumn="1" w:noHBand="1" w:noVBand="1"/>
      </w:tblPr>
      <w:tblGrid>
        <w:gridCol w:w="1405"/>
        <w:gridCol w:w="1338"/>
        <w:gridCol w:w="1301"/>
        <w:gridCol w:w="1331"/>
        <w:gridCol w:w="1323"/>
        <w:gridCol w:w="1338"/>
        <w:gridCol w:w="1324"/>
      </w:tblGrid>
      <w:tr w:rsidR="00D93DAA" w:rsidRPr="009A2F1D" w14:paraId="3D48A171" w14:textId="77777777" w:rsidTr="00D95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631FABB5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38" w:type="dxa"/>
          </w:tcPr>
          <w:p w14:paraId="510B310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01" w:type="dxa"/>
          </w:tcPr>
          <w:p w14:paraId="356466B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31" w:type="dxa"/>
          </w:tcPr>
          <w:p w14:paraId="67C5EC9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23" w:type="dxa"/>
          </w:tcPr>
          <w:p w14:paraId="2F1198A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38" w:type="dxa"/>
          </w:tcPr>
          <w:p w14:paraId="511ACD1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24" w:type="dxa"/>
          </w:tcPr>
          <w:p w14:paraId="0C3A8D3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2B7E44" w14:paraId="6A2EA6F5" w14:textId="77777777" w:rsidTr="00D95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26664ECF" w14:textId="5912DBAC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vond het </w:t>
            </w:r>
            <w:del w:id="842" w:author="Mark Gremmen" w:date="2022-06-01T10:48:00Z">
              <w:r w:rsidRPr="009A2F1D" w:rsidDel="00AF3A60">
                <w:rPr>
                  <w:rFonts w:ascii="Calibri Light" w:hAnsi="Calibri Light" w:cs="Calibri Light"/>
                  <w:lang w:val="nl-NL"/>
                </w:rPr>
                <w:delText xml:space="preserve">aanvragen of voorleggen gemakkelijk </w:delText>
              </w:r>
            </w:del>
            <w:ins w:id="843" w:author="Mark Gremmen" w:date="2022-06-01T10:48:00Z">
              <w:r w:rsidR="00AF3A60">
                <w:rPr>
                  <w:rFonts w:ascii="Calibri Light" w:hAnsi="Calibri Light" w:cs="Calibri Light"/>
                  <w:lang w:val="nl-NL"/>
                </w:rPr>
                <w:t>makkelijk om mijn vraag te stellen of mijn aanvraag te regelen</w:t>
              </w:r>
            </w:ins>
          </w:p>
        </w:tc>
        <w:tc>
          <w:tcPr>
            <w:tcW w:w="1338" w:type="dxa"/>
          </w:tcPr>
          <w:p w14:paraId="3DEA1E1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01" w:type="dxa"/>
          </w:tcPr>
          <w:p w14:paraId="5991F9E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14:paraId="502C012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3" w:type="dxa"/>
          </w:tcPr>
          <w:p w14:paraId="433636C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8" w:type="dxa"/>
          </w:tcPr>
          <w:p w14:paraId="11DF32F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4" w:type="dxa"/>
          </w:tcPr>
          <w:p w14:paraId="3AB26DE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0285E19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52BC115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A9B260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D0FFFB8" w14:textId="77777777" w:rsidR="00D93DAA" w:rsidRPr="00B479A9" w:rsidRDefault="001059C7">
      <w:pPr>
        <w:keepNext/>
        <w:rPr>
          <w:rFonts w:ascii="Calibri Light" w:hAnsi="Calibri Light" w:cs="Calibri Light"/>
          <w:b/>
          <w:bCs/>
        </w:rPr>
      </w:pPr>
      <w:r w:rsidRPr="00B479A9">
        <w:rPr>
          <w:rFonts w:ascii="Calibri Light" w:hAnsi="Calibri Light" w:cs="Calibri Light"/>
          <w:b/>
          <w:bCs/>
        </w:rPr>
        <w:lastRenderedPageBreak/>
        <w:t>dv07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894"/>
        <w:gridCol w:w="1278"/>
        <w:gridCol w:w="1173"/>
        <w:gridCol w:w="1261"/>
        <w:gridCol w:w="1235"/>
        <w:gridCol w:w="1279"/>
        <w:gridCol w:w="1240"/>
      </w:tblGrid>
      <w:tr w:rsidR="00D93DAA" w:rsidRPr="009A2F1D" w14:paraId="75384C0D" w14:textId="77777777" w:rsidTr="3DB8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9D1E965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4F3A05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515AB22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1F712A6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5374A00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3C2B70D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6994316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2B7E44" w14:paraId="15D8A584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BCA96CC" w14:textId="1220D87D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del w:id="844" w:author="Mark Gremmen" w:date="2022-06-01T10:47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>De ontvangen en/of beschikbare informatie was juist en volledig</w:delText>
              </w:r>
            </w:del>
            <w:ins w:id="845" w:author="Mark Gremmen" w:date="2022-08-03T13:45:00Z">
              <w:r w:rsidR="004F75B6">
                <w:rPr>
                  <w:rFonts w:ascii="Calibri Light" w:hAnsi="Calibri Light" w:cs="Calibri Light"/>
                  <w:lang w:val="nl-NL"/>
                </w:rPr>
                <w:t>I</w:t>
              </w:r>
            </w:ins>
            <w:ins w:id="846" w:author="Mark Gremmen" w:date="2022-06-01T10:47:00Z">
              <w:del w:id="847" w:author="Mark Gremmen" w:date="2022-08-03T13:45:00Z">
                <w:r w:rsidR="7F3B0F52" w:rsidRPr="3DB877A1" w:rsidDel="004F75B6">
                  <w:rPr>
                    <w:rFonts w:ascii="Calibri Light" w:hAnsi="Calibri Light" w:cs="Calibri Light"/>
                    <w:lang w:val="nl-NL"/>
                  </w:rPr>
                  <w:delText>i</w:delText>
                </w:r>
              </w:del>
              <w:r w:rsidR="7F3B0F52" w:rsidRPr="3DB877A1">
                <w:rPr>
                  <w:rFonts w:ascii="Calibri Light" w:hAnsi="Calibri Light" w:cs="Calibri Light"/>
                  <w:lang w:val="nl-NL"/>
                </w:rPr>
                <w:t>nformatie die ik kreeg of zelf vond</w:t>
              </w:r>
            </w:ins>
            <w:ins w:id="848" w:author="Mark Gremmen" w:date="2022-07-26T14:03:00Z">
              <w:r w:rsidR="7F3B0F52" w:rsidRPr="3DB877A1">
                <w:rPr>
                  <w:rFonts w:ascii="Calibri Light" w:hAnsi="Calibri Light" w:cs="Calibri Light"/>
                  <w:lang w:val="nl-NL"/>
                </w:rPr>
                <w:t>,</w:t>
              </w:r>
            </w:ins>
            <w:ins w:id="849" w:author="Mark Gremmen" w:date="2022-06-01T10:47:00Z">
              <w:r w:rsidR="7F3B0F52" w:rsidRPr="3DB877A1">
                <w:rPr>
                  <w:rFonts w:ascii="Calibri Light" w:hAnsi="Calibri Light" w:cs="Calibri Light"/>
                  <w:lang w:val="nl-NL"/>
                </w:rPr>
                <w:t xml:space="preserve"> </w:t>
              </w:r>
              <w:r w:rsidR="3556E71F" w:rsidRPr="3DB877A1">
                <w:rPr>
                  <w:rFonts w:ascii="Calibri Light" w:hAnsi="Calibri Light" w:cs="Calibri Light"/>
                  <w:lang w:val="nl-NL"/>
                </w:rPr>
                <w:t>klopte en was volledig</w:t>
              </w:r>
            </w:ins>
            <w:r w:rsidR="72B20FF3" w:rsidRPr="3DB877A1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68" w:type="dxa"/>
          </w:tcPr>
          <w:p w14:paraId="7607BE3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2182C7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6F13A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526EA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96C975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5F7FE0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2B7E44" w14:paraId="67F499F7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3526610" w14:textId="386610E9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De </w:t>
            </w:r>
            <w:del w:id="850" w:author="Mark Gremmen" w:date="2022-06-08T14:48:00Z">
              <w:r w:rsidRPr="009A2F1D" w:rsidDel="00E231EA">
                <w:rPr>
                  <w:rFonts w:ascii="Calibri Light" w:hAnsi="Calibri Light" w:cs="Calibri Light"/>
                  <w:lang w:val="nl-NL"/>
                </w:rPr>
                <w:delText xml:space="preserve">tijd die de afhandeling </w:delText>
              </w:r>
            </w:del>
            <w:ins w:id="851" w:author="Mark Gremmen" w:date="2022-05-31T14:10:00Z">
              <w:r w:rsidR="00191B1A">
                <w:rPr>
                  <w:rFonts w:ascii="Calibri Light" w:hAnsi="Calibri Light" w:cs="Calibri Light"/>
                  <w:lang w:val="nl-NL"/>
                </w:rPr>
                <w:t>duur</w:t>
              </w:r>
            </w:ins>
            <w:ins w:id="852" w:author="Mark Gremmen" w:date="2022-06-08T14:48:00Z">
              <w:r w:rsidR="00E231EA">
                <w:rPr>
                  <w:rFonts w:ascii="Calibri Light" w:hAnsi="Calibri Light" w:cs="Calibri Light"/>
                  <w:lang w:val="nl-NL"/>
                </w:rPr>
                <w:t xml:space="preserve"> van de afhandeling</w:t>
              </w:r>
            </w:ins>
            <w:ins w:id="853" w:author="Mark Gremmen" w:date="2022-05-31T14:10:00Z">
              <w:del w:id="854" w:author="Mark Gremmen" w:date="2022-06-08T14:48:00Z">
                <w:r w:rsidR="00191B1A" w:rsidDel="00E231EA">
                  <w:rPr>
                    <w:rFonts w:ascii="Calibri Light" w:hAnsi="Calibri Light" w:cs="Calibri Light"/>
                    <w:lang w:val="nl-NL"/>
                  </w:rPr>
                  <w:delText>de</w:delText>
                </w:r>
              </w:del>
            </w:ins>
            <w:del w:id="855" w:author="Mark Gremmen" w:date="2022-05-31T14:10:00Z">
              <w:r w:rsidRPr="009A2F1D" w:rsidDel="00191B1A">
                <w:rPr>
                  <w:rFonts w:ascii="Calibri Light" w:hAnsi="Calibri Light" w:cs="Calibri Light"/>
                  <w:lang w:val="nl-NL"/>
                </w:rPr>
                <w:delText>in beslag nam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was acceptabel  </w:t>
            </w:r>
          </w:p>
        </w:tc>
        <w:tc>
          <w:tcPr>
            <w:tcW w:w="1368" w:type="dxa"/>
          </w:tcPr>
          <w:p w14:paraId="7B22349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49BC8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9D2A88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197942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1AE7C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63B31D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2B7E44" w14:paraId="6C68B1FF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DC378CA" w14:textId="25297405" w:rsidR="00D93DAA" w:rsidRPr="009A2F1D" w:rsidRDefault="72B20FF3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3DB877A1">
              <w:rPr>
                <w:rFonts w:ascii="Calibri Light" w:hAnsi="Calibri Light" w:cs="Calibri Light"/>
                <w:lang w:val="nl-NL"/>
              </w:rPr>
              <w:t xml:space="preserve">Ik werd </w:t>
            </w:r>
            <w:ins w:id="856" w:author="Mark Gremmen" w:date="2022-06-13T13:45:00Z">
              <w:r w:rsidR="2964D4AA" w:rsidRPr="3DB877A1">
                <w:rPr>
                  <w:rFonts w:ascii="Calibri Light" w:hAnsi="Calibri Light" w:cs="Calibri Light"/>
                  <w:lang w:val="nl-NL"/>
                </w:rPr>
                <w:t xml:space="preserve">goed </w:t>
              </w:r>
            </w:ins>
            <w:del w:id="857" w:author="Mark Gremmen" w:date="2022-06-10T09:57:00Z">
              <w:r w:rsidR="001059C7"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ins w:id="858" w:author="Mark Gremmen" w:date="2022-07-05T12:55:00Z">
              <w:r w:rsidRPr="3DB877A1">
                <w:rPr>
                  <w:rFonts w:ascii="Calibri Light" w:hAnsi="Calibri Light" w:cs="Calibri Light"/>
                  <w:lang w:val="nl-NL"/>
                </w:rPr>
                <w:t xml:space="preserve">op de hoogte </w:t>
              </w:r>
            </w:ins>
            <w:ins w:id="859" w:author="Mark Gremmen" w:date="2022-07-05T12:56:00Z">
              <w:r w:rsidRPr="3DB877A1">
                <w:rPr>
                  <w:rFonts w:ascii="Calibri Light" w:hAnsi="Calibri Light" w:cs="Calibri Light"/>
                  <w:lang w:val="nl-NL"/>
                </w:rPr>
                <w:t>gehouden</w:t>
              </w:r>
            </w:ins>
            <w:ins w:id="860" w:author="Mark Gremmen" w:date="2022-07-05T12:55:00Z">
              <w:r w:rsidRPr="3DB877A1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id="861" w:author="Mark Gremmen" w:date="2022-07-05T12:55:00Z">
              <w:r w:rsidR="001059C7"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geinformeerd </w:delText>
              </w:r>
            </w:del>
            <w:del w:id="862" w:author="Mark Gremmen" w:date="2022-06-08T14:49:00Z">
              <w:r w:rsidR="001059C7"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op de hoogte gesteld </w:delText>
              </w:r>
            </w:del>
            <w:del w:id="863" w:author="Mark Gremmen" w:date="2022-06-01T10:46:00Z">
              <w:r w:rsidR="001059C7" w:rsidRPr="3DB877A1" w:rsidDel="72B20FF3">
                <w:rPr>
                  <w:rFonts w:ascii="Calibri Light" w:hAnsi="Calibri Light" w:cs="Calibri Light"/>
                  <w:lang w:val="nl-NL"/>
                </w:rPr>
                <w:delText>of gehouden van het verloop van</w:delText>
              </w:r>
            </w:del>
            <w:ins w:id="864" w:author="Mark Gremmen" w:date="2022-07-26T14:03:00Z">
              <w:r w:rsidRPr="3DB877A1">
                <w:rPr>
                  <w:rFonts w:ascii="Calibri Light" w:hAnsi="Calibri Light" w:cs="Calibri Light"/>
                  <w:lang w:val="nl-NL"/>
                </w:rPr>
                <w:t>van</w:t>
              </w:r>
            </w:ins>
            <w:r w:rsidRPr="3DB877A1">
              <w:rPr>
                <w:rFonts w:ascii="Calibri Light" w:hAnsi="Calibri Light" w:cs="Calibri Light"/>
                <w:lang w:val="nl-NL"/>
              </w:rPr>
              <w:t xml:space="preserve"> de afhandeling </w:t>
            </w:r>
          </w:p>
        </w:tc>
        <w:tc>
          <w:tcPr>
            <w:tcW w:w="1368" w:type="dxa"/>
          </w:tcPr>
          <w:p w14:paraId="3EFDB1F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5A1A06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494894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163698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DD3EF6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694255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2B7E44" w14:paraId="489A76BC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7818378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kreeg uiteindelijk wat ik wilde </w:t>
            </w:r>
          </w:p>
        </w:tc>
        <w:tc>
          <w:tcPr>
            <w:tcW w:w="1368" w:type="dxa"/>
          </w:tcPr>
          <w:p w14:paraId="0E9D419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1E979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4F9099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0F0DDC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379474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EAF5D4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68C9F37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D464EF0" w14:textId="4930883F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D4F41D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49E1AEB" w14:textId="41082A1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[SUGGESTIE: aanvullende module 'dienstverlening met de menselijke maat']</w:t>
      </w:r>
    </w:p>
    <w:p w14:paraId="107B713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875A738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21EB3F3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8E55C73" w14:textId="6031C6A4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De volgende vra</w:t>
      </w:r>
      <w:del w:id="865" w:author="Mark Gremmen" w:date="2022-06-08T14:50:00Z">
        <w:r w:rsidRPr="009A2F1D" w:rsidDel="00530382">
          <w:rPr>
            <w:rFonts w:ascii="Calibri Light" w:hAnsi="Calibri Light" w:cs="Calibri Light"/>
            <w:lang w:val="nl-NL"/>
          </w:rPr>
          <w:delText>a</w:delText>
        </w:r>
      </w:del>
      <w:r w:rsidRPr="009A2F1D">
        <w:rPr>
          <w:rFonts w:ascii="Calibri Light" w:hAnsi="Calibri Light" w:cs="Calibri Light"/>
          <w:lang w:val="nl-NL"/>
        </w:rPr>
        <w:t>g</w:t>
      </w:r>
      <w:ins w:id="866" w:author="Mark Gremmen" w:date="2022-06-08T14:50:00Z">
        <w:r w:rsidR="00530382">
          <w:rPr>
            <w:rFonts w:ascii="Calibri Light" w:hAnsi="Calibri Light" w:cs="Calibri Light"/>
            <w:lang w:val="nl-NL"/>
          </w:rPr>
          <w:t>en</w:t>
        </w:r>
      </w:ins>
      <w:r w:rsidRPr="009A2F1D">
        <w:rPr>
          <w:rFonts w:ascii="Calibri Light" w:hAnsi="Calibri Light" w:cs="Calibri Light"/>
          <w:lang w:val="nl-NL"/>
        </w:rPr>
        <w:t xml:space="preserve"> en </w:t>
      </w:r>
      <w:del w:id="867" w:author="Mark Gremmen" w:date="2022-06-13T10:52:00Z">
        <w:r w:rsidR="008D6671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868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 xml:space="preserve"> gaan over de informatie van, en over de gemeente.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del w:id="869" w:author="Mark Gremmen" w:date="2022-05-31T08:15:00Z">
        <w:r w:rsidRPr="009A2F1D" w:rsidDel="000D2441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870" w:author="Mark Gremmen" w:date="2022-05-31T08:17:00Z">
        <w:r w:rsidRPr="009A2F1D" w:rsidDel="00875AD5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871" w:author="Mark Gremmen" w:date="2022-05-31T08:17:00Z">
        <w:r w:rsidR="00875AD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id="872" w:author="Mark Gremmen" w:date="2022-07-07T12:02:00Z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id="873" w:author="Mark Gremmen" w:date="2022-05-31T08:17:00Z">
        <w:r w:rsidR="00875AD5">
          <w:rPr>
            <w:rFonts w:ascii="Calibri Light" w:hAnsi="Calibri Light" w:cs="Calibri Light"/>
            <w:lang w:val="nl-NL"/>
          </w:rPr>
          <w:t xml:space="preserve">met de volgende </w:t>
        </w:r>
      </w:ins>
      <w:r w:rsidRPr="009A2F1D">
        <w:rPr>
          <w:rFonts w:ascii="Calibri Light" w:hAnsi="Calibri Light" w:cs="Calibri Light"/>
          <w:lang w:val="nl-NL"/>
        </w:rPr>
        <w:t xml:space="preserve"> </w:t>
      </w:r>
      <w:del w:id="874" w:author="Mark Gremmen" w:date="2022-06-13T10:52:00Z">
        <w:r w:rsidR="008D6671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875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>?</w:t>
      </w:r>
    </w:p>
    <w:p w14:paraId="531C69E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417C3F3" w14:textId="77777777" w:rsidR="00D93DAA" w:rsidRPr="00436625" w:rsidRDefault="001059C7">
      <w:pPr>
        <w:keepNext/>
        <w:rPr>
          <w:rFonts w:ascii="Calibri Light" w:hAnsi="Calibri Light" w:cs="Calibri Light"/>
          <w:b/>
          <w:bCs/>
        </w:rPr>
      </w:pPr>
      <w:r w:rsidRPr="00436625">
        <w:rPr>
          <w:rFonts w:ascii="Calibri Light" w:hAnsi="Calibri Light" w:cs="Calibri Light"/>
          <w:b/>
          <w:bCs/>
        </w:rPr>
        <w:lastRenderedPageBreak/>
        <w:t>dv08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483"/>
        <w:gridCol w:w="1328"/>
        <w:gridCol w:w="1281"/>
        <w:gridCol w:w="1320"/>
        <w:gridCol w:w="1309"/>
        <w:gridCol w:w="1328"/>
        <w:gridCol w:w="1311"/>
      </w:tblGrid>
      <w:tr w:rsidR="00D93DAA" w:rsidRPr="009A2F1D" w14:paraId="306382B3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C4EC83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3B2300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65E8B56F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2B85551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351D3CAD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3DAD87F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5462E1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2B7E44" w14:paraId="5C293709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499CC0A" w14:textId="3F9BC890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kan </w:t>
            </w:r>
            <w:ins w:id="876" w:author="Mark Gremmen" w:date="2022-06-13T13:46:00Z">
              <w:r w:rsidR="00196F90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id="877" w:author="Mark Gremmen" w:date="2022-05-31T14:11:00Z">
              <w:r w:rsidRPr="009A2F1D" w:rsidDel="00191B1A">
                <w:rPr>
                  <w:rFonts w:ascii="Calibri Light" w:hAnsi="Calibri Light" w:cs="Calibri Light"/>
                  <w:lang w:val="nl-NL"/>
                </w:rPr>
                <w:delText xml:space="preserve">gemakkelijk aan 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de </w:t>
            </w:r>
            <w:del w:id="878" w:author="Mark Gremmen" w:date="2022-06-13T13:45:00Z">
              <w:r w:rsidRPr="009A2F1D" w:rsidDel="00196F90">
                <w:rPr>
                  <w:rFonts w:ascii="Calibri Light" w:hAnsi="Calibri Light" w:cs="Calibri Light"/>
                  <w:lang w:val="nl-NL"/>
                </w:rPr>
                <w:delText xml:space="preserve">benodigde gemeentelijke 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>informatie</w:t>
            </w:r>
            <w:ins w:id="879" w:author="Mark Gremmen" w:date="2022-06-13T13:45:00Z">
              <w:r w:rsidR="00196F90">
                <w:rPr>
                  <w:rFonts w:ascii="Calibri Light" w:hAnsi="Calibri Light" w:cs="Calibri Light"/>
                  <w:lang w:val="nl-NL"/>
                </w:rPr>
                <w:t xml:space="preserve"> die ik nodig heb van de </w:t>
              </w:r>
            </w:ins>
            <w:ins w:id="880" w:author="Mark Gremmen" w:date="2022-06-13T13:46:00Z">
              <w:r w:rsidR="00196F90">
                <w:rPr>
                  <w:rFonts w:ascii="Calibri Light" w:hAnsi="Calibri Light" w:cs="Calibri Light"/>
                  <w:lang w:val="nl-NL"/>
                </w:rPr>
                <w:t xml:space="preserve">gemeente 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del w:id="881" w:author="Mark Gremmen" w:date="2022-05-31T14:11:00Z">
              <w:r w:rsidRPr="009A2F1D" w:rsidDel="00191B1A">
                <w:rPr>
                  <w:rFonts w:ascii="Calibri Light" w:hAnsi="Calibri Light" w:cs="Calibri Light"/>
                  <w:lang w:val="nl-NL"/>
                </w:rPr>
                <w:delText xml:space="preserve">komen </w:delText>
              </w:r>
            </w:del>
            <w:ins w:id="882" w:author="Mark Gremmen" w:date="2022-05-31T14:11:00Z">
              <w:r w:rsidR="00191B1A">
                <w:rPr>
                  <w:rFonts w:ascii="Calibri Light" w:hAnsi="Calibri Light" w:cs="Calibri Light"/>
                  <w:lang w:val="nl-NL"/>
                </w:rPr>
                <w:t>m</w:t>
              </w:r>
            </w:ins>
            <w:ins w:id="883" w:author="Mark Gremmen" w:date="2022-05-31T14:14:00Z">
              <w:r w:rsidR="000057B9">
                <w:rPr>
                  <w:rFonts w:ascii="Calibri Light" w:hAnsi="Calibri Light" w:cs="Calibri Light"/>
                  <w:lang w:val="nl-NL"/>
                </w:rPr>
                <w:t>akkelijk vinden</w:t>
              </w:r>
            </w:ins>
            <w:ins w:id="884" w:author="Mark Gremmen" w:date="2022-05-31T14:11:00Z">
              <w:r w:rsidR="00191B1A" w:rsidRPr="009A2F1D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 xml:space="preserve">(via lokale krant, website etc.) </w:t>
            </w:r>
          </w:p>
        </w:tc>
        <w:tc>
          <w:tcPr>
            <w:tcW w:w="1368" w:type="dxa"/>
          </w:tcPr>
          <w:p w14:paraId="4B35929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46A25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DCE055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3AFEDD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F44281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C31C8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5FA2C43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24F809A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F05540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A74B62E" w14:textId="77777777" w:rsidR="00D93DAA" w:rsidRPr="00CB4FD1" w:rsidRDefault="001059C7">
      <w:pPr>
        <w:keepNext/>
        <w:rPr>
          <w:rFonts w:ascii="Calibri Light" w:hAnsi="Calibri Light" w:cs="Calibri Light"/>
          <w:b/>
          <w:bCs/>
        </w:rPr>
      </w:pPr>
      <w:r w:rsidRPr="00436625">
        <w:rPr>
          <w:rFonts w:ascii="Calibri Light" w:hAnsi="Calibri Light" w:cs="Calibri Light"/>
          <w:b/>
          <w:bCs/>
        </w:rPr>
        <w:t>dv09</w:t>
      </w:r>
      <w:r w:rsidRPr="00CB4FD1">
        <w:rPr>
          <w:rFonts w:ascii="Calibri Light" w:hAnsi="Calibri Light" w:cs="Calibri Light"/>
          <w:b/>
          <w:bCs/>
        </w:rPr>
        <w:t xml:space="preserve">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51"/>
        <w:gridCol w:w="1344"/>
        <w:gridCol w:w="1316"/>
        <w:gridCol w:w="1339"/>
        <w:gridCol w:w="1332"/>
        <w:gridCol w:w="1344"/>
        <w:gridCol w:w="1334"/>
      </w:tblGrid>
      <w:tr w:rsidR="00D93DAA" w:rsidRPr="009A2F1D" w14:paraId="192F2695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A7DF14D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C9F1B1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0EDE645F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04BD5A6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6F418BE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0A164D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0AA5E42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2B7E44" w14:paraId="4BB86481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0E7D741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De gemeente gebruikt heldere taal </w:t>
            </w:r>
          </w:p>
        </w:tc>
        <w:tc>
          <w:tcPr>
            <w:tcW w:w="1368" w:type="dxa"/>
          </w:tcPr>
          <w:p w14:paraId="1939AA2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40CC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E5641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3D915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7FE497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15457C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6E3B859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C8068C9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540E81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DCB77B8" w14:textId="77777777" w:rsidR="00E057B2" w:rsidRDefault="001059C7">
      <w:pPr>
        <w:keepNext/>
        <w:rPr>
          <w:ins w:id="885" w:author="Mark Gremmen" w:date="2022-07-28T13:40:00Z"/>
          <w:rFonts w:ascii="Calibri Light" w:hAnsi="Calibri Light" w:cs="Calibri Light"/>
          <w:lang w:val="nl-NL"/>
        </w:rPr>
      </w:pPr>
      <w:r w:rsidRPr="008737B7">
        <w:rPr>
          <w:rFonts w:ascii="Calibri Light" w:hAnsi="Calibri Light" w:cs="Calibri Light"/>
          <w:b/>
          <w:bCs/>
          <w:lang w:val="nl-NL"/>
        </w:rPr>
        <w:lastRenderedPageBreak/>
        <w:t>dv10</w:t>
      </w:r>
      <w:r w:rsidRPr="21640C6A">
        <w:rPr>
          <w:rFonts w:ascii="Calibri Light" w:hAnsi="Calibri Light" w:cs="Calibri Light"/>
          <w:lang w:val="nl-NL"/>
        </w:rPr>
        <w:t xml:space="preserve">  </w:t>
      </w:r>
      <w:ins w:id="886" w:author="Mark Gremmen" w:date="2022-07-05T11:35:00Z">
        <w:r w:rsidRPr="21640C6A">
          <w:rPr>
            <w:rFonts w:ascii="Calibri Light" w:hAnsi="Calibri Light" w:cs="Calibri Light"/>
            <w:lang w:val="nl-NL"/>
          </w:rPr>
          <w:t>Wat vind</w:t>
        </w:r>
      </w:ins>
      <w:ins w:id="887" w:author="Mark Gremmen" w:date="2022-07-05T12:11:00Z">
        <w:r w:rsidRPr="21640C6A">
          <w:rPr>
            <w:rFonts w:ascii="Calibri Light" w:hAnsi="Calibri Light" w:cs="Calibri Light"/>
            <w:lang w:val="nl-NL"/>
          </w:rPr>
          <w:t>t</w:t>
        </w:r>
      </w:ins>
      <w:ins w:id="888" w:author="Mark Gremmen" w:date="2022-07-05T11:35:00Z">
        <w:r w:rsidRPr="21640C6A">
          <w:rPr>
            <w:rFonts w:ascii="Calibri Light" w:hAnsi="Calibri Light" w:cs="Calibri Light"/>
            <w:lang w:val="nl-NL"/>
          </w:rPr>
          <w:t xml:space="preserve"> </w:t>
        </w:r>
      </w:ins>
      <w:del w:id="889" w:author="Mark Gremmen" w:date="2022-07-05T11:35:00Z">
        <w:r w:rsidRPr="21640C6A" w:rsidDel="001059C7">
          <w:rPr>
            <w:rFonts w:ascii="Calibri Light" w:hAnsi="Calibri Light" w:cs="Calibri Light"/>
            <w:lang w:val="nl-NL"/>
          </w:rPr>
          <w:delText>Hoe waardeert</w:delText>
        </w:r>
      </w:del>
      <w:r w:rsidRPr="21640C6A">
        <w:rPr>
          <w:rFonts w:ascii="Calibri Light" w:hAnsi="Calibri Light" w:cs="Calibri Light"/>
          <w:lang w:val="nl-NL"/>
        </w:rPr>
        <w:t xml:space="preserve"> u </w:t>
      </w:r>
      <w:ins w:id="890" w:author="Mark Gremmen" w:date="2022-07-05T11:35:00Z">
        <w:r w:rsidRPr="21640C6A">
          <w:rPr>
            <w:rFonts w:ascii="Calibri Light" w:hAnsi="Calibri Light" w:cs="Calibri Light"/>
            <w:lang w:val="nl-NL"/>
          </w:rPr>
          <w:t xml:space="preserve">van </w:t>
        </w:r>
      </w:ins>
      <w:r w:rsidRPr="21640C6A">
        <w:rPr>
          <w:rFonts w:ascii="Calibri Light" w:hAnsi="Calibri Light" w:cs="Calibri Light"/>
          <w:lang w:val="nl-NL"/>
        </w:rPr>
        <w:t>de communicatie en voorlichting vanuit de gemeente?</w:t>
      </w:r>
    </w:p>
    <w:p w14:paraId="0615C5E8" w14:textId="017B228B" w:rsidR="00D93DAA" w:rsidRPr="009A2F1D" w:rsidRDefault="06B49A52">
      <w:pPr>
        <w:keepNext/>
        <w:rPr>
          <w:ins w:id="891" w:author="Mark Gremmen" w:date="2022-07-05T11:35:00Z"/>
          <w:rFonts w:ascii="Calibri Light" w:hAnsi="Calibri Light" w:cs="Calibri Light"/>
          <w:lang w:val="nl-NL"/>
        </w:rPr>
      </w:pPr>
      <w:ins w:id="892" w:author="Mark Gremmen" w:date="2022-07-28T13:40:00Z">
        <w:r w:rsidRPr="04D5FEE6">
          <w:rPr>
            <w:rFonts w:ascii="Calibri Light" w:hAnsi="Calibri Light" w:cs="Calibri Light"/>
            <w:lang w:val="nl-NL"/>
          </w:rPr>
          <w:t xml:space="preserve">Denk hierbij aan </w:t>
        </w:r>
      </w:ins>
      <w:ins w:id="893" w:author="Mark Gremmen" w:date="2022-07-28T12:07:00Z">
        <w:r w:rsidRPr="04D5FEE6">
          <w:rPr>
            <w:rFonts w:ascii="Calibri Light" w:hAnsi="Calibri Light" w:cs="Calibri Light"/>
            <w:lang w:val="nl-NL"/>
          </w:rPr>
          <w:t>informatie</w:t>
        </w:r>
      </w:ins>
      <w:ins w:id="894" w:author="Mark Gremmen" w:date="2022-07-28T13:41:00Z">
        <w:del w:id="895" w:author="Mark Gremmen" w:date="2022-07-28T12:07:00Z">
          <w:r w:rsidR="00E057B2" w:rsidRPr="04D5FEE6" w:rsidDel="63AEEBA7">
            <w:rPr>
              <w:rFonts w:ascii="Calibri Light" w:hAnsi="Calibri Light" w:cs="Calibri Light"/>
              <w:lang w:val="nl-NL"/>
            </w:rPr>
            <w:delText xml:space="preserve">de </w:delText>
          </w:r>
        </w:del>
      </w:ins>
      <w:ins w:id="896" w:author="Mark Gremmen" w:date="2022-07-28T13:39:00Z">
        <w:del w:id="897" w:author="Mark Gremmen" w:date="2022-07-28T12:07:00Z">
          <w:r w:rsidR="00E057B2" w:rsidRPr="04D5FEE6" w:rsidDel="5484A72B">
            <w:rPr>
              <w:rFonts w:ascii="Calibri Light" w:hAnsi="Calibri Light" w:cs="Calibri Light"/>
              <w:lang w:val="nl-NL"/>
            </w:rPr>
            <w:delText>uitleg</w:delText>
          </w:r>
        </w:del>
        <w:r w:rsidR="5484A72B" w:rsidRPr="04D5FEE6">
          <w:rPr>
            <w:rFonts w:ascii="Calibri Light" w:hAnsi="Calibri Light" w:cs="Calibri Light"/>
            <w:lang w:val="nl-NL"/>
          </w:rPr>
          <w:t xml:space="preserve"> over plannen, besluiten</w:t>
        </w:r>
      </w:ins>
      <w:ins w:id="898" w:author="Mark Gremmen" w:date="2022-07-28T13:42:00Z">
        <w:r w:rsidR="6F90522A" w:rsidRPr="04D5FEE6">
          <w:rPr>
            <w:rFonts w:ascii="Calibri Light" w:hAnsi="Calibri Light" w:cs="Calibri Light"/>
            <w:lang w:val="nl-NL"/>
          </w:rPr>
          <w:t xml:space="preserve">, </w:t>
        </w:r>
      </w:ins>
      <w:ins w:id="899" w:author="Mark Gremmen" w:date="2022-07-28T13:41:00Z">
        <w:r w:rsidR="63AEEBA7" w:rsidRPr="04D5FEE6">
          <w:rPr>
            <w:rFonts w:ascii="Calibri Light" w:hAnsi="Calibri Light" w:cs="Calibri Light"/>
            <w:lang w:val="nl-NL"/>
          </w:rPr>
          <w:t>regels</w:t>
        </w:r>
      </w:ins>
      <w:ins w:id="900" w:author="Mark Gremmen" w:date="2022-07-28T13:43:00Z">
        <w:r w:rsidR="6F90522A" w:rsidRPr="04D5FEE6">
          <w:rPr>
            <w:rFonts w:ascii="Calibri Light" w:hAnsi="Calibri Light" w:cs="Calibri Light"/>
            <w:lang w:val="nl-NL"/>
          </w:rPr>
          <w:t xml:space="preserve"> of gebeurtenissen</w:t>
        </w:r>
      </w:ins>
      <w:ins w:id="901" w:author="Mark Gremmen" w:date="2022-07-28T13:41:00Z">
        <w:r w:rsidR="63AEEBA7" w:rsidRPr="04D5FEE6">
          <w:rPr>
            <w:rFonts w:ascii="Calibri Light" w:hAnsi="Calibri Light" w:cs="Calibri Light"/>
            <w:lang w:val="nl-NL"/>
          </w:rPr>
          <w:t>.</w:t>
        </w:r>
      </w:ins>
    </w:p>
    <w:p w14:paraId="03FFE0C4" w14:textId="2DF82ACE" w:rsidR="43A2B355" w:rsidRDefault="43A2B355" w:rsidP="43A2B355">
      <w:pPr>
        <w:keepNext/>
        <w:rPr>
          <w:ins w:id="902" w:author="Mark Gremmen" w:date="2022-07-05T11:35:00Z"/>
          <w:rFonts w:ascii="Calibri Light" w:hAnsi="Calibri Light" w:cs="Calibri Light"/>
          <w:lang w:val="nl-NL"/>
        </w:rPr>
      </w:pPr>
    </w:p>
    <w:p w14:paraId="479B5406" w14:textId="4F5FCAB8" w:rsidR="001059C7" w:rsidRDefault="001059C7" w:rsidP="43A2B355">
      <w:pPr>
        <w:keepNext/>
        <w:rPr>
          <w:rFonts w:ascii="Calibri Light" w:hAnsi="Calibri Light" w:cs="Calibri Light"/>
          <w:lang w:val="nl-NL"/>
        </w:rPr>
      </w:pPr>
      <w:ins w:id="903" w:author="Mark Gremmen" w:date="2022-07-05T11:35:00Z">
        <w:r w:rsidRPr="43A2B355">
          <w:rPr>
            <w:rFonts w:ascii="Calibri Light" w:hAnsi="Calibri Light" w:cs="Calibri Light"/>
            <w:lang w:val="nl-NL"/>
          </w:rPr>
          <w:t>Geef dit aan met een rapportcijfer van 1 (zeer slecht) tot en met 10 (zeer goed).</w:t>
        </w:r>
      </w:ins>
    </w:p>
    <w:p w14:paraId="0C56043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1   </w:t>
      </w:r>
    </w:p>
    <w:p w14:paraId="5AEB740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2   </w:t>
      </w:r>
    </w:p>
    <w:p w14:paraId="15CF6BD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3   </w:t>
      </w:r>
    </w:p>
    <w:p w14:paraId="5169DB0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4   </w:t>
      </w:r>
    </w:p>
    <w:p w14:paraId="6504319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5   </w:t>
      </w:r>
    </w:p>
    <w:p w14:paraId="6CEE975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6   </w:t>
      </w:r>
    </w:p>
    <w:p w14:paraId="182FB9C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7   </w:t>
      </w:r>
    </w:p>
    <w:p w14:paraId="79F68F0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8   </w:t>
      </w:r>
    </w:p>
    <w:p w14:paraId="02D934C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9   </w:t>
      </w:r>
    </w:p>
    <w:p w14:paraId="61CA128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10   </w:t>
      </w:r>
    </w:p>
    <w:p w14:paraId="203692C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8A9A7D2" w14:textId="77777777" w:rsidR="00D93DAA" w:rsidRPr="009A2F1D" w:rsidRDefault="00D93DAA">
      <w:pPr>
        <w:rPr>
          <w:rFonts w:ascii="Calibri Light" w:hAnsi="Calibri Light" w:cs="Calibri Light"/>
        </w:rPr>
      </w:pPr>
    </w:p>
    <w:p w14:paraId="4F9800B9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560A675" w14:textId="77777777" w:rsidR="00D93DAA" w:rsidRPr="009A2F1D" w:rsidRDefault="00D93DAA">
      <w:pPr>
        <w:rPr>
          <w:rFonts w:ascii="Calibri Light" w:hAnsi="Calibri Light" w:cs="Calibri Light"/>
        </w:rPr>
      </w:pPr>
    </w:p>
    <w:p w14:paraId="37DE8389" w14:textId="024C004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8737B7">
        <w:rPr>
          <w:rFonts w:ascii="Calibri Light" w:hAnsi="Calibri Light" w:cs="Calibri Light"/>
          <w:b/>
          <w:bCs/>
          <w:lang w:val="nl-NL"/>
        </w:rPr>
        <w:t>dv11</w:t>
      </w:r>
      <w:r w:rsidRPr="349E07B5">
        <w:rPr>
          <w:rFonts w:ascii="Calibri Light" w:hAnsi="Calibri Light" w:cs="Calibri Light"/>
          <w:lang w:val="nl-NL"/>
        </w:rPr>
        <w:t xml:space="preserve"> [OPTIONEEL] </w:t>
      </w:r>
      <w:ins w:id="904" w:author="Mark Gremmen" w:date="2022-07-08T11:32:00Z">
        <w:r w:rsidRPr="349E07B5">
          <w:rPr>
            <w:rFonts w:ascii="Calibri Light" w:hAnsi="Calibri Light" w:cs="Calibri Light"/>
            <w:lang w:val="nl-NL"/>
          </w:rPr>
          <w:t xml:space="preserve">Welke </w:t>
        </w:r>
      </w:ins>
      <w:del w:id="905" w:author="Mark Gremmen" w:date="2022-07-27T10:05:00Z">
        <w:r w:rsidRPr="349E07B5" w:rsidDel="006B477E">
          <w:rPr>
            <w:rFonts w:ascii="Calibri Light" w:hAnsi="Calibri Light" w:cs="Calibri Light"/>
            <w:lang w:val="nl-NL"/>
          </w:rPr>
          <w:delText xml:space="preserve">Heeft </w:delText>
        </w:r>
      </w:del>
      <w:del w:id="906" w:author="Mark Gremmen" w:date="2022-07-08T11:32:00Z">
        <w:r w:rsidRPr="349E07B5" w:rsidDel="001059C7">
          <w:rPr>
            <w:rFonts w:ascii="Calibri Light" w:hAnsi="Calibri Light" w:cs="Calibri Light"/>
            <w:lang w:val="nl-NL"/>
          </w:rPr>
          <w:delText xml:space="preserve">u nog </w:delText>
        </w:r>
      </w:del>
      <w:del w:id="907" w:author="Mark Gremmen" w:date="2022-07-08T11:13:00Z">
        <w:r w:rsidRPr="349E07B5" w:rsidDel="001059C7">
          <w:rPr>
            <w:rFonts w:ascii="Calibri Light" w:hAnsi="Calibri Light" w:cs="Calibri Light"/>
            <w:lang w:val="nl-NL"/>
          </w:rPr>
          <w:delText>suggesties</w:delText>
        </w:r>
      </w:del>
      <w:ins w:id="908" w:author="Mark Gremmen" w:date="2022-07-08T11:13:00Z">
        <w:r w:rsidRPr="349E07B5">
          <w:rPr>
            <w:rFonts w:ascii="Calibri Light" w:hAnsi="Calibri Light" w:cs="Calibri Light"/>
            <w:lang w:val="nl-NL"/>
          </w:rPr>
          <w:t>ideeën</w:t>
        </w:r>
      </w:ins>
      <w:ins w:id="909" w:author="Mark Gremmen" w:date="2022-07-08T11:32:00Z">
        <w:r w:rsidRPr="349E07B5">
          <w:rPr>
            <w:rFonts w:ascii="Calibri Light" w:hAnsi="Calibri Light" w:cs="Calibri Light"/>
            <w:lang w:val="nl-NL"/>
          </w:rPr>
          <w:t xml:space="preserve"> heeft u</w:t>
        </w:r>
      </w:ins>
      <w:r w:rsidRPr="349E07B5">
        <w:rPr>
          <w:rFonts w:ascii="Calibri Light" w:hAnsi="Calibri Light" w:cs="Calibri Light"/>
          <w:lang w:val="nl-NL"/>
        </w:rPr>
        <w:t xml:space="preserve"> voor de verbetering van de dienstverlening?</w:t>
      </w:r>
    </w:p>
    <w:p w14:paraId="6E68FEFA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4D0A9F5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B901424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Gemeentelijke dienstverlening</w:t>
      </w:r>
    </w:p>
    <w:p w14:paraId="516177C1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233BF651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14:paraId="4E6534A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8924F00" w14:textId="77777777" w:rsidR="00726AA4" w:rsidRDefault="00726AA4">
      <w:pPr>
        <w:rPr>
          <w:ins w:id="910" w:author="Mark Gremmen" w:date="2022-08-04T13:13:00Z"/>
          <w:rStyle w:val="Heading2Char"/>
          <w:lang w:val="nl-NL"/>
        </w:rPr>
      </w:pPr>
      <w:ins w:id="911" w:author="Mark Gremmen" w:date="2022-08-04T13:13:00Z">
        <w:r>
          <w:rPr>
            <w:rStyle w:val="Heading2Char"/>
            <w:lang w:val="nl-NL"/>
          </w:rPr>
          <w:br w:type="page"/>
        </w:r>
      </w:ins>
    </w:p>
    <w:p w14:paraId="1BA2B3FB" w14:textId="623724F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6B477E">
        <w:rPr>
          <w:rStyle w:val="Heading2Char"/>
          <w:lang w:val="nl-NL"/>
        </w:rPr>
        <w:lastRenderedPageBreak/>
        <w:t>Welzijn en zorg</w:t>
      </w:r>
      <w:r w:rsidRPr="009A2F1D">
        <w:rPr>
          <w:rFonts w:ascii="Calibri Light" w:hAnsi="Calibri Light" w:cs="Calibri Light"/>
          <w:lang w:val="nl-NL"/>
        </w:rPr>
        <w:br/>
        <w:t xml:space="preserve"> </w:t>
      </w:r>
      <w:r w:rsidRPr="009A2F1D">
        <w:rPr>
          <w:rFonts w:ascii="Calibri Light" w:hAnsi="Calibri Light" w:cs="Calibri Light"/>
          <w:lang w:val="nl-NL"/>
        </w:rPr>
        <w:br/>
      </w:r>
      <w:del w:id="912" w:author="Mark Gremmen" w:date="2022-05-31T08:27:00Z">
        <w:r w:rsidRPr="009A2F1D" w:rsidDel="009A05B5">
          <w:rPr>
            <w:rFonts w:ascii="Calibri Light" w:hAnsi="Calibri Light" w:cs="Calibri Light"/>
            <w:lang w:val="nl-NL"/>
          </w:rPr>
          <w:delText xml:space="preserve"> </w:delText>
        </w:r>
      </w:del>
      <w:r w:rsidRPr="009A2F1D">
        <w:rPr>
          <w:rFonts w:ascii="Calibri Light" w:hAnsi="Calibri Light" w:cs="Calibri Light"/>
          <w:lang w:val="nl-NL"/>
        </w:rPr>
        <w:t xml:space="preserve">De volgende vragen gaan over uw gezondheid en de mogelijkheden voor u om deel te nemen aan het </w:t>
      </w:r>
      <w:del w:id="913" w:author="Mark Gremmen" w:date="2022-05-31T14:14:00Z">
        <w:r w:rsidRPr="009A2F1D" w:rsidDel="00AA68E9">
          <w:rPr>
            <w:rFonts w:ascii="Calibri Light" w:hAnsi="Calibri Light" w:cs="Calibri Light"/>
            <w:lang w:val="nl-NL"/>
          </w:rPr>
          <w:delText>maatschappelijk leven</w:delText>
        </w:r>
      </w:del>
      <w:ins w:id="914" w:author="Mark Gremmen" w:date="2022-05-31T14:14:00Z">
        <w:r w:rsidR="00AA68E9">
          <w:rPr>
            <w:rFonts w:ascii="Calibri Light" w:hAnsi="Calibri Light" w:cs="Calibri Light"/>
            <w:lang w:val="nl-NL"/>
          </w:rPr>
          <w:t xml:space="preserve">activiteiten die </w:t>
        </w:r>
        <w:del w:id="915" w:author="Mark Gremmen" w:date="2022-06-08T14:52:00Z">
          <w:r w:rsidR="00AA68E9" w:rsidDel="00664057">
            <w:rPr>
              <w:rFonts w:ascii="Calibri Light" w:hAnsi="Calibri Light" w:cs="Calibri Light"/>
              <w:lang w:val="nl-NL"/>
            </w:rPr>
            <w:delText>belangrijk zi</w:delText>
          </w:r>
        </w:del>
      </w:ins>
      <w:ins w:id="916" w:author="Mark Gremmen" w:date="2022-05-31T14:15:00Z">
        <w:del w:id="917" w:author="Mark Gremmen" w:date="2022-06-08T14:52:00Z">
          <w:r w:rsidR="00AA68E9" w:rsidDel="00664057">
            <w:rPr>
              <w:rFonts w:ascii="Calibri Light" w:hAnsi="Calibri Light" w:cs="Calibri Light"/>
              <w:lang w:val="nl-NL"/>
            </w:rPr>
            <w:delText>jn voor uw geluk</w:delText>
          </w:r>
        </w:del>
      </w:ins>
      <w:ins w:id="918" w:author="Mark Gremmen" w:date="2022-06-08T14:52:00Z">
        <w:r w:rsidR="00664057">
          <w:rPr>
            <w:rFonts w:ascii="Calibri Light" w:hAnsi="Calibri Light" w:cs="Calibri Light"/>
            <w:lang w:val="nl-NL"/>
          </w:rPr>
          <w:t>voor u belangrijk zijn</w:t>
        </w:r>
      </w:ins>
      <w:r w:rsidRPr="009A2F1D">
        <w:rPr>
          <w:rFonts w:ascii="Calibri Light" w:hAnsi="Calibri Light" w:cs="Calibri Light"/>
          <w:lang w:val="nl-NL"/>
        </w:rPr>
        <w:t>. Ook vragen we u naar vrijwilligerswerk, zorg aa</w:t>
      </w:r>
      <w:ins w:id="919" w:author="Mark Gremmen" w:date="2022-08-04T11:29:00Z">
        <w:r w:rsidR="000B3509">
          <w:rPr>
            <w:rFonts w:ascii="Calibri Light" w:hAnsi="Calibri Light" w:cs="Calibri Light"/>
            <w:lang w:val="nl-NL"/>
          </w:rPr>
          <w:t>n mensen die hulp nodig hebben</w:t>
        </w:r>
      </w:ins>
      <w:del w:id="920" w:author="Mark Gremmen" w:date="2022-08-04T11:29:00Z">
        <w:r w:rsidRPr="009A2F1D" w:rsidDel="000B3509">
          <w:rPr>
            <w:rFonts w:ascii="Calibri Light" w:hAnsi="Calibri Light" w:cs="Calibri Light"/>
            <w:lang w:val="nl-NL"/>
          </w:rPr>
          <w:delText>n een hulpbehoevende naaste</w:delText>
        </w:r>
      </w:del>
      <w:r w:rsidRPr="009A2F1D">
        <w:rPr>
          <w:rFonts w:ascii="Calibri Light" w:hAnsi="Calibri Light" w:cs="Calibri Light"/>
          <w:lang w:val="nl-NL"/>
        </w:rPr>
        <w:t>, en zorgvoorzieningen</w:t>
      </w:r>
    </w:p>
    <w:p w14:paraId="7DBAEA2D" w14:textId="4E65CF0B" w:rsidR="00D93DAA" w:rsidRDefault="00D93DAA">
      <w:pPr>
        <w:rPr>
          <w:rFonts w:ascii="Calibri Light" w:hAnsi="Calibri Light" w:cs="Calibri Light"/>
          <w:lang w:val="nl-NL"/>
        </w:rPr>
      </w:pPr>
    </w:p>
    <w:p w14:paraId="402460DF" w14:textId="77777777" w:rsidR="00C26EA9" w:rsidRPr="009A2F1D" w:rsidRDefault="00C26EA9">
      <w:pPr>
        <w:rPr>
          <w:rFonts w:ascii="Calibri Light" w:hAnsi="Calibri Light" w:cs="Calibri Light"/>
          <w:lang w:val="nl-NL"/>
        </w:rPr>
      </w:pPr>
    </w:p>
    <w:p w14:paraId="06B6CA25" w14:textId="0B0CBF72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696A03">
        <w:rPr>
          <w:rFonts w:ascii="Calibri Light" w:hAnsi="Calibri Light" w:cs="Calibri Light"/>
          <w:b/>
          <w:bCs/>
          <w:lang w:val="nl-NL"/>
        </w:rPr>
        <w:t>zw00</w:t>
      </w:r>
      <w:r w:rsidRPr="04D5FEE6">
        <w:rPr>
          <w:rFonts w:ascii="Calibri Light" w:hAnsi="Calibri Light" w:cs="Calibri Light"/>
          <w:lang w:val="nl-NL"/>
        </w:rPr>
        <w:t xml:space="preserve"> Hoe tevreden bent u</w:t>
      </w:r>
      <w:ins w:id="921" w:author="Mark Gremmen" w:date="2022-07-28T10:58:00Z">
        <w:r w:rsidRPr="04D5FEE6">
          <w:rPr>
            <w:rFonts w:ascii="Calibri Light" w:hAnsi="Calibri Light" w:cs="Calibri Light"/>
            <w:lang w:val="nl-NL"/>
          </w:rPr>
          <w:t xml:space="preserve"> </w:t>
        </w:r>
      </w:ins>
      <w:del w:id="922" w:author="Mark Gremmen" w:date="2022-07-28T10:57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 momentee</w:delText>
        </w:r>
      </w:del>
      <w:del w:id="923" w:author="Mark Gremmen" w:date="2022-07-28T12:07:00Z">
        <w:r w:rsidR="001059C7" w:rsidRPr="04D5FEE6" w:rsidDel="4A5B095C">
          <w:rPr>
            <w:rFonts w:ascii="Calibri Light" w:hAnsi="Calibri Light" w:cs="Calibri Light"/>
            <w:lang w:val="nl-NL"/>
          </w:rPr>
          <w:delText>l</w:delText>
        </w:r>
      </w:del>
      <w:del w:id="924" w:author="Mark Gremmen" w:date="2022-07-28T10:57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 </w:delText>
        </w:r>
      </w:del>
      <w:r w:rsidRPr="04D5FEE6">
        <w:rPr>
          <w:rFonts w:ascii="Calibri Light" w:hAnsi="Calibri Light" w:cs="Calibri Light"/>
          <w:lang w:val="nl-NL"/>
        </w:rPr>
        <w:t xml:space="preserve">-over het </w:t>
      </w:r>
      <w:del w:id="925" w:author="Mark Gremmen" w:date="2022-08-04T14:38:00Z">
        <w:r w:rsidRPr="04D5FEE6" w:rsidDel="00A85B42">
          <w:rPr>
            <w:rFonts w:ascii="Calibri Light" w:hAnsi="Calibri Light" w:cs="Calibri Light"/>
            <w:lang w:val="nl-NL"/>
          </w:rPr>
          <w:delText>geheel genomen</w:delText>
        </w:r>
      </w:del>
      <w:ins w:id="926" w:author="Mark Gremmen" w:date="2022-08-04T14:38:00Z">
        <w:r w:rsidR="00A85B42">
          <w:rPr>
            <w:rFonts w:ascii="Calibri Light" w:hAnsi="Calibri Light" w:cs="Calibri Light"/>
            <w:lang w:val="nl-NL"/>
          </w:rPr>
          <w:t>algemeen</w:t>
        </w:r>
      </w:ins>
      <w:r w:rsidRPr="04D5FEE6">
        <w:rPr>
          <w:rFonts w:ascii="Calibri Light" w:hAnsi="Calibri Light" w:cs="Calibri Light"/>
          <w:lang w:val="nl-NL"/>
        </w:rPr>
        <w:t>- met uw leven?</w:t>
      </w:r>
      <w:r w:rsidR="001059C7" w:rsidRPr="00696A03">
        <w:rPr>
          <w:lang w:val="nl-NL"/>
        </w:rPr>
        <w:br/>
      </w:r>
      <w:r w:rsidR="001059C7" w:rsidRPr="00696A03">
        <w:rPr>
          <w:lang w:val="nl-NL"/>
        </w:rPr>
        <w:br/>
      </w:r>
      <w:r w:rsidRPr="04D5FEE6">
        <w:rPr>
          <w:rFonts w:ascii="Calibri Light" w:hAnsi="Calibri Light" w:cs="Calibri Light"/>
          <w:lang w:val="nl-NL"/>
        </w:rPr>
        <w:t>Geef een cijfer van 1 (zeer ontevreden) tot en met 10 (zeer tevreden)</w:t>
      </w:r>
    </w:p>
    <w:p w14:paraId="2D75A26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14E4A67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22D2AA3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06D83C4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308C0EE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0825BCB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2AC4B24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56F8682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12C0342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729E68E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22C505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391330B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41844C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C7D35F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A8B52B0" w14:textId="20D749C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696A03">
        <w:rPr>
          <w:rFonts w:ascii="Calibri Light" w:hAnsi="Calibri Light" w:cs="Calibri Light"/>
          <w:b/>
          <w:bCs/>
          <w:lang w:val="nl-NL"/>
        </w:rPr>
        <w:lastRenderedPageBreak/>
        <w:t>zw02</w:t>
      </w:r>
      <w:r w:rsidRPr="009A2F1D">
        <w:rPr>
          <w:rFonts w:ascii="Calibri Light" w:hAnsi="Calibri Light" w:cs="Calibri Light"/>
          <w:lang w:val="nl-NL"/>
        </w:rPr>
        <w:t xml:space="preserve"> Welk cijfer geeft u -over het </w:t>
      </w:r>
      <w:ins w:id="927" w:author="Mark Gremmen" w:date="2022-08-04T14:39:00Z">
        <w:r w:rsidR="00A85B42">
          <w:rPr>
            <w:rFonts w:ascii="Calibri Light" w:hAnsi="Calibri Light" w:cs="Calibri Light"/>
            <w:lang w:val="nl-NL"/>
          </w:rPr>
          <w:t>algemeen</w:t>
        </w:r>
      </w:ins>
      <w:del w:id="928" w:author="Mark Gremmen" w:date="2022-08-04T14:38:00Z">
        <w:r w:rsidRPr="009A2F1D" w:rsidDel="00A85B42">
          <w:rPr>
            <w:rFonts w:ascii="Calibri Light" w:hAnsi="Calibri Light" w:cs="Calibri Light"/>
            <w:lang w:val="nl-NL"/>
          </w:rPr>
          <w:delText>geheel genomen</w:delText>
        </w:r>
      </w:del>
      <w:r w:rsidRPr="009A2F1D">
        <w:rPr>
          <w:rFonts w:ascii="Calibri Light" w:hAnsi="Calibri Light" w:cs="Calibri Light"/>
          <w:lang w:val="nl-NL"/>
        </w:rPr>
        <w:t>- uw gezondheid?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  <w:t>Geef dit aan met een rapportcijfer van 1 (zeer slecht) tot en met 10 (zeer goed)</w:t>
      </w:r>
    </w:p>
    <w:p w14:paraId="5DF0189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5EECD70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3F016CB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34B4DED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19D655B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4EA4403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0E40C19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6550AE5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633D985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4D0B610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895642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2630825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EA5144B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0587B59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24D7283" w14:textId="7EE2D6B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Het kan zijn dat u </w:t>
      </w:r>
      <w:del w:id="929" w:author="Mark Gremmen" w:date="2022-07-28T09:34:00Z">
        <w:r w:rsidRPr="009A2F1D" w:rsidDel="00427368">
          <w:rPr>
            <w:rFonts w:ascii="Calibri Light" w:hAnsi="Calibri Light" w:cs="Calibri Light"/>
            <w:lang w:val="nl-NL"/>
          </w:rPr>
          <w:delText xml:space="preserve">door </w:delText>
        </w:r>
      </w:del>
      <w:ins w:id="930" w:author="Mark Gremmen" w:date="2022-05-31T13:57:00Z">
        <w:r w:rsidR="001241C4">
          <w:rPr>
            <w:rFonts w:ascii="Calibri Light" w:hAnsi="Calibri Light" w:cs="Calibri Light"/>
            <w:lang w:val="nl-NL"/>
          </w:rPr>
          <w:t>bijvoorbeeld</w:t>
        </w:r>
      </w:ins>
      <w:ins w:id="931" w:author="Mark Gremmen" w:date="2022-07-28T09:34:00Z">
        <w:r w:rsidR="00427368">
          <w:rPr>
            <w:rFonts w:ascii="Calibri Light" w:hAnsi="Calibri Light" w:cs="Calibri Light"/>
            <w:lang w:val="nl-NL"/>
          </w:rPr>
          <w:t xml:space="preserve"> door</w:t>
        </w:r>
      </w:ins>
      <w:ins w:id="932" w:author="Mark Gremmen" w:date="2022-05-31T13:57:00Z">
        <w:r w:rsidR="001241C4">
          <w:rPr>
            <w:rFonts w:ascii="Calibri Light" w:hAnsi="Calibri Light" w:cs="Calibri Light"/>
            <w:lang w:val="nl-NL"/>
          </w:rPr>
          <w:t xml:space="preserve"> </w:t>
        </w:r>
      </w:ins>
      <w:del w:id="933" w:author="Mark Gremmen" w:date="2022-05-31T13:57:00Z">
        <w:r w:rsidRPr="009A2F1D" w:rsidDel="001241C4">
          <w:rPr>
            <w:rFonts w:ascii="Calibri Light" w:hAnsi="Calibri Light" w:cs="Calibri Light"/>
            <w:lang w:val="nl-NL"/>
          </w:rPr>
          <w:delText xml:space="preserve">omstandigheden zoals </w:delText>
        </w:r>
      </w:del>
      <w:r w:rsidRPr="009A2F1D">
        <w:rPr>
          <w:rFonts w:ascii="Calibri Light" w:hAnsi="Calibri Light" w:cs="Calibri Light"/>
          <w:lang w:val="nl-NL"/>
        </w:rPr>
        <w:t>ziekte</w:t>
      </w:r>
      <w:ins w:id="934" w:author="Mark Gremmen" w:date="2022-05-31T13:57:00Z">
        <w:r w:rsidR="001241C4">
          <w:rPr>
            <w:rFonts w:ascii="Calibri Light" w:hAnsi="Calibri Light" w:cs="Calibri Light"/>
            <w:lang w:val="nl-NL"/>
          </w:rPr>
          <w:t xml:space="preserve">, </w:t>
        </w:r>
      </w:ins>
      <w:del w:id="935" w:author="Mark Gremmen" w:date="2022-05-31T13:57:00Z">
        <w:r w:rsidRPr="009A2F1D" w:rsidDel="001241C4">
          <w:rPr>
            <w:rFonts w:ascii="Calibri Light" w:hAnsi="Calibri Light" w:cs="Calibri Light"/>
            <w:lang w:val="nl-NL"/>
          </w:rPr>
          <w:delText xml:space="preserve"> of </w:delText>
        </w:r>
      </w:del>
      <w:r w:rsidRPr="009A2F1D">
        <w:rPr>
          <w:rFonts w:ascii="Calibri Light" w:hAnsi="Calibri Light" w:cs="Calibri Light"/>
          <w:lang w:val="nl-NL"/>
        </w:rPr>
        <w:t xml:space="preserve">arbeidsongeschiktheid </w:t>
      </w:r>
      <w:ins w:id="936" w:author="Mark Gremmen" w:date="2022-05-31T13:57:00Z">
        <w:r w:rsidR="001241C4">
          <w:rPr>
            <w:rFonts w:ascii="Calibri Light" w:hAnsi="Calibri Light" w:cs="Calibri Light"/>
            <w:lang w:val="nl-NL"/>
          </w:rPr>
          <w:t xml:space="preserve">of </w:t>
        </w:r>
        <w:del w:id="937" w:author="Mark Gremmen" w:date="2022-06-08T15:49:00Z">
          <w:r w:rsidR="001241C4" w:rsidDel="008269A1">
            <w:rPr>
              <w:rFonts w:ascii="Calibri Light" w:hAnsi="Calibri Light" w:cs="Calibri Light"/>
              <w:lang w:val="nl-NL"/>
            </w:rPr>
            <w:delText>weinig geld</w:delText>
          </w:r>
        </w:del>
      </w:ins>
      <w:ins w:id="938" w:author="Mark Gremmen" w:date="2022-07-28T09:34:00Z">
        <w:r w:rsidR="00427368">
          <w:rPr>
            <w:rFonts w:ascii="Calibri Light" w:hAnsi="Calibri Light" w:cs="Calibri Light"/>
            <w:lang w:val="nl-NL"/>
          </w:rPr>
          <w:t>weinig geld</w:t>
        </w:r>
      </w:ins>
      <w:ins w:id="939" w:author="Mark Gremmen" w:date="2022-05-31T13:57:00Z">
        <w:r w:rsidR="001241C4">
          <w:rPr>
            <w:rFonts w:ascii="Calibri Light" w:hAnsi="Calibri Light" w:cs="Calibri Light"/>
            <w:lang w:val="nl-NL"/>
          </w:rPr>
          <w:t xml:space="preserve"> </w:t>
        </w:r>
      </w:ins>
      <w:r w:rsidRPr="009A2F1D">
        <w:rPr>
          <w:rFonts w:ascii="Calibri Light" w:hAnsi="Calibri Light" w:cs="Calibri Light"/>
          <w:lang w:val="nl-NL"/>
        </w:rPr>
        <w:t xml:space="preserve">niet </w:t>
      </w:r>
      <w:del w:id="940" w:author="Mark Gremmen" w:date="2022-05-31T13:58:00Z">
        <w:r w:rsidRPr="009A2F1D" w:rsidDel="001241C4">
          <w:rPr>
            <w:rFonts w:ascii="Calibri Light" w:hAnsi="Calibri Light" w:cs="Calibri Light"/>
            <w:lang w:val="nl-NL"/>
          </w:rPr>
          <w:delText>volledig kan meedoen aan het maatschappelijk leven</w:delText>
        </w:r>
      </w:del>
      <w:ins w:id="941" w:author="Mark Gremmen" w:date="2022-05-31T13:58:00Z">
        <w:r w:rsidR="001241C4">
          <w:rPr>
            <w:rFonts w:ascii="Calibri Light" w:hAnsi="Calibri Light" w:cs="Calibri Light"/>
            <w:lang w:val="nl-NL"/>
          </w:rPr>
          <w:t xml:space="preserve">mee kan doen aan die activiteiten die voor </w:t>
        </w:r>
        <w:del w:id="942" w:author="Mark Gremmen" w:date="2022-06-08T14:53:00Z">
          <w:r w:rsidR="001241C4" w:rsidDel="00664057">
            <w:rPr>
              <w:rFonts w:ascii="Calibri Light" w:hAnsi="Calibri Light" w:cs="Calibri Light"/>
              <w:lang w:val="nl-NL"/>
            </w:rPr>
            <w:delText>uw geluk</w:delText>
          </w:r>
        </w:del>
      </w:ins>
      <w:ins w:id="943" w:author="Mark Gremmen" w:date="2022-06-08T14:53:00Z">
        <w:r w:rsidR="00664057">
          <w:rPr>
            <w:rFonts w:ascii="Calibri Light" w:hAnsi="Calibri Light" w:cs="Calibri Light"/>
            <w:lang w:val="nl-NL"/>
          </w:rPr>
          <w:t>u</w:t>
        </w:r>
      </w:ins>
      <w:ins w:id="944" w:author="Mark Gremmen" w:date="2022-05-31T13:58:00Z">
        <w:r w:rsidR="001241C4">
          <w:rPr>
            <w:rFonts w:ascii="Calibri Light" w:hAnsi="Calibri Light" w:cs="Calibri Light"/>
            <w:lang w:val="nl-NL"/>
          </w:rPr>
          <w:t xml:space="preserve"> belangrijk zijn. Bijvoorbeel</w:t>
        </w:r>
      </w:ins>
      <w:ins w:id="945" w:author="Mark Gremmen" w:date="2022-06-01T10:40:00Z">
        <w:r w:rsidR="0044695B">
          <w:rPr>
            <w:rFonts w:ascii="Calibri Light" w:hAnsi="Calibri Light" w:cs="Calibri Light"/>
            <w:lang w:val="nl-NL"/>
          </w:rPr>
          <w:t>d</w:t>
        </w:r>
      </w:ins>
      <w:ins w:id="946" w:author="Mark Gremmen" w:date="2022-05-31T13:58:00Z">
        <w:r w:rsidR="001241C4">
          <w:rPr>
            <w:rFonts w:ascii="Calibri Light" w:hAnsi="Calibri Light" w:cs="Calibri Light"/>
            <w:lang w:val="nl-NL"/>
          </w:rPr>
          <w:t xml:space="preserve"> sport</w:t>
        </w:r>
        <w:r w:rsidR="00C84177">
          <w:rPr>
            <w:rFonts w:ascii="Calibri Light" w:hAnsi="Calibri Light" w:cs="Calibri Light"/>
            <w:lang w:val="nl-NL"/>
          </w:rPr>
          <w:t>, uitjes</w:t>
        </w:r>
      </w:ins>
      <w:ins w:id="947" w:author="Mark Gremmen" w:date="2022-06-01T10:40:00Z">
        <w:r w:rsidR="0044695B">
          <w:rPr>
            <w:rFonts w:ascii="Calibri Light" w:hAnsi="Calibri Light" w:cs="Calibri Light"/>
            <w:lang w:val="nl-NL"/>
          </w:rPr>
          <w:t>,</w:t>
        </w:r>
      </w:ins>
      <w:ins w:id="948" w:author="Mark Gremmen" w:date="2022-05-31T13:58:00Z">
        <w:r w:rsidR="00C84177">
          <w:rPr>
            <w:rFonts w:ascii="Calibri Light" w:hAnsi="Calibri Light" w:cs="Calibri Light"/>
            <w:lang w:val="nl-NL"/>
          </w:rPr>
          <w:t xml:space="preserve"> lid worden van een v</w:t>
        </w:r>
      </w:ins>
      <w:ins w:id="949" w:author="Mark Gremmen" w:date="2022-05-31T13:59:00Z">
        <w:r w:rsidR="00C84177">
          <w:rPr>
            <w:rFonts w:ascii="Calibri Light" w:hAnsi="Calibri Light" w:cs="Calibri Light"/>
            <w:lang w:val="nl-NL"/>
          </w:rPr>
          <w:t xml:space="preserve">ereniging of het doen van vrijwilligerswerk. </w:t>
        </w:r>
      </w:ins>
      <w:del w:id="950" w:author="Mark Gremmen" w:date="2022-05-31T13:58:00Z">
        <w:r w:rsidRPr="009A2F1D" w:rsidDel="00C84177">
          <w:rPr>
            <w:rFonts w:ascii="Calibri Light" w:hAnsi="Calibri Light" w:cs="Calibri Light"/>
            <w:lang w:val="nl-NL"/>
          </w:rPr>
          <w:delText>.</w:delText>
        </w:r>
      </w:del>
    </w:p>
    <w:p w14:paraId="129D3934" w14:textId="17A99F2A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4A845A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EE1D9E3" w14:textId="4399A238" w:rsidR="00D93DAA" w:rsidRPr="009A2F1D" w:rsidRDefault="4A5B095C" w:rsidP="04D5FEE6">
      <w:pPr>
        <w:keepNext/>
        <w:rPr>
          <w:ins w:id="951" w:author="Mark Gremmen" w:date="2022-07-28T12:14:00Z"/>
          <w:rFonts w:ascii="Calibri Light" w:eastAsia="Calibri Light" w:hAnsi="Calibri Light" w:cs="Calibri Light"/>
          <w:lang w:val="nl-NL"/>
        </w:rPr>
      </w:pPr>
      <w:r w:rsidRPr="000B04FA">
        <w:rPr>
          <w:rFonts w:ascii="Calibri Light" w:hAnsi="Calibri Light" w:cs="Calibri Light"/>
          <w:b/>
          <w:bCs/>
          <w:lang w:val="nl-NL"/>
        </w:rPr>
        <w:t>zw01</w:t>
      </w:r>
      <w:r w:rsidRPr="04D5FEE6">
        <w:rPr>
          <w:rFonts w:ascii="Calibri Light" w:hAnsi="Calibri Light" w:cs="Calibri Light"/>
          <w:lang w:val="nl-NL"/>
        </w:rPr>
        <w:t xml:space="preserve"> </w:t>
      </w:r>
      <w:del w:id="952" w:author="Mark Gremmen" w:date="2022-05-31T08:15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953" w:author="Mark Gremmen" w:date="2022-06-01T10:39:00Z">
        <w:r w:rsidR="001059C7" w:rsidRPr="04D5FEE6" w:rsidDel="4A5B095C">
          <w:rPr>
            <w:rFonts w:ascii="Calibri Light" w:hAnsi="Calibri Light" w:cs="Calibri Light"/>
            <w:lang w:val="nl-NL"/>
          </w:rPr>
          <w:delText>hoeverre onderstaande aspecten uw mogelijkheden beperken om aan het maatschappelijk leven deel te nemen?</w:delText>
        </w:r>
      </w:del>
      <w:proofErr w:type="spellStart"/>
      <w:ins w:id="954" w:author="Mark Gremmen" w:date="2022-07-28T09:41:00Z">
        <w:r w:rsidR="198FEDB2" w:rsidRPr="04D5FEE6">
          <w:rPr>
            <w:rFonts w:ascii="Calibri Light" w:hAnsi="Calibri Light" w:cs="Calibri Light"/>
            <w:lang w:val="nl-NL"/>
          </w:rPr>
          <w:t>W</w:t>
        </w:r>
        <w:del w:id="955" w:author="Mark Gremmen" w:date="2022-07-28T12:14:00Z">
          <w:r w:rsidR="001059C7" w:rsidRPr="04D5FEE6" w:rsidDel="198FEDB2">
            <w:rPr>
              <w:rFonts w:ascii="Calibri Light" w:hAnsi="Calibri Light" w:cs="Calibri Light"/>
              <w:lang w:val="nl-NL"/>
            </w:rPr>
            <w:delText xml:space="preserve">elke van onderstaande dingen </w:delText>
          </w:r>
          <w:r w:rsidR="001059C7" w:rsidRPr="04D5FEE6" w:rsidDel="13EFAB10">
            <w:rPr>
              <w:rFonts w:ascii="Calibri Light" w:hAnsi="Calibri Light" w:cs="Calibri Light"/>
              <w:lang w:val="nl-NL"/>
            </w:rPr>
            <w:delText>b</w:delText>
          </w:r>
        </w:del>
      </w:ins>
      <w:del w:id="956" w:author="Mark Gremmen" w:date="2022-07-28T12:14:00Z">
        <w:r w:rsidR="001059C7" w:rsidRPr="04D5FEE6" w:rsidDel="4A5B095C">
          <w:rPr>
            <w:rFonts w:ascii="Calibri Light" w:hAnsi="Calibri Light" w:cs="Calibri Light"/>
            <w:lang w:val="nl-NL"/>
          </w:rPr>
          <w:delText>B</w:delText>
        </w:r>
      </w:del>
      <w:ins w:id="957" w:author="Mark Gremmen" w:date="2022-06-08T14:58:00Z">
        <w:del w:id="958" w:author="Mark Gremmen" w:date="2022-07-28T12:14:00Z">
          <w:r w:rsidR="001059C7" w:rsidRPr="04D5FEE6" w:rsidDel="14AC8A1C">
            <w:rPr>
              <w:rFonts w:ascii="Calibri Light" w:hAnsi="Calibri Light" w:cs="Calibri Light"/>
              <w:lang w:val="nl-NL"/>
            </w:rPr>
            <w:delText>eperken</w:delText>
          </w:r>
        </w:del>
      </w:ins>
      <w:ins w:id="959" w:author="Mark Gremmen" w:date="2022-06-08T15:51:00Z">
        <w:del w:id="960" w:author="Mark Gremmen" w:date="2022-07-28T12:14:00Z">
          <w:r w:rsidR="001059C7" w:rsidRPr="04D5FEE6" w:rsidDel="4732A878">
            <w:rPr>
              <w:rFonts w:ascii="Calibri Light" w:hAnsi="Calibri Light" w:cs="Calibri Light"/>
              <w:lang w:val="nl-NL"/>
            </w:rPr>
            <w:delText xml:space="preserve"> of belemmeren</w:delText>
          </w:r>
        </w:del>
      </w:ins>
      <w:ins w:id="961" w:author="Mark Gremmen" w:date="2022-06-08T14:58:00Z">
        <w:del w:id="962" w:author="Mark Gremmen" w:date="2022-07-28T12:14:00Z">
          <w:r w:rsidR="001059C7" w:rsidRPr="04D5FEE6" w:rsidDel="14AC8A1C">
            <w:rPr>
              <w:rFonts w:ascii="Calibri Light" w:hAnsi="Calibri Light" w:cs="Calibri Light"/>
              <w:lang w:val="nl-NL"/>
            </w:rPr>
            <w:delText xml:space="preserve"> </w:delText>
          </w:r>
        </w:del>
      </w:ins>
      <w:del w:id="963" w:author="Mark Gremmen" w:date="2022-07-28T12:14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van </w:delText>
        </w:r>
      </w:del>
      <w:del w:id="964" w:author="Mark Gremmen" w:date="2022-07-28T09:41:00Z">
        <w:r w:rsidR="001059C7" w:rsidRPr="04D5FEE6" w:rsidDel="33016E73">
          <w:rPr>
            <w:rFonts w:ascii="Calibri Light" w:hAnsi="Calibri Light" w:cs="Calibri Light"/>
            <w:lang w:val="nl-NL"/>
          </w:rPr>
          <w:lastRenderedPageBreak/>
          <w:delText xml:space="preserve">onderstaande dingen </w:delText>
        </w:r>
      </w:del>
      <w:del w:id="965" w:author="Mark Gremmen" w:date="2022-07-28T12:14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beinvloeden </w:delText>
        </w:r>
      </w:del>
      <w:ins w:id="966" w:author="Mark Gremmen" w:date="2022-07-28T12:14:00Z">
        <w:r w:rsidR="04D5FEE6" w:rsidRPr="04D5FEE6">
          <w:rPr>
            <w:rFonts w:ascii="Calibri Light" w:eastAsia="Calibri Light" w:hAnsi="Calibri Light" w:cs="Calibri Light"/>
            <w:lang w:val="nl-NL"/>
          </w:rPr>
          <w:t>Beperken</w:t>
        </w:r>
        <w:proofErr w:type="spellEnd"/>
        <w:r w:rsidR="04D5FEE6" w:rsidRPr="04D5FEE6">
          <w:rPr>
            <w:rFonts w:ascii="Calibri Light" w:eastAsia="Calibri Light" w:hAnsi="Calibri Light" w:cs="Calibri Light"/>
            <w:lang w:val="nl-NL"/>
          </w:rPr>
          <w:t xml:space="preserve"> of belemmeren onderstaande zaken uw leven? Zo ja, in welke mate?</w:t>
        </w:r>
      </w:ins>
    </w:p>
    <w:p w14:paraId="3684CF44" w14:textId="7CBF8E51" w:rsidR="00D93DAA" w:rsidRPr="009A2F1D" w:rsidRDefault="00D93DAA" w:rsidP="04D5FEE6">
      <w:pPr>
        <w:keepNext/>
        <w:rPr>
          <w:rFonts w:ascii="Calibri Light" w:hAnsi="Calibri Light" w:cs="Calibri Light"/>
          <w:lang w:val="nl-NL"/>
        </w:rPr>
      </w:pP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565"/>
        <w:gridCol w:w="1582"/>
        <w:gridCol w:w="1569"/>
        <w:gridCol w:w="1569"/>
        <w:gridCol w:w="1569"/>
        <w:gridCol w:w="1506"/>
      </w:tblGrid>
      <w:tr w:rsidR="007B47E5" w:rsidRPr="009A2F1D" w14:paraId="6D664914" w14:textId="77777777" w:rsidTr="2CCE4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20103501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28CE1DEA" w14:textId="1AFF2DB8" w:rsidR="00C84177" w:rsidRPr="0009761A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ins w:id="967" w:author="Mark Gremmen" w:date="2022-07-26T14:55:00Z">
              <w:r w:rsidRPr="2FA0F716">
                <w:rPr>
                  <w:rFonts w:ascii="Calibri Light" w:hAnsi="Calibri Light" w:cs="Calibri Light"/>
                  <w:lang w:val="nl-NL"/>
                </w:rPr>
                <w:t xml:space="preserve">nee, </w:t>
              </w:r>
            </w:ins>
            <w:ins w:id="968" w:author="Mark Gremmen" w:date="2022-07-28T13:49:00Z">
              <w:r w:rsidR="002D1E38">
                <w:rPr>
                  <w:rFonts w:ascii="Calibri Light" w:hAnsi="Calibri Light" w:cs="Calibri Light"/>
                  <w:lang w:val="nl-NL"/>
                </w:rPr>
                <w:t>(</w:t>
              </w:r>
            </w:ins>
            <w:ins w:id="969" w:author="Mark Gremmen" w:date="2022-07-28T13:53:00Z">
              <w:r w:rsidR="00C141EF">
                <w:rPr>
                  <w:rFonts w:ascii="Calibri Light" w:hAnsi="Calibri Light" w:cs="Calibri Light"/>
                  <w:lang w:val="nl-NL"/>
                </w:rPr>
                <w:t>bijna</w:t>
              </w:r>
            </w:ins>
            <w:ins w:id="970" w:author="Mark Gremmen" w:date="2022-07-28T13:49:00Z">
              <w:r w:rsidR="007B47E5">
                <w:rPr>
                  <w:rFonts w:ascii="Calibri Light" w:hAnsi="Calibri Light" w:cs="Calibri Light"/>
                  <w:lang w:val="nl-NL"/>
                </w:rPr>
                <w:t>)</w:t>
              </w:r>
            </w:ins>
            <w:ins w:id="971" w:author="Mark Gremmen" w:date="2022-07-28T13:50:00Z">
              <w:r w:rsidR="007B47E5">
                <w:rPr>
                  <w:rFonts w:ascii="Calibri Light" w:hAnsi="Calibri Light" w:cs="Calibri Light"/>
                  <w:lang w:val="nl-NL"/>
                </w:rPr>
                <w:t xml:space="preserve"> niet</w:t>
              </w:r>
            </w:ins>
            <w:del w:id="972" w:author="Mark Gremmen" w:date="2022-07-28T13:49:00Z">
              <w:r w:rsidRPr="2FA0F716" w:rsidDel="002D1E38">
                <w:rPr>
                  <w:rFonts w:ascii="Calibri Light" w:hAnsi="Calibri Light" w:cs="Calibri Light"/>
                  <w:lang w:val="nl-NL"/>
                </w:rPr>
                <w:delText>nauwelijks</w:delText>
              </w:r>
            </w:del>
            <w:del w:id="973" w:author="Mark Gremmen" w:date="2022-06-13T13:08:00Z">
              <w:r w:rsidRPr="2FA0F716" w:rsidDel="001059C7">
                <w:rPr>
                  <w:rFonts w:ascii="Calibri Light" w:hAnsi="Calibri Light" w:cs="Calibri Light"/>
                  <w:lang w:val="nl-NL"/>
                </w:rPr>
                <w:delText xml:space="preserve"> tot</w:delText>
              </w:r>
            </w:del>
            <w:r w:rsidRPr="2FA0F716">
              <w:rPr>
                <w:rFonts w:ascii="Calibri Light" w:hAnsi="Calibri Light" w:cs="Calibri Light"/>
                <w:lang w:val="nl-NL"/>
              </w:rPr>
              <w:t xml:space="preserve"> </w:t>
            </w:r>
            <w:del w:id="974" w:author="Mark Gremmen" w:date="2022-06-08T15:50:00Z">
              <w:r w:rsidRPr="2FA0F716" w:rsidDel="001059C7">
                <w:rPr>
                  <w:rFonts w:ascii="Calibri Light" w:hAnsi="Calibri Light" w:cs="Calibri Light"/>
                  <w:lang w:val="nl-NL"/>
                </w:rPr>
                <w:delText>geen belemmering</w:delText>
              </w:r>
            </w:del>
          </w:p>
        </w:tc>
        <w:tc>
          <w:tcPr>
            <w:tcW w:w="1596" w:type="dxa"/>
          </w:tcPr>
          <w:p w14:paraId="065E567B" w14:textId="74DFFDF3" w:rsidR="00C84177" w:rsidRPr="0009761A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ins w:id="975" w:author="Mark Gremmen" w:date="2022-07-26T14:55:00Z">
              <w:r w:rsidRPr="2CCE4FB4">
                <w:rPr>
                  <w:rFonts w:ascii="Calibri Light" w:hAnsi="Calibri Light" w:cs="Calibri Light"/>
                  <w:lang w:val="nl-NL"/>
                </w:rPr>
                <w:t>j</w:t>
              </w:r>
            </w:ins>
            <w:ins w:id="976" w:author="Mark Gremmen" w:date="2022-07-26T14:54:00Z">
              <w:r w:rsidRPr="2CCE4FB4">
                <w:rPr>
                  <w:rFonts w:ascii="Calibri Light" w:hAnsi="Calibri Light" w:cs="Calibri Light"/>
                  <w:lang w:val="nl-NL"/>
                </w:rPr>
                <w:t xml:space="preserve">a, </w:t>
              </w:r>
            </w:ins>
            <w:ins w:id="977" w:author="Mark Gremmen" w:date="2022-08-04T06:40:00Z">
              <w:r w:rsidRPr="2CCE4FB4">
                <w:rPr>
                  <w:rFonts w:ascii="Calibri Light" w:hAnsi="Calibri Light" w:cs="Calibri Light"/>
                  <w:lang w:val="nl-NL"/>
                </w:rPr>
                <w:t xml:space="preserve">in </w:t>
              </w:r>
            </w:ins>
            <w:r w:rsidRPr="2CCE4FB4">
              <w:rPr>
                <w:rFonts w:ascii="Calibri Light" w:hAnsi="Calibri Light" w:cs="Calibri Light"/>
                <w:lang w:val="nl-NL"/>
              </w:rPr>
              <w:t>licht</w:t>
            </w:r>
            <w:ins w:id="978" w:author="Mark Gremmen" w:date="2022-08-04T06:40:00Z">
              <w:r w:rsidRPr="2CCE4FB4">
                <w:rPr>
                  <w:rFonts w:ascii="Calibri Light" w:hAnsi="Calibri Light" w:cs="Calibri Light"/>
                  <w:lang w:val="nl-NL"/>
                </w:rPr>
                <w:t>e mate</w:t>
              </w:r>
            </w:ins>
            <w:del w:id="979" w:author="Mark Gremmen" w:date="2022-06-08T15:52:00Z">
              <w:r w:rsidRPr="2CCE4FB4" w:rsidDel="001059C7">
                <w:rPr>
                  <w:rFonts w:ascii="Calibri Light" w:hAnsi="Calibri Light" w:cs="Calibri Light"/>
                  <w:lang w:val="nl-NL"/>
                </w:rPr>
                <w:delText>e</w:delText>
              </w:r>
            </w:del>
            <w:del w:id="980" w:author="Mark Gremmen" w:date="2022-06-08T15:50:00Z">
              <w:r w:rsidRPr="2CCE4FB4" w:rsidDel="001059C7">
                <w:rPr>
                  <w:rFonts w:ascii="Calibri Light" w:hAnsi="Calibri Light" w:cs="Calibri Light"/>
                  <w:lang w:val="nl-NL"/>
                </w:rPr>
                <w:delText xml:space="preserve"> belemmering</w:delText>
              </w:r>
            </w:del>
          </w:p>
        </w:tc>
        <w:tc>
          <w:tcPr>
            <w:tcW w:w="1596" w:type="dxa"/>
          </w:tcPr>
          <w:p w14:paraId="6C285032" w14:textId="1E14E86C" w:rsidR="00C84177" w:rsidRPr="0009761A" w:rsidRDefault="4A5B09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ins w:id="981" w:author="Mark Gremmen" w:date="2022-07-26T14:54:00Z">
              <w:r w:rsidRPr="2CCE4FB4">
                <w:rPr>
                  <w:rFonts w:ascii="Calibri Light" w:hAnsi="Calibri Light" w:cs="Calibri Light"/>
                  <w:lang w:val="nl-NL"/>
                </w:rPr>
                <w:t>ja,</w:t>
              </w:r>
            </w:ins>
            <w:ins w:id="982" w:author="Mark Gremmen" w:date="2022-07-28T12:08:00Z">
              <w:r w:rsidRPr="2CCE4FB4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ins w:id="983" w:author="Mark Gremmen" w:date="2022-08-04T06:44:00Z">
              <w:r w:rsidRPr="2CCE4FB4">
                <w:rPr>
                  <w:rFonts w:ascii="Calibri Light" w:hAnsi="Calibri Light" w:cs="Calibri Light"/>
                  <w:lang w:val="nl-NL"/>
                </w:rPr>
                <w:t>in flinke mate</w:t>
              </w:r>
            </w:ins>
            <w:del w:id="984" w:author="Mark Gremmen" w:date="2022-08-04T06:42:00Z">
              <w:r w:rsidRPr="2CCE4FB4" w:rsidDel="4A5B095C">
                <w:rPr>
                  <w:rFonts w:ascii="Calibri Light" w:hAnsi="Calibri Light" w:cs="Calibri Light"/>
                  <w:lang w:val="nl-NL"/>
                </w:rPr>
                <w:delText>matig</w:delText>
              </w:r>
            </w:del>
            <w:del w:id="985" w:author="Mark Gremmen" w:date="2022-06-08T15:52:00Z">
              <w:r w:rsidRPr="2CCE4FB4" w:rsidDel="001059C7">
                <w:rPr>
                  <w:rFonts w:ascii="Calibri Light" w:hAnsi="Calibri Light" w:cs="Calibri Light"/>
                  <w:lang w:val="nl-NL"/>
                </w:rPr>
                <w:delText>e</w:delText>
              </w:r>
            </w:del>
            <w:r w:rsidRPr="2CCE4FB4">
              <w:rPr>
                <w:rFonts w:ascii="Calibri Light" w:hAnsi="Calibri Light" w:cs="Calibri Light"/>
                <w:lang w:val="nl-NL"/>
              </w:rPr>
              <w:t xml:space="preserve"> </w:t>
            </w:r>
            <w:del w:id="986" w:author="Mark Gremmen" w:date="2022-06-08T15:50:00Z">
              <w:r w:rsidRPr="2CCE4FB4" w:rsidDel="001059C7">
                <w:rPr>
                  <w:rFonts w:ascii="Calibri Light" w:hAnsi="Calibri Light" w:cs="Calibri Light"/>
                  <w:lang w:val="nl-NL"/>
                </w:rPr>
                <w:delText>belemmering</w:delText>
              </w:r>
            </w:del>
          </w:p>
        </w:tc>
        <w:tc>
          <w:tcPr>
            <w:tcW w:w="1596" w:type="dxa"/>
          </w:tcPr>
          <w:p w14:paraId="6199921C" w14:textId="19636A42" w:rsidR="00C84177" w:rsidRPr="0009761A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ins w:id="987" w:author="Mark Gremmen" w:date="2022-07-26T14:54:00Z">
              <w:r w:rsidRPr="2CCE4FB4">
                <w:rPr>
                  <w:rFonts w:ascii="Calibri Light" w:hAnsi="Calibri Light" w:cs="Calibri Light"/>
                  <w:lang w:val="nl-NL"/>
                </w:rPr>
                <w:t xml:space="preserve">ja, </w:t>
              </w:r>
            </w:ins>
            <w:ins w:id="988" w:author="Mark Gremmen" w:date="2022-08-04T06:40:00Z">
              <w:r w:rsidRPr="2CCE4FB4">
                <w:rPr>
                  <w:rFonts w:ascii="Calibri Light" w:hAnsi="Calibri Light" w:cs="Calibri Light"/>
                  <w:lang w:val="nl-NL"/>
                </w:rPr>
                <w:t xml:space="preserve">in </w:t>
              </w:r>
            </w:ins>
            <w:r w:rsidRPr="2CCE4FB4">
              <w:rPr>
                <w:rFonts w:ascii="Calibri Light" w:hAnsi="Calibri Light" w:cs="Calibri Light"/>
                <w:lang w:val="nl-NL"/>
              </w:rPr>
              <w:t>ernstig</w:t>
            </w:r>
            <w:ins w:id="989" w:author="Mark Gremmen" w:date="2022-08-04T06:40:00Z">
              <w:r w:rsidRPr="2CCE4FB4">
                <w:rPr>
                  <w:rFonts w:ascii="Calibri Light" w:hAnsi="Calibri Light" w:cs="Calibri Light"/>
                  <w:lang w:val="nl-NL"/>
                </w:rPr>
                <w:t>e mate</w:t>
              </w:r>
            </w:ins>
            <w:del w:id="990" w:author="Mark Gremmen" w:date="2022-06-08T15:52:00Z">
              <w:r w:rsidRPr="2CCE4FB4" w:rsidDel="001059C7">
                <w:rPr>
                  <w:rFonts w:ascii="Calibri Light" w:hAnsi="Calibri Light" w:cs="Calibri Light"/>
                  <w:lang w:val="nl-NL"/>
                </w:rPr>
                <w:delText>e</w:delText>
              </w:r>
            </w:del>
            <w:r w:rsidRPr="2CCE4FB4">
              <w:rPr>
                <w:rFonts w:ascii="Calibri Light" w:hAnsi="Calibri Light" w:cs="Calibri Light"/>
                <w:lang w:val="nl-NL"/>
              </w:rPr>
              <w:t xml:space="preserve"> </w:t>
            </w:r>
            <w:del w:id="991" w:author="Mark Gremmen" w:date="2022-06-08T15:50:00Z">
              <w:r w:rsidRPr="2CCE4FB4" w:rsidDel="001059C7">
                <w:rPr>
                  <w:rFonts w:ascii="Calibri Light" w:hAnsi="Calibri Light" w:cs="Calibri Light"/>
                  <w:lang w:val="nl-NL"/>
                </w:rPr>
                <w:delText>belemmering</w:delText>
              </w:r>
            </w:del>
          </w:p>
        </w:tc>
        <w:tc>
          <w:tcPr>
            <w:tcW w:w="1596" w:type="dxa"/>
          </w:tcPr>
          <w:p w14:paraId="5B87376D" w14:textId="3B040D3E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del w:id="992" w:author="Mark Gremmen" w:date="2022-05-31T14:02:00Z">
              <w:r w:rsidRPr="009A2F1D" w:rsidDel="00C84177">
                <w:rPr>
                  <w:rFonts w:ascii="Calibri Light" w:hAnsi="Calibri Light" w:cs="Calibri Light"/>
                </w:rPr>
                <w:delText>n.v.t.</w:delText>
              </w:r>
            </w:del>
            <w:proofErr w:type="spellStart"/>
            <w:ins w:id="993" w:author="Mark Gremmen" w:date="2022-05-31T14:02:00Z">
              <w:r w:rsidR="00C84177">
                <w:rPr>
                  <w:rFonts w:ascii="Calibri Light" w:hAnsi="Calibri Light" w:cs="Calibri Light"/>
                </w:rPr>
                <w:t>zeg</w:t>
              </w:r>
              <w:proofErr w:type="spellEnd"/>
              <w:r w:rsidR="00C84177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="00C84177">
                <w:rPr>
                  <w:rFonts w:ascii="Calibri Light" w:hAnsi="Calibri Light" w:cs="Calibri Light"/>
                </w:rPr>
                <w:t>ik</w:t>
              </w:r>
              <w:proofErr w:type="spellEnd"/>
              <w:r w:rsidR="00C84177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="00C84177">
                <w:rPr>
                  <w:rFonts w:ascii="Calibri Light" w:hAnsi="Calibri Light" w:cs="Calibri Light"/>
                </w:rPr>
                <w:t>liever</w:t>
              </w:r>
              <w:proofErr w:type="spellEnd"/>
              <w:r w:rsidR="00C84177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="00C84177">
                <w:rPr>
                  <w:rFonts w:ascii="Calibri Light" w:hAnsi="Calibri Light" w:cs="Calibri Light"/>
                </w:rPr>
                <w:t>niet</w:t>
              </w:r>
            </w:ins>
            <w:proofErr w:type="spellEnd"/>
          </w:p>
        </w:tc>
      </w:tr>
      <w:tr w:rsidR="007B47E5" w:rsidRPr="009A2F1D" w14:paraId="36DBC10D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80E8778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(</w:t>
            </w:r>
            <w:proofErr w:type="spellStart"/>
            <w:r w:rsidRPr="009A2F1D">
              <w:rPr>
                <w:rFonts w:ascii="Calibri Light" w:hAnsi="Calibri Light" w:cs="Calibri Light"/>
              </w:rPr>
              <w:t>algemene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) </w:t>
            </w:r>
            <w:proofErr w:type="spellStart"/>
            <w:r w:rsidRPr="009A2F1D">
              <w:rPr>
                <w:rFonts w:ascii="Calibri Light" w:hAnsi="Calibri Light" w:cs="Calibri Light"/>
              </w:rPr>
              <w:t>lichamelijke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gezondheid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596" w:type="dxa"/>
          </w:tcPr>
          <w:p w14:paraId="306FBC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4992929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170E83F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22E8B3A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544003B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7B47E5" w:rsidRPr="009A2F1D" w14:paraId="1C8783FD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2789D854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fysiek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functioneren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(</w:t>
            </w:r>
            <w:proofErr w:type="spellStart"/>
            <w:r w:rsidRPr="009A2F1D">
              <w:rPr>
                <w:rFonts w:ascii="Calibri Light" w:hAnsi="Calibri Light" w:cs="Calibri Light"/>
              </w:rPr>
              <w:t>bewegen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) </w:t>
            </w:r>
          </w:p>
        </w:tc>
        <w:tc>
          <w:tcPr>
            <w:tcW w:w="1596" w:type="dxa"/>
          </w:tcPr>
          <w:p w14:paraId="6E3CE8B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31B91C1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25773CD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A664E4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71D53CB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7B47E5" w:rsidRPr="002B7E44" w14:paraId="768FB07A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5DF4147" w14:textId="731B2196" w:rsidR="00D93DAA" w:rsidRPr="009A2F1D" w:rsidRDefault="4A5B095C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4D5FEE6">
              <w:rPr>
                <w:rFonts w:ascii="Calibri Light" w:hAnsi="Calibri Light" w:cs="Calibri Light"/>
                <w:lang w:val="nl-NL"/>
              </w:rPr>
              <w:t>geestelijke gezondheid (</w:t>
            </w:r>
            <w:ins w:id="994" w:author="Mark Gremmen" w:date="2022-05-31T08:28:00Z">
              <w:r w:rsidR="3F54D78E" w:rsidRPr="04D5FEE6">
                <w:rPr>
                  <w:rFonts w:ascii="Calibri Light" w:hAnsi="Calibri Light" w:cs="Calibri Light"/>
                  <w:lang w:val="nl-NL"/>
                </w:rPr>
                <w:t>zoals</w:t>
              </w:r>
            </w:ins>
            <w:del w:id="995" w:author="Mark Gremmen" w:date="2022-05-31T08:28:00Z">
              <w:r w:rsidR="001059C7" w:rsidRPr="04D5FEE6" w:rsidDel="4A5B095C">
                <w:rPr>
                  <w:rFonts w:ascii="Calibri Light" w:hAnsi="Calibri Light" w:cs="Calibri Light"/>
                  <w:lang w:val="nl-NL"/>
                </w:rPr>
                <w:delText>w.o</w:delText>
              </w:r>
            </w:del>
            <w:del w:id="996" w:author="Mark Gremmen" w:date="2022-07-28T12:08:00Z">
              <w:r w:rsidR="001059C7" w:rsidRPr="04D5FEE6" w:rsidDel="4A5B095C">
                <w:rPr>
                  <w:rFonts w:ascii="Calibri Light" w:hAnsi="Calibri Light" w:cs="Calibri Light"/>
                  <w:lang w:val="nl-NL"/>
                </w:rPr>
                <w:delText>.</w:delText>
              </w:r>
            </w:del>
            <w:r w:rsidRPr="04D5FEE6">
              <w:rPr>
                <w:rFonts w:ascii="Calibri Light" w:hAnsi="Calibri Light" w:cs="Calibri Light"/>
                <w:lang w:val="nl-NL"/>
              </w:rPr>
              <w:t xml:space="preserve"> angst</w:t>
            </w:r>
            <w:ins w:id="997" w:author="Mark Gremmen" w:date="2022-06-08T15:00:00Z">
              <w:r w:rsidR="14AC8A1C" w:rsidRPr="04D5FEE6">
                <w:rPr>
                  <w:rFonts w:ascii="Calibri Light" w:hAnsi="Calibri Light" w:cs="Calibri Light"/>
                  <w:lang w:val="nl-NL"/>
                </w:rPr>
                <w:t>ige</w:t>
              </w:r>
            </w:ins>
            <w:r w:rsidRPr="04D5FEE6">
              <w:rPr>
                <w:rFonts w:ascii="Calibri Light" w:hAnsi="Calibri Light" w:cs="Calibri Light"/>
                <w:lang w:val="nl-NL"/>
              </w:rPr>
              <w:t xml:space="preserve"> en </w:t>
            </w:r>
            <w:ins w:id="998" w:author="Mark Gremmen" w:date="2022-07-05T07:20:00Z">
              <w:r w:rsidRPr="04D5FEE6">
                <w:rPr>
                  <w:rFonts w:ascii="Calibri Light" w:hAnsi="Calibri Light" w:cs="Calibri Light"/>
                  <w:lang w:val="nl-NL"/>
                </w:rPr>
                <w:t>sombere</w:t>
              </w:r>
            </w:ins>
            <w:ins w:id="999" w:author="Mark Gremmen" w:date="2022-07-28T10:58:00Z">
              <w:r w:rsidRPr="04D5FEE6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id="1000" w:author="Mark Gremmen" w:date="2022-07-05T07:20:00Z">
              <w:r w:rsidR="001059C7" w:rsidRPr="04D5FEE6" w:rsidDel="4A5B095C">
                <w:rPr>
                  <w:rFonts w:ascii="Calibri Light" w:hAnsi="Calibri Light" w:cs="Calibri Light"/>
                  <w:lang w:val="nl-NL"/>
                </w:rPr>
                <w:delText xml:space="preserve">depressie </w:delText>
              </w:r>
            </w:del>
            <w:ins w:id="1001" w:author="Mark Gremmen" w:date="2022-06-08T15:00:00Z">
              <w:r w:rsidR="14AC8A1C" w:rsidRPr="04D5FEE6">
                <w:rPr>
                  <w:rFonts w:ascii="Calibri Light" w:hAnsi="Calibri Light" w:cs="Calibri Light"/>
                  <w:lang w:val="nl-NL"/>
                </w:rPr>
                <w:t>gevoelens</w:t>
              </w:r>
            </w:ins>
            <w:r w:rsidRPr="04D5FEE6">
              <w:rPr>
                <w:rFonts w:ascii="Calibri Light" w:hAnsi="Calibri Light" w:cs="Calibri Light"/>
                <w:lang w:val="nl-NL"/>
              </w:rPr>
              <w:t xml:space="preserve">) </w:t>
            </w:r>
          </w:p>
        </w:tc>
        <w:tc>
          <w:tcPr>
            <w:tcW w:w="1596" w:type="dxa"/>
          </w:tcPr>
          <w:p w14:paraId="30D7F56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67EDEAC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2D557C6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43929BF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6A771C9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2B7E44" w14:paraId="5149CDE1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172354E" w14:textId="0864D71B" w:rsidR="00D93DAA" w:rsidRPr="0009761A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del w:id="1002" w:author="Mark Gremmen" w:date="2022-05-31T13:43:00Z">
              <w:r w:rsidRPr="0009761A" w:rsidDel="00A97786">
                <w:rPr>
                  <w:rFonts w:ascii="Calibri Light" w:hAnsi="Calibri Light" w:cs="Calibri Light"/>
                  <w:lang w:val="nl-NL"/>
                </w:rPr>
                <w:delText>beheersing taal / cultuur</w:delText>
              </w:r>
            </w:del>
            <w:ins w:id="1003" w:author="Mark Gremmen" w:date="2022-05-31T13:43:00Z">
              <w:r w:rsidR="00A97786" w:rsidRPr="0009761A">
                <w:rPr>
                  <w:rFonts w:ascii="Calibri Light" w:hAnsi="Calibri Light" w:cs="Calibri Light"/>
                  <w:lang w:val="nl-NL"/>
                </w:rPr>
                <w:t>lezen, schrijven of taal spreken</w:t>
              </w:r>
            </w:ins>
            <w:r w:rsidRPr="0009761A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596" w:type="dxa"/>
          </w:tcPr>
          <w:p w14:paraId="1573A3EA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106412CA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6A3198FF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BC76D62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7CBBF242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2B7E44" w14:paraId="0F7455A5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76C0CFA" w14:textId="5195CB1A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del w:id="1004" w:author="Mark Gremmen" w:date="2022-05-31T13:43:00Z">
              <w:r w:rsidRPr="009A2F1D" w:rsidDel="00A97786">
                <w:rPr>
                  <w:rFonts w:ascii="Calibri Light" w:hAnsi="Calibri Light" w:cs="Calibri Light"/>
                  <w:lang w:val="nl-NL"/>
                </w:rPr>
                <w:delText>financiën (</w:delText>
              </w:r>
            </w:del>
            <w:del w:id="1005" w:author="Mark Gremmen" w:date="2022-05-31T13:44:00Z">
              <w:r w:rsidRPr="009A2F1D" w:rsidDel="00A97786">
                <w:rPr>
                  <w:rFonts w:ascii="Calibri Light" w:hAnsi="Calibri Light" w:cs="Calibri Light"/>
                  <w:lang w:val="nl-NL"/>
                </w:rPr>
                <w:delText>'</w:delText>
              </w:r>
            </w:del>
            <w:del w:id="1006" w:author="Mark Gremmen" w:date="2022-06-08T15:01:00Z">
              <w:r w:rsidRPr="009A2F1D" w:rsidDel="00801C6D">
                <w:rPr>
                  <w:rFonts w:ascii="Calibri Light" w:hAnsi="Calibri Light" w:cs="Calibri Light"/>
                  <w:lang w:val="nl-NL"/>
                </w:rPr>
                <w:delText>moeite om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ins w:id="1007" w:author="Mark Gremmen" w:date="2022-08-04T11:05:00Z">
              <w:r w:rsidR="004C1BDE">
                <w:rPr>
                  <w:rFonts w:ascii="Calibri Light" w:hAnsi="Calibri Light" w:cs="Calibri Light"/>
                  <w:lang w:val="nl-NL"/>
                </w:rPr>
                <w:t>m</w:t>
              </w:r>
            </w:ins>
            <w:ins w:id="1008" w:author="Mark Gremmen" w:date="2022-08-02T09:31:00Z">
              <w:r w:rsidRPr="143F0C87">
                <w:rPr>
                  <w:rFonts w:ascii="Calibri Light" w:hAnsi="Calibri Light" w:cs="Calibri Light"/>
                  <w:lang w:val="nl-NL"/>
                </w:rPr>
                <w:t>oeite om</w:t>
              </w:r>
            </w:ins>
            <w:ins w:id="1009" w:author="Mark Gremmen" w:date="2022-06-08T15:52:00Z">
              <w:r w:rsidR="008269A1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 xml:space="preserve">rond </w:t>
            </w:r>
            <w:del w:id="1010" w:author="Mark Gremmen" w:date="2022-06-08T15:01:00Z">
              <w:r w:rsidRPr="009A2F1D" w:rsidDel="00801C6D">
                <w:rPr>
                  <w:rFonts w:ascii="Calibri Light" w:hAnsi="Calibri Light" w:cs="Calibri Light"/>
                  <w:lang w:val="nl-NL"/>
                </w:rPr>
                <w:delText>te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ins w:id="1011" w:author="Mark Gremmen" w:date="2022-08-02T09:31:00Z">
              <w:r w:rsidRPr="143F0C87">
                <w:rPr>
                  <w:rFonts w:ascii="Calibri Light" w:hAnsi="Calibri Light" w:cs="Calibri Light"/>
                  <w:lang w:val="nl-NL"/>
                </w:rPr>
                <w:t xml:space="preserve">te </w:t>
              </w:r>
            </w:ins>
            <w:r w:rsidRPr="143F0C87">
              <w:rPr>
                <w:rFonts w:ascii="Calibri Light" w:hAnsi="Calibri Light" w:cs="Calibri Light"/>
                <w:lang w:val="nl-NL"/>
              </w:rPr>
              <w:t>komen</w:t>
            </w:r>
            <w:del w:id="1012" w:author="Mark Gremmen" w:date="2022-08-04T11:05:00Z">
              <w:r w:rsidRPr="009A2F1D" w:rsidDel="00BE1225">
                <w:rPr>
                  <w:rFonts w:ascii="Calibri Light" w:hAnsi="Calibri Light" w:cs="Calibri Light"/>
                  <w:lang w:val="nl-NL"/>
                </w:rPr>
                <w:delText>'</w:delText>
              </w:r>
            </w:del>
            <w:del w:id="1013" w:author="Mark Gremmen" w:date="2022-05-31T13:43:00Z">
              <w:r w:rsidRPr="009A2F1D" w:rsidDel="00A97786">
                <w:rPr>
                  <w:rFonts w:ascii="Calibri Light" w:hAnsi="Calibri Light" w:cs="Calibri Light"/>
                  <w:lang w:val="nl-NL"/>
                </w:rPr>
                <w:delText xml:space="preserve">) </w:delText>
              </w:r>
            </w:del>
          </w:p>
        </w:tc>
        <w:tc>
          <w:tcPr>
            <w:tcW w:w="1596" w:type="dxa"/>
          </w:tcPr>
          <w:p w14:paraId="273A9D4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EB15B9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451316F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865695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3586CD0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2B7E44" w14:paraId="56E2A463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7D065515" w14:textId="504688F1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gevoel 'er niet bij te horen' </w:t>
            </w:r>
            <w:ins w:id="1014" w:author="Mark Gremmen" w:date="2022-08-02T09:35:00Z">
              <w:r w:rsidRPr="143F0C87">
                <w:rPr>
                  <w:rFonts w:ascii="Calibri Light" w:hAnsi="Calibri Light" w:cs="Calibri Light"/>
                  <w:lang w:val="nl-NL"/>
                </w:rPr>
                <w:t>of</w:t>
              </w:r>
            </w:ins>
            <w:del w:id="1015" w:author="Mark Gremmen" w:date="2022-08-02T09:35:00Z">
              <w:r w:rsidRPr="009A2F1D">
                <w:rPr>
                  <w:rFonts w:ascii="Calibri Light" w:hAnsi="Calibri Light" w:cs="Calibri Light"/>
                  <w:lang w:val="nl-NL"/>
                </w:rPr>
                <w:delText>/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'niet thuis te voelen' </w:t>
            </w:r>
          </w:p>
        </w:tc>
        <w:tc>
          <w:tcPr>
            <w:tcW w:w="1596" w:type="dxa"/>
          </w:tcPr>
          <w:p w14:paraId="76FB050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16FCEE3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04C1DB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31B8AA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52A31ED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9A2F1D" w14:paraId="463EE634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4FC94DC5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anders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596" w:type="dxa"/>
          </w:tcPr>
          <w:p w14:paraId="78B9564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7930E31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38429B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0422FC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62F78E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3122F946" w14:textId="77777777" w:rsidR="00D93DAA" w:rsidRPr="009A2F1D" w:rsidRDefault="00D93DAA">
      <w:pPr>
        <w:rPr>
          <w:rFonts w:ascii="Calibri Light" w:hAnsi="Calibri Light" w:cs="Calibri Light"/>
        </w:rPr>
      </w:pPr>
    </w:p>
    <w:p w14:paraId="2E084D73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41C2BC7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6C4679C" w14:textId="659F39DC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463381">
        <w:rPr>
          <w:rFonts w:ascii="Calibri Light" w:hAnsi="Calibri Light" w:cs="Calibri Light"/>
          <w:b/>
          <w:bCs/>
          <w:lang w:val="nl-NL"/>
        </w:rPr>
        <w:lastRenderedPageBreak/>
        <w:t>zw03</w:t>
      </w:r>
      <w:r w:rsidRPr="43A2B355">
        <w:rPr>
          <w:rFonts w:ascii="Calibri Light" w:hAnsi="Calibri Light" w:cs="Calibri Light"/>
          <w:lang w:val="nl-NL"/>
        </w:rPr>
        <w:t xml:space="preserve"> </w:t>
      </w:r>
      <w:del w:id="1016" w:author="Mark Gremmen" w:date="2022-07-05T10:00:00Z">
        <w:r w:rsidRPr="43A2B355" w:rsidDel="001059C7">
          <w:rPr>
            <w:rFonts w:ascii="Calibri Light" w:hAnsi="Calibri Light" w:cs="Calibri Light"/>
            <w:lang w:val="nl-NL"/>
          </w:rPr>
          <w:delText>Vindt u dat u</w:delText>
        </w:r>
      </w:del>
      <w:ins w:id="1017" w:author="Mark Gremmen" w:date="2022-07-05T10:00:00Z">
        <w:r w:rsidRPr="43A2B355">
          <w:rPr>
            <w:rFonts w:ascii="Calibri Light" w:hAnsi="Calibri Light" w:cs="Calibri Light"/>
            <w:lang w:val="nl-NL"/>
          </w:rPr>
          <w:t>Heeft u</w:t>
        </w:r>
      </w:ins>
      <w:r w:rsidRPr="43A2B355">
        <w:rPr>
          <w:rFonts w:ascii="Calibri Light" w:hAnsi="Calibri Light" w:cs="Calibri Light"/>
          <w:lang w:val="nl-NL"/>
        </w:rPr>
        <w:t xml:space="preserve"> voldoende contacten </w:t>
      </w:r>
      <w:del w:id="1018" w:author="Mark Gremmen" w:date="2022-07-05T10:00:00Z">
        <w:r w:rsidRPr="43A2B355" w:rsidDel="001059C7">
          <w:rPr>
            <w:rFonts w:ascii="Calibri Light" w:hAnsi="Calibri Light" w:cs="Calibri Light"/>
            <w:lang w:val="nl-NL"/>
          </w:rPr>
          <w:delText>heeft</w:delText>
        </w:r>
      </w:del>
      <w:r w:rsidRPr="43A2B355">
        <w:rPr>
          <w:rFonts w:ascii="Calibri Light" w:hAnsi="Calibri Light" w:cs="Calibri Light"/>
          <w:lang w:val="nl-NL"/>
        </w:rPr>
        <w:t xml:space="preserve"> met andere mensen?</w:t>
      </w:r>
    </w:p>
    <w:p w14:paraId="17C7B1B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zeker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2F9EF2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ja, maar ik zou wel wat meer willen   </w:t>
      </w:r>
    </w:p>
    <w:p w14:paraId="2959A3E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nee, </w:t>
      </w:r>
      <w:proofErr w:type="spellStart"/>
      <w:r w:rsidRPr="009A2F1D">
        <w:rPr>
          <w:rFonts w:ascii="Calibri Light" w:hAnsi="Calibri Light" w:cs="Calibri Light"/>
        </w:rPr>
        <w:t>te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weinig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6EF1E03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503344C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9E2FD2E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7417BAF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D6C1C66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463381">
        <w:rPr>
          <w:rFonts w:ascii="Calibri Light" w:hAnsi="Calibri Light" w:cs="Calibri Light"/>
          <w:b/>
          <w:bCs/>
          <w:lang w:val="nl-NL"/>
        </w:rPr>
        <w:t>zw04</w:t>
      </w:r>
      <w:r w:rsidRPr="009A2F1D">
        <w:rPr>
          <w:rFonts w:ascii="Calibri Light" w:hAnsi="Calibri Light" w:cs="Calibri Light"/>
          <w:lang w:val="nl-NL"/>
        </w:rPr>
        <w:t xml:space="preserve"> Voelt u zich wel eens eenzaam?</w:t>
      </w:r>
    </w:p>
    <w:p w14:paraId="478A5556" w14:textId="0325F82A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019" w:author="Mark Gremmen" w:date="2022-07-26T14:55:00Z">
        <w:r w:rsidRPr="2FA0F716">
          <w:rPr>
            <w:rFonts w:ascii="Calibri Light" w:hAnsi="Calibri Light" w:cs="Calibri Light"/>
          </w:rPr>
          <w:t xml:space="preserve">nee, </w:t>
        </w:r>
      </w:ins>
      <w:del w:id="1020" w:author="Mark Gremmen" w:date="2022-07-26T14:56:00Z">
        <w:r w:rsidRPr="2FA0F716" w:rsidDel="001059C7">
          <w:rPr>
            <w:rFonts w:ascii="Calibri Light" w:hAnsi="Calibri Light" w:cs="Calibri Light"/>
          </w:rPr>
          <w:delText xml:space="preserve">(vrijwel) </w:delText>
        </w:r>
      </w:del>
      <w:del w:id="1021" w:author="Mark Gremmen" w:date="2022-07-27T10:07:00Z">
        <w:r w:rsidRPr="2FA0F716" w:rsidDel="00D13953">
          <w:rPr>
            <w:rFonts w:ascii="Calibri Light" w:hAnsi="Calibri Light" w:cs="Calibri Light"/>
          </w:rPr>
          <w:delText>nooit</w:delText>
        </w:r>
      </w:del>
      <w:ins w:id="1022" w:author="Mark Gremmen" w:date="2022-07-27T10:07:00Z">
        <w:r w:rsidR="007F6A2A">
          <w:rPr>
            <w:rFonts w:ascii="Calibri Light" w:hAnsi="Calibri Light" w:cs="Calibri Light"/>
          </w:rPr>
          <w:t xml:space="preserve"> (</w:t>
        </w:r>
      </w:ins>
      <w:proofErr w:type="spellStart"/>
      <w:ins w:id="1023" w:author="Mark Gremmen" w:date="2022-07-28T13:53:00Z">
        <w:r w:rsidR="00C141EF">
          <w:rPr>
            <w:rFonts w:ascii="Calibri Light" w:hAnsi="Calibri Light" w:cs="Calibri Light"/>
          </w:rPr>
          <w:t>bijna</w:t>
        </w:r>
      </w:ins>
      <w:proofErr w:type="spellEnd"/>
      <w:ins w:id="1024" w:author="Mark Gremmen" w:date="2022-07-27T10:08:00Z">
        <w:r w:rsidR="007F6A2A">
          <w:rPr>
            <w:rFonts w:ascii="Calibri Light" w:hAnsi="Calibri Light" w:cs="Calibri Light"/>
          </w:rPr>
          <w:t xml:space="preserve">) </w:t>
        </w:r>
        <w:proofErr w:type="spellStart"/>
        <w:r w:rsidR="007F6A2A">
          <w:rPr>
            <w:rFonts w:ascii="Calibri Light" w:hAnsi="Calibri Light" w:cs="Calibri Light"/>
          </w:rPr>
          <w:t>niet</w:t>
        </w:r>
      </w:ins>
      <w:proofErr w:type="spellEnd"/>
      <w:del w:id="1025" w:author="Mark Gremmen" w:date="2022-07-27T10:07:00Z">
        <w:r w:rsidRPr="2FA0F716" w:rsidDel="00D13953">
          <w:rPr>
            <w:rFonts w:ascii="Calibri Light" w:hAnsi="Calibri Light" w:cs="Calibri Light"/>
          </w:rPr>
          <w:delText xml:space="preserve"> </w:delText>
        </w:r>
      </w:del>
      <w:r w:rsidRPr="2FA0F716">
        <w:rPr>
          <w:rFonts w:ascii="Calibri Light" w:hAnsi="Calibri Light" w:cs="Calibri Light"/>
        </w:rPr>
        <w:t xml:space="preserve">  </w:t>
      </w:r>
    </w:p>
    <w:p w14:paraId="20F8ADBE" w14:textId="4EFF71E9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026" w:author="Mark Gremmen" w:date="2022-07-26T14:56:00Z">
        <w:r w:rsidRPr="2FA0F716">
          <w:rPr>
            <w:rFonts w:ascii="Calibri Light" w:hAnsi="Calibri Light" w:cs="Calibri Light"/>
          </w:rPr>
          <w:t xml:space="preserve">ja, </w:t>
        </w:r>
      </w:ins>
      <w:proofErr w:type="spellStart"/>
      <w:ins w:id="1027" w:author="Mark Gremmen" w:date="2022-07-27T10:08:00Z">
        <w:r w:rsidR="007F6A2A">
          <w:rPr>
            <w:rFonts w:ascii="Calibri Light" w:hAnsi="Calibri Light" w:cs="Calibri Light"/>
          </w:rPr>
          <w:t>soms</w:t>
        </w:r>
      </w:ins>
      <w:proofErr w:type="spellEnd"/>
      <w:del w:id="1028" w:author="Mark Gremmen" w:date="2022-07-27T10:08:00Z">
        <w:r w:rsidRPr="2FA0F716" w:rsidDel="007F6A2A">
          <w:rPr>
            <w:rFonts w:ascii="Calibri Light" w:hAnsi="Calibri Light" w:cs="Calibri Light"/>
          </w:rPr>
          <w:delText>zelden</w:delText>
        </w:r>
      </w:del>
      <w:r w:rsidRPr="2FA0F716">
        <w:rPr>
          <w:rFonts w:ascii="Calibri Light" w:hAnsi="Calibri Light" w:cs="Calibri Light"/>
        </w:rPr>
        <w:t xml:space="preserve"> </w:t>
      </w:r>
    </w:p>
    <w:p w14:paraId="7F2E2245" w14:textId="16E65644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029" w:author="Mark Gremmen" w:date="2022-07-26T14:55:00Z">
        <w:r w:rsidRPr="2FA0F716">
          <w:rPr>
            <w:rFonts w:ascii="Calibri Light" w:hAnsi="Calibri Light" w:cs="Calibri Light"/>
          </w:rPr>
          <w:t xml:space="preserve">ja, </w:t>
        </w:r>
      </w:ins>
      <w:proofErr w:type="spellStart"/>
      <w:ins w:id="1030" w:author="Mark Gremmen" w:date="2022-07-27T10:08:00Z">
        <w:r w:rsidR="007F6A2A">
          <w:rPr>
            <w:rFonts w:ascii="Calibri Light" w:hAnsi="Calibri Light" w:cs="Calibri Light"/>
          </w:rPr>
          <w:t>vaak</w:t>
        </w:r>
      </w:ins>
      <w:proofErr w:type="spellEnd"/>
      <w:del w:id="1031" w:author="Mark Gremmen" w:date="2022-07-27T10:08:00Z">
        <w:r w:rsidRPr="2FA0F716" w:rsidDel="007F6A2A">
          <w:rPr>
            <w:rFonts w:ascii="Calibri Light" w:hAnsi="Calibri Light" w:cs="Calibri Light"/>
          </w:rPr>
          <w:delText>soms</w:delText>
        </w:r>
      </w:del>
      <w:r w:rsidRPr="2FA0F716">
        <w:rPr>
          <w:rFonts w:ascii="Calibri Light" w:hAnsi="Calibri Light" w:cs="Calibri Light"/>
        </w:rPr>
        <w:t xml:space="preserve"> </w:t>
      </w:r>
    </w:p>
    <w:p w14:paraId="27E59F83" w14:textId="691040CA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032" w:author="Mark Gremmen" w:date="2022-07-26T14:55:00Z">
        <w:r w:rsidRPr="2FA0F716">
          <w:rPr>
            <w:rFonts w:ascii="Calibri Light" w:hAnsi="Calibri Light" w:cs="Calibri Light"/>
          </w:rPr>
          <w:t xml:space="preserve">ja, </w:t>
        </w:r>
      </w:ins>
      <w:ins w:id="1033" w:author="Mark Gremmen" w:date="2022-07-27T10:08:00Z">
        <w:r w:rsidR="007F6A2A">
          <w:rPr>
            <w:rFonts w:ascii="Calibri Light" w:hAnsi="Calibri Light" w:cs="Calibri Light"/>
          </w:rPr>
          <w:t xml:space="preserve">heel </w:t>
        </w:r>
      </w:ins>
      <w:proofErr w:type="spellStart"/>
      <w:r w:rsidRPr="2FA0F716">
        <w:rPr>
          <w:rFonts w:ascii="Calibri Light" w:hAnsi="Calibri Light" w:cs="Calibri Light"/>
        </w:rPr>
        <w:t>vaak</w:t>
      </w:r>
      <w:proofErr w:type="spellEnd"/>
      <w:r w:rsidRPr="2FA0F716">
        <w:rPr>
          <w:rFonts w:ascii="Calibri Light" w:hAnsi="Calibri Light" w:cs="Calibri Light"/>
        </w:rPr>
        <w:t xml:space="preserve"> </w:t>
      </w:r>
    </w:p>
    <w:p w14:paraId="2F25348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415D64B4" w14:textId="77777777" w:rsidR="00D93DAA" w:rsidRDefault="00D93DAA">
      <w:pPr>
        <w:rPr>
          <w:ins w:id="1034" w:author="Mark Gremmen" w:date="2022-07-27T10:06:00Z"/>
          <w:rFonts w:ascii="Calibri Light" w:hAnsi="Calibri Light" w:cs="Calibri Light"/>
          <w:lang w:val="nl-NL"/>
        </w:rPr>
      </w:pPr>
    </w:p>
    <w:p w14:paraId="243CDF67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217CC78B" w14:textId="77777777" w:rsidR="00A779FA" w:rsidRDefault="00A779FA">
      <w:pPr>
        <w:rPr>
          <w:ins w:id="1035" w:author="Mark Gremmen" w:date="2022-07-27T10:07:00Z"/>
          <w:rFonts w:ascii="Calibri Light" w:hAnsi="Calibri Light" w:cs="Calibri Light"/>
          <w:lang w:val="nl-NL"/>
        </w:rPr>
      </w:pPr>
    </w:p>
    <w:p w14:paraId="64B90930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9A26C9A" w14:textId="3C132115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886C65">
        <w:rPr>
          <w:rFonts w:ascii="Calibri Light" w:hAnsi="Calibri Light" w:cs="Calibri Light"/>
          <w:b/>
          <w:bCs/>
          <w:lang w:val="nl-NL"/>
        </w:rPr>
        <w:lastRenderedPageBreak/>
        <w:t>zw20</w:t>
      </w:r>
      <w:r w:rsidRPr="43A2B355">
        <w:rPr>
          <w:rFonts w:ascii="Calibri Light" w:hAnsi="Calibri Light" w:cs="Calibri Light"/>
          <w:lang w:val="nl-NL"/>
        </w:rPr>
        <w:t xml:space="preserve"> Hoe vaak sport of beweegt u</w:t>
      </w:r>
      <w:ins w:id="1036" w:author="Mark Gremmen" w:date="2022-07-05T10:00:00Z">
        <w:r w:rsidRPr="43A2B355">
          <w:rPr>
            <w:rFonts w:ascii="Calibri Light" w:hAnsi="Calibri Light" w:cs="Calibri Light"/>
            <w:lang w:val="nl-NL"/>
          </w:rPr>
          <w:t xml:space="preserve"> actief</w:t>
        </w:r>
      </w:ins>
      <w:r w:rsidRPr="43A2B355">
        <w:rPr>
          <w:rFonts w:ascii="Calibri Light" w:hAnsi="Calibri Light" w:cs="Calibri Light"/>
          <w:lang w:val="nl-NL"/>
        </w:rPr>
        <w:t xml:space="preserve"> </w:t>
      </w:r>
      <w:del w:id="1037" w:author="Mark Gremmen" w:date="2022-07-05T10:00:00Z">
        <w:r w:rsidRPr="43A2B355" w:rsidDel="001059C7">
          <w:rPr>
            <w:rFonts w:ascii="Calibri Light" w:hAnsi="Calibri Light" w:cs="Calibri Light"/>
            <w:lang w:val="nl-NL"/>
          </w:rPr>
          <w:delText>i</w:delText>
        </w:r>
      </w:del>
      <w:del w:id="1038" w:author="Mark Gremmen" w:date="2022-07-05T09:59:00Z">
        <w:r w:rsidRPr="43A2B355" w:rsidDel="001059C7">
          <w:rPr>
            <w:rFonts w:ascii="Calibri Light" w:hAnsi="Calibri Light" w:cs="Calibri Light"/>
            <w:lang w:val="nl-NL"/>
          </w:rPr>
          <w:delText>ntensief</w:delText>
        </w:r>
      </w:del>
      <w:r w:rsidRPr="43A2B355">
        <w:rPr>
          <w:rFonts w:ascii="Calibri Light" w:hAnsi="Calibri Light" w:cs="Calibri Light"/>
          <w:lang w:val="nl-NL"/>
        </w:rPr>
        <w:t>?</w:t>
      </w:r>
      <w:ins w:id="1039" w:author="Mark Gremmen" w:date="2022-07-27T10:49:00Z">
        <w:r w:rsidR="003D34E7">
          <w:rPr>
            <w:rFonts w:ascii="Calibri Light" w:hAnsi="Calibri Light" w:cs="Calibri Light"/>
            <w:lang w:val="nl-NL"/>
          </w:rPr>
          <w:t xml:space="preserve"> (zoals </w:t>
        </w:r>
      </w:ins>
      <w:ins w:id="1040" w:author="Mark Gremmen" w:date="2022-07-27T10:50:00Z">
        <w:r w:rsidR="003D34E7">
          <w:rPr>
            <w:rFonts w:ascii="Calibri Light" w:hAnsi="Calibri Light" w:cs="Calibri Light"/>
            <w:lang w:val="nl-NL"/>
          </w:rPr>
          <w:t>wandelen, fietsen</w:t>
        </w:r>
      </w:ins>
      <w:ins w:id="1041" w:author="Mark Gremmen" w:date="2022-07-27T10:51:00Z">
        <w:r w:rsidR="00AA7600">
          <w:rPr>
            <w:rFonts w:ascii="Calibri Light" w:hAnsi="Calibri Light" w:cs="Calibri Light"/>
            <w:lang w:val="nl-NL"/>
          </w:rPr>
          <w:t>, tuinieren</w:t>
        </w:r>
      </w:ins>
      <w:ins w:id="1042" w:author="Mark Gremmen" w:date="2022-07-27T10:50:00Z">
        <w:r w:rsidR="003D34E7">
          <w:rPr>
            <w:rFonts w:ascii="Calibri Light" w:hAnsi="Calibri Light" w:cs="Calibri Light"/>
            <w:lang w:val="nl-NL"/>
          </w:rPr>
          <w:t>)</w:t>
        </w:r>
      </w:ins>
    </w:p>
    <w:p w14:paraId="1A1ED6FE" w14:textId="6CD4E58B" w:rsidR="00224C4D" w:rsidRDefault="00224C4D">
      <w:pPr>
        <w:pStyle w:val="ListParagraph"/>
        <w:keepNext/>
        <w:numPr>
          <w:ilvl w:val="0"/>
          <w:numId w:val="5"/>
        </w:numPr>
        <w:rPr>
          <w:ins w:id="1043" w:author="Mark Gremmen" w:date="2022-07-27T10:50:00Z"/>
          <w:rFonts w:ascii="Calibri Light" w:hAnsi="Calibri Light" w:cs="Calibri Light"/>
          <w:lang w:val="nl-NL"/>
        </w:rPr>
      </w:pPr>
      <w:ins w:id="1044" w:author="Mark Gremmen" w:date="2022-07-27T10:50:00Z">
        <w:r>
          <w:rPr>
            <w:rFonts w:ascii="Calibri Light" w:hAnsi="Calibri Light" w:cs="Calibri Light"/>
            <w:lang w:val="nl-NL"/>
          </w:rPr>
          <w:t xml:space="preserve">meerdere </w:t>
        </w:r>
      </w:ins>
      <w:ins w:id="1045" w:author="Mark Gremmen" w:date="2022-08-05T08:57:00Z">
        <w:r w:rsidR="009673E5">
          <w:rPr>
            <w:rFonts w:ascii="Calibri Light" w:hAnsi="Calibri Light" w:cs="Calibri Light"/>
            <w:lang w:val="nl-NL"/>
          </w:rPr>
          <w:t>keren</w:t>
        </w:r>
      </w:ins>
      <w:ins w:id="1046" w:author="Mark Gremmen" w:date="2022-07-27T10:50:00Z">
        <w:r>
          <w:rPr>
            <w:rFonts w:ascii="Calibri Light" w:hAnsi="Calibri Light" w:cs="Calibri Light"/>
            <w:lang w:val="nl-NL"/>
          </w:rPr>
          <w:t xml:space="preserve"> per week</w:t>
        </w:r>
      </w:ins>
    </w:p>
    <w:p w14:paraId="572D1494" w14:textId="263528EE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1 </w:t>
      </w:r>
      <w:ins w:id="1047" w:author="Mark Gremmen" w:date="2022-08-05T08:57:00Z">
        <w:r w:rsidR="009673E5">
          <w:rPr>
            <w:rFonts w:ascii="Calibri Light" w:hAnsi="Calibri Light" w:cs="Calibri Light"/>
            <w:lang w:val="nl-NL"/>
          </w:rPr>
          <w:t>keer</w:t>
        </w:r>
      </w:ins>
      <w:del w:id="1048" w:author="Mark Gremmen" w:date="2022-08-05T08:57:00Z">
        <w:r w:rsidRPr="009A2F1D" w:rsidDel="009673E5">
          <w:rPr>
            <w:rFonts w:ascii="Calibri Light" w:hAnsi="Calibri Light" w:cs="Calibri Light"/>
            <w:lang w:val="nl-NL"/>
          </w:rPr>
          <w:delText>maal</w:delText>
        </w:r>
      </w:del>
      <w:r w:rsidRPr="009A2F1D">
        <w:rPr>
          <w:rFonts w:ascii="Calibri Light" w:hAnsi="Calibri Light" w:cs="Calibri Light"/>
          <w:lang w:val="nl-NL"/>
        </w:rPr>
        <w:t xml:space="preserve"> per week </w:t>
      </w:r>
      <w:del w:id="1049" w:author="Mark Gremmen" w:date="2022-07-27T10:50:00Z">
        <w:r w:rsidRPr="009A2F1D" w:rsidDel="00224C4D">
          <w:rPr>
            <w:rFonts w:ascii="Calibri Light" w:hAnsi="Calibri Light" w:cs="Calibri Light"/>
            <w:lang w:val="nl-NL"/>
          </w:rPr>
          <w:delText>(of vaker)</w:delText>
        </w:r>
      </w:del>
      <w:r w:rsidRPr="009A2F1D">
        <w:rPr>
          <w:rFonts w:ascii="Calibri Light" w:hAnsi="Calibri Light" w:cs="Calibri Light"/>
          <w:lang w:val="nl-NL"/>
        </w:rPr>
        <w:t xml:space="preserve"> </w:t>
      </w:r>
    </w:p>
    <w:p w14:paraId="777B5A4A" w14:textId="117932E0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  <w:proofErr w:type="spellStart"/>
      <w:ins w:id="1050" w:author="Mark Gremmen" w:date="2022-08-05T08:57:00Z">
        <w:r w:rsidR="009673E5">
          <w:rPr>
            <w:rFonts w:ascii="Calibri Light" w:hAnsi="Calibri Light" w:cs="Calibri Light"/>
          </w:rPr>
          <w:t>keer</w:t>
        </w:r>
      </w:ins>
      <w:proofErr w:type="spellEnd"/>
      <w:del w:id="1051" w:author="Mark Gremmen" w:date="2022-08-05T08:57:00Z">
        <w:r w:rsidRPr="009A2F1D" w:rsidDel="009673E5">
          <w:rPr>
            <w:rFonts w:ascii="Calibri Light" w:hAnsi="Calibri Light" w:cs="Calibri Light"/>
          </w:rPr>
          <w:delText>maal</w:delText>
        </w:r>
      </w:del>
      <w:r w:rsidRPr="009A2F1D">
        <w:rPr>
          <w:rFonts w:ascii="Calibri Light" w:hAnsi="Calibri Light" w:cs="Calibri Light"/>
        </w:rPr>
        <w:t xml:space="preserve"> per 2 </w:t>
      </w:r>
      <w:proofErr w:type="spellStart"/>
      <w:r w:rsidRPr="009A2F1D">
        <w:rPr>
          <w:rFonts w:ascii="Calibri Light" w:hAnsi="Calibri Light" w:cs="Calibri Light"/>
        </w:rPr>
        <w:t>weken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243B1A2" w14:textId="4A98ACE1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  <w:proofErr w:type="spellStart"/>
      <w:ins w:id="1052" w:author="Mark Gremmen" w:date="2022-08-05T08:57:00Z">
        <w:r w:rsidR="009673E5">
          <w:rPr>
            <w:rFonts w:ascii="Calibri Light" w:hAnsi="Calibri Light" w:cs="Calibri Light"/>
          </w:rPr>
          <w:t>keer</w:t>
        </w:r>
      </w:ins>
      <w:proofErr w:type="spellEnd"/>
      <w:del w:id="1053" w:author="Mark Gremmen" w:date="2022-08-05T08:57:00Z">
        <w:r w:rsidRPr="009A2F1D" w:rsidDel="009673E5">
          <w:rPr>
            <w:rFonts w:ascii="Calibri Light" w:hAnsi="Calibri Light" w:cs="Calibri Light"/>
          </w:rPr>
          <w:delText>maal</w:delText>
        </w:r>
      </w:del>
      <w:r w:rsidRPr="009A2F1D">
        <w:rPr>
          <w:rFonts w:ascii="Calibri Light" w:hAnsi="Calibri Light" w:cs="Calibri Light"/>
        </w:rPr>
        <w:t xml:space="preserve"> per </w:t>
      </w:r>
      <w:proofErr w:type="spellStart"/>
      <w:r w:rsidRPr="009A2F1D">
        <w:rPr>
          <w:rFonts w:ascii="Calibri Light" w:hAnsi="Calibri Light" w:cs="Calibri Light"/>
        </w:rPr>
        <w:t>maand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0A026B4C" w14:textId="30B9BA6F" w:rsidR="00D93DAA" w:rsidRPr="009A2F1D" w:rsidDel="00DE7306" w:rsidRDefault="001059C7">
      <w:pPr>
        <w:pStyle w:val="ListParagraph"/>
        <w:keepNext/>
        <w:numPr>
          <w:ilvl w:val="0"/>
          <w:numId w:val="5"/>
        </w:numPr>
        <w:rPr>
          <w:del w:id="1054" w:author="Mark Gremmen" w:date="2022-07-27T10:51:00Z"/>
          <w:rFonts w:ascii="Calibri Light" w:hAnsi="Calibri Light" w:cs="Calibri Light"/>
        </w:rPr>
      </w:pPr>
      <w:del w:id="1055" w:author="Mark Gremmen" w:date="2022-07-27T10:51:00Z">
        <w:r w:rsidRPr="009A2F1D" w:rsidDel="00DE7306">
          <w:rPr>
            <w:rFonts w:ascii="Calibri Light" w:hAnsi="Calibri Light" w:cs="Calibri Light"/>
          </w:rPr>
          <w:delText xml:space="preserve">wel eens </w:delText>
        </w:r>
      </w:del>
    </w:p>
    <w:p w14:paraId="19DAF51D" w14:textId="3363510A" w:rsidR="00D93DAA" w:rsidRPr="009A2F1D" w:rsidRDefault="00DE7306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056" w:author="Mark Gremmen" w:date="2022-07-27T10:51:00Z">
        <w:r>
          <w:rPr>
            <w:rFonts w:ascii="Calibri Light" w:hAnsi="Calibri Light" w:cs="Calibri Light"/>
          </w:rPr>
          <w:t>(</w:t>
        </w:r>
      </w:ins>
      <w:proofErr w:type="spellStart"/>
      <w:ins w:id="1057" w:author="Mark Gremmen" w:date="2022-07-28T13:53:00Z">
        <w:r w:rsidR="00C141EF">
          <w:rPr>
            <w:rFonts w:ascii="Calibri Light" w:hAnsi="Calibri Light" w:cs="Calibri Light"/>
          </w:rPr>
          <w:t>bijna</w:t>
        </w:r>
      </w:ins>
      <w:proofErr w:type="spellEnd"/>
      <w:ins w:id="1058" w:author="Mark Gremmen" w:date="2022-07-27T10:51:00Z">
        <w:r>
          <w:rPr>
            <w:rFonts w:ascii="Calibri Light" w:hAnsi="Calibri Light" w:cs="Calibri Light"/>
          </w:rPr>
          <w:t xml:space="preserve">) </w:t>
        </w:r>
      </w:ins>
      <w:r w:rsidR="001059C7" w:rsidRPr="009A2F1D">
        <w:rPr>
          <w:rFonts w:ascii="Calibri Light" w:hAnsi="Calibri Light" w:cs="Calibri Light"/>
        </w:rPr>
        <w:t xml:space="preserve">nooit </w:t>
      </w:r>
    </w:p>
    <w:p w14:paraId="7FFA1D57" w14:textId="77777777" w:rsidR="00D93DAA" w:rsidRPr="009A2F1D" w:rsidRDefault="00D93DAA">
      <w:pPr>
        <w:rPr>
          <w:rFonts w:ascii="Calibri Light" w:hAnsi="Calibri Light" w:cs="Calibri Light"/>
        </w:rPr>
      </w:pPr>
    </w:p>
    <w:p w14:paraId="3944A192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8F72766" w14:textId="77777777" w:rsidR="00D93DAA" w:rsidRPr="009A2F1D" w:rsidRDefault="00D93DAA">
      <w:pPr>
        <w:rPr>
          <w:rFonts w:ascii="Calibri Light" w:hAnsi="Calibri Light" w:cs="Calibri Light"/>
        </w:rPr>
      </w:pPr>
    </w:p>
    <w:p w14:paraId="5CAF20DC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886C65">
        <w:rPr>
          <w:rFonts w:ascii="Calibri Light" w:hAnsi="Calibri Light" w:cs="Calibri Light"/>
          <w:b/>
          <w:bCs/>
          <w:lang w:val="nl-NL"/>
        </w:rPr>
        <w:t>zw05</w:t>
      </w:r>
      <w:r w:rsidRPr="009A2F1D">
        <w:rPr>
          <w:rFonts w:ascii="Calibri Light" w:hAnsi="Calibri Light" w:cs="Calibri Light"/>
          <w:lang w:val="nl-NL"/>
        </w:rPr>
        <w:t xml:space="preserve"> In welke van onderstaande verenigingen bent u de afgelopen 12 maanden actief geweest?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</w:rPr>
        <w:t>(</w:t>
      </w:r>
      <w:proofErr w:type="spellStart"/>
      <w:r w:rsidRPr="009A2F1D">
        <w:rPr>
          <w:rFonts w:ascii="Calibri Light" w:hAnsi="Calibri Light" w:cs="Calibri Light"/>
        </w:rPr>
        <w:t>meerdere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antwoorden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mogelijk</w:t>
      </w:r>
      <w:proofErr w:type="spellEnd"/>
      <w:r w:rsidRPr="009A2F1D">
        <w:rPr>
          <w:rFonts w:ascii="Calibri Light" w:hAnsi="Calibri Light" w:cs="Calibri Light"/>
        </w:rPr>
        <w:t>)</w:t>
      </w:r>
    </w:p>
    <w:p w14:paraId="458C8997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sportvereniging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3B872E63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gezelligheidsvereniging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C0B5F36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religieuze</w:t>
      </w:r>
      <w:proofErr w:type="spellEnd"/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maatschappelijke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vereniging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14:paraId="6B506CE3" w14:textId="711C8B6C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culturele vereniging (</w:t>
      </w:r>
      <w:ins w:id="1059" w:author="Mark Gremmen" w:date="2022-05-31T08:29:00Z">
        <w:r w:rsidR="009A05B5">
          <w:rPr>
            <w:rFonts w:ascii="Calibri Light" w:hAnsi="Calibri Light" w:cs="Calibri Light"/>
            <w:lang w:val="nl-NL"/>
          </w:rPr>
          <w:t>zoals</w:t>
        </w:r>
      </w:ins>
      <w:del w:id="1060" w:author="Mark Gremmen" w:date="2022-05-31T08:29:00Z">
        <w:r w:rsidRPr="009A2F1D" w:rsidDel="009A05B5">
          <w:rPr>
            <w:rFonts w:ascii="Calibri Light" w:hAnsi="Calibri Light" w:cs="Calibri Light"/>
            <w:lang w:val="nl-NL"/>
          </w:rPr>
          <w:delText>o.m.</w:delText>
        </w:r>
      </w:del>
      <w:r w:rsidRPr="009A2F1D">
        <w:rPr>
          <w:rFonts w:ascii="Calibri Light" w:hAnsi="Calibri Light" w:cs="Calibri Light"/>
          <w:lang w:val="nl-NL"/>
        </w:rPr>
        <w:t xml:space="preserve"> toneel, muziek)  </w:t>
      </w:r>
    </w:p>
    <w:p w14:paraId="076E2B3E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overige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vrijetijds</w:t>
      </w:r>
      <w:proofErr w:type="spellEnd"/>
      <w:r w:rsidRPr="009A2F1D">
        <w:rPr>
          <w:rFonts w:ascii="Calibri Light" w:hAnsi="Calibri Light" w:cs="Calibri Light"/>
        </w:rPr>
        <w:t>)</w:t>
      </w:r>
      <w:proofErr w:type="spellStart"/>
      <w:r w:rsidRPr="009A2F1D">
        <w:rPr>
          <w:rFonts w:ascii="Calibri Light" w:hAnsi="Calibri Light" w:cs="Calibri Light"/>
        </w:rPr>
        <w:t>vereniging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287D96DB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ik ben </w:t>
      </w:r>
      <w:r w:rsidRPr="005557F3">
        <w:rPr>
          <w:rFonts w:ascii="Calibri Light" w:hAnsi="Calibri Light" w:cs="Calibri Light"/>
          <w:b/>
          <w:bCs/>
          <w:lang w:val="nl-NL"/>
        </w:rPr>
        <w:t>niet</w:t>
      </w:r>
      <w:r w:rsidRPr="009A2F1D">
        <w:rPr>
          <w:rFonts w:ascii="Calibri Light" w:hAnsi="Calibri Light" w:cs="Calibri Light"/>
          <w:lang w:val="nl-NL"/>
        </w:rPr>
        <w:t xml:space="preserve"> actief (geweest) in het verenigingsleven </w:t>
      </w:r>
    </w:p>
    <w:p w14:paraId="7511254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DCFE6D7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BD79C0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8A5F50" w14:textId="31A9B335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lastRenderedPageBreak/>
        <w:t>zw06</w:t>
      </w:r>
      <w:r w:rsidRPr="2CCE4FB4">
        <w:rPr>
          <w:rFonts w:ascii="Calibri Light" w:hAnsi="Calibri Light" w:cs="Calibri Light"/>
          <w:lang w:val="nl-NL"/>
        </w:rPr>
        <w:t xml:space="preserve">  </w:t>
      </w:r>
      <w:ins w:id="1061" w:author="Mark Gremmen" w:date="2022-07-26T14:33:00Z">
        <w:r w:rsidRPr="2CCE4FB4">
          <w:rPr>
            <w:rFonts w:ascii="Calibri Light" w:hAnsi="Calibri Light" w:cs="Calibri Light"/>
            <w:lang w:val="nl-NL"/>
          </w:rPr>
          <w:t>H</w:t>
        </w:r>
      </w:ins>
      <w:ins w:id="1062" w:author="Mark Gremmen" w:date="2022-08-04T06:57:00Z">
        <w:r w:rsidRPr="2CCE4FB4">
          <w:rPr>
            <w:rFonts w:ascii="Calibri Light" w:hAnsi="Calibri Light" w:cs="Calibri Light"/>
            <w:lang w:val="nl-NL"/>
          </w:rPr>
          <w:t xml:space="preserve">oe vaak </w:t>
        </w:r>
      </w:ins>
      <w:del w:id="1063" w:author="Mark Gremmen" w:date="2022-07-26T14:33:00Z">
        <w:r w:rsidRPr="2CCE4FB4" w:rsidDel="001059C7">
          <w:rPr>
            <w:rFonts w:ascii="Calibri Light" w:hAnsi="Calibri Light" w:cs="Calibri Light"/>
            <w:lang w:val="nl-NL"/>
          </w:rPr>
          <w:delText>In welke mate h</w:delText>
        </w:r>
      </w:del>
      <w:ins w:id="1064" w:author="Mark Gremmen" w:date="2022-08-04T06:57:00Z">
        <w:r w:rsidR="001059C7" w:rsidRPr="2CCE4FB4">
          <w:rPr>
            <w:rFonts w:ascii="Calibri Light" w:hAnsi="Calibri Light" w:cs="Calibri Light"/>
            <w:lang w:val="nl-NL"/>
          </w:rPr>
          <w:t>h</w:t>
        </w:r>
      </w:ins>
      <w:r w:rsidRPr="2CCE4FB4">
        <w:rPr>
          <w:rFonts w:ascii="Calibri Light" w:hAnsi="Calibri Light" w:cs="Calibri Light"/>
          <w:lang w:val="nl-NL"/>
        </w:rPr>
        <w:t>eeft u zich de afgelopen 12 maanden ingezet voor anderen en / of maatschappelijke doelen</w:t>
      </w:r>
      <w:ins w:id="1065" w:author="Mark Gremmen" w:date="2022-08-04T06:57:00Z">
        <w:r w:rsidRPr="2CCE4FB4">
          <w:rPr>
            <w:rFonts w:ascii="Calibri Light" w:hAnsi="Calibri Light" w:cs="Calibri Light"/>
            <w:lang w:val="nl-NL"/>
          </w:rPr>
          <w:t>?</w:t>
        </w:r>
      </w:ins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75"/>
        <w:gridCol w:w="2320"/>
        <w:gridCol w:w="2334"/>
        <w:gridCol w:w="2331"/>
      </w:tblGrid>
      <w:tr w:rsidR="00D93DAA" w:rsidRPr="009A2F1D" w14:paraId="06593F00" w14:textId="77777777" w:rsidTr="2CCE4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C774992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574E20C8" w14:textId="65FB6B2F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del w:id="1066" w:author="Mark Gremmen" w:date="2022-05-31T08:35:00Z">
              <w:r w:rsidRPr="2CCE4FB4" w:rsidDel="001059C7">
                <w:rPr>
                  <w:rFonts w:ascii="Calibri Light" w:hAnsi="Calibri Light" w:cs="Calibri Light"/>
                </w:rPr>
                <w:delText>intensief</w:delText>
              </w:r>
            </w:del>
            <w:ins w:id="1067" w:author="Mark Gremmen" w:date="2022-07-26T14:33:00Z">
              <w:del w:id="1068" w:author="Mark Gremmen" w:date="2022-08-04T06:58:00Z">
                <w:r w:rsidRPr="2CCE4FB4" w:rsidDel="72B20FF3">
                  <w:rPr>
                    <w:rFonts w:ascii="Calibri Light" w:hAnsi="Calibri Light" w:cs="Calibri Light"/>
                  </w:rPr>
                  <w:delText xml:space="preserve">ja, </w:delText>
                </w:r>
              </w:del>
            </w:ins>
            <w:proofErr w:type="spellStart"/>
            <w:ins w:id="1069" w:author="Mark Gremmen" w:date="2022-05-31T08:35:00Z">
              <w:r w:rsidR="111E08C0" w:rsidRPr="2CCE4FB4">
                <w:rPr>
                  <w:rFonts w:ascii="Calibri Light" w:hAnsi="Calibri Light" w:cs="Calibri Light"/>
                </w:rPr>
                <w:t>vaak</w:t>
              </w:r>
            </w:ins>
            <w:proofErr w:type="spellEnd"/>
          </w:p>
        </w:tc>
        <w:tc>
          <w:tcPr>
            <w:tcW w:w="2394" w:type="dxa"/>
          </w:tcPr>
          <w:p w14:paraId="6B4C8214" w14:textId="71D67132" w:rsidR="00D93DAA" w:rsidRPr="009A2F1D" w:rsidRDefault="00074D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del w:id="1070" w:author="Mark Gremmen" w:date="2022-05-31T08:35:00Z">
              <w:r w:rsidRPr="2CCE4FB4" w:rsidDel="0A4FE41F">
                <w:rPr>
                  <w:rFonts w:ascii="Calibri Light" w:hAnsi="Calibri Light" w:cs="Calibri Light"/>
                </w:rPr>
                <w:delText>Incidenteel</w:delText>
              </w:r>
            </w:del>
            <w:ins w:id="1071" w:author="Mark Gremmen" w:date="2022-07-26T14:33:00Z">
              <w:del w:id="1072" w:author="Mark Gremmen" w:date="2022-08-04T06:58:00Z">
                <w:r w:rsidRPr="2CCE4FB4" w:rsidDel="72B20FF3">
                  <w:rPr>
                    <w:rFonts w:ascii="Calibri Light" w:hAnsi="Calibri Light" w:cs="Calibri Light"/>
                  </w:rPr>
                  <w:delText xml:space="preserve">ja, </w:delText>
                </w:r>
              </w:del>
            </w:ins>
            <w:proofErr w:type="spellStart"/>
            <w:ins w:id="1073" w:author="Mark Gremmen" w:date="2022-05-31T08:35:00Z">
              <w:r w:rsidR="111E08C0" w:rsidRPr="2CCE4FB4">
                <w:rPr>
                  <w:rFonts w:ascii="Calibri Light" w:hAnsi="Calibri Light" w:cs="Calibri Light"/>
                </w:rPr>
                <w:t>af</w:t>
              </w:r>
              <w:proofErr w:type="spellEnd"/>
              <w:r w:rsidR="111E08C0" w:rsidRPr="2CCE4FB4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="111E08C0" w:rsidRPr="2CCE4FB4">
                <w:rPr>
                  <w:rFonts w:ascii="Calibri Light" w:hAnsi="Calibri Light" w:cs="Calibri Light"/>
                </w:rPr>
                <w:t>en</w:t>
              </w:r>
              <w:proofErr w:type="spellEnd"/>
              <w:r w:rsidR="111E08C0" w:rsidRPr="2CCE4FB4">
                <w:rPr>
                  <w:rFonts w:ascii="Calibri Light" w:hAnsi="Calibri Light" w:cs="Calibri Light"/>
                </w:rPr>
                <w:t xml:space="preserve"> toe</w:t>
              </w:r>
            </w:ins>
            <w:del w:id="1074" w:author="Mark Gremmen" w:date="2022-05-31T08:35:00Z">
              <w:r w:rsidRPr="2CCE4FB4" w:rsidDel="0A4FE41F">
                <w:rPr>
                  <w:rFonts w:ascii="Calibri Light" w:hAnsi="Calibri Light" w:cs="Calibri Light"/>
                </w:rPr>
                <w:delText xml:space="preserve"> </w:delText>
              </w:r>
            </w:del>
          </w:p>
        </w:tc>
        <w:tc>
          <w:tcPr>
            <w:tcW w:w="2394" w:type="dxa"/>
          </w:tcPr>
          <w:p w14:paraId="712728E8" w14:textId="635C5400" w:rsidR="00D93DAA" w:rsidRPr="009A2F1D" w:rsidRDefault="4EAF3A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del w:id="1075" w:author="Mark Gremmen" w:date="2022-08-04T06:58:00Z">
              <w:r w:rsidRPr="2CCE4FB4" w:rsidDel="111E08C0">
                <w:rPr>
                  <w:rFonts w:ascii="Calibri Light" w:hAnsi="Calibri Light" w:cs="Calibri Light"/>
                </w:rPr>
                <w:delText xml:space="preserve">nee, </w:delText>
              </w:r>
            </w:del>
            <w:r w:rsidR="72B20FF3" w:rsidRPr="2CCE4FB4">
              <w:rPr>
                <w:rFonts w:ascii="Calibri Light" w:hAnsi="Calibri Light" w:cs="Calibri Light"/>
              </w:rPr>
              <w:t>(</w:t>
            </w:r>
            <w:proofErr w:type="spellStart"/>
            <w:ins w:id="1076" w:author="Mark Gremmen" w:date="2022-07-28T13:53:00Z">
              <w:r w:rsidR="00C141EF" w:rsidRPr="2CCE4FB4">
                <w:rPr>
                  <w:rFonts w:ascii="Calibri Light" w:hAnsi="Calibri Light" w:cs="Calibri Light"/>
                </w:rPr>
                <w:t>bijna</w:t>
              </w:r>
            </w:ins>
            <w:proofErr w:type="spellEnd"/>
            <w:del w:id="1077" w:author="Mark Gremmen" w:date="2022-07-28T13:53:00Z">
              <w:r w:rsidRPr="2CCE4FB4" w:rsidDel="72B20FF3">
                <w:rPr>
                  <w:rFonts w:ascii="Calibri Light" w:hAnsi="Calibri Light" w:cs="Calibri Light"/>
                </w:rPr>
                <w:delText>vrijwel</w:delText>
              </w:r>
            </w:del>
            <w:r w:rsidR="72B20FF3" w:rsidRPr="2CCE4FB4">
              <w:rPr>
                <w:rFonts w:ascii="Calibri Light" w:hAnsi="Calibri Light" w:cs="Calibri Light"/>
              </w:rPr>
              <w:t xml:space="preserve">) </w:t>
            </w:r>
            <w:proofErr w:type="spellStart"/>
            <w:r w:rsidR="72B20FF3" w:rsidRPr="2CCE4FB4">
              <w:rPr>
                <w:rFonts w:ascii="Calibri Light" w:hAnsi="Calibri Light" w:cs="Calibri Light"/>
              </w:rPr>
              <w:t>n</w:t>
            </w:r>
            <w:del w:id="1078" w:author="Mark Gremmen" w:date="2022-05-31T08:35:00Z">
              <w:r w:rsidRPr="2CCE4FB4" w:rsidDel="0A4FE41F">
                <w:rPr>
                  <w:rFonts w:ascii="Calibri Light" w:hAnsi="Calibri Light" w:cs="Calibri Light"/>
                </w:rPr>
                <w:delText>oo</w:delText>
              </w:r>
            </w:del>
            <w:r w:rsidR="72B20FF3" w:rsidRPr="2CCE4FB4">
              <w:rPr>
                <w:rFonts w:ascii="Calibri Light" w:hAnsi="Calibri Light" w:cs="Calibri Light"/>
              </w:rPr>
              <w:t>i</w:t>
            </w:r>
            <w:ins w:id="1079" w:author="Mark Gremmen" w:date="2022-05-31T08:35:00Z">
              <w:r w:rsidR="111E08C0" w:rsidRPr="2CCE4FB4">
                <w:rPr>
                  <w:rFonts w:ascii="Calibri Light" w:hAnsi="Calibri Light" w:cs="Calibri Light"/>
                </w:rPr>
                <w:t>e</w:t>
              </w:r>
            </w:ins>
            <w:r w:rsidR="72B20FF3" w:rsidRPr="2CCE4FB4">
              <w:rPr>
                <w:rFonts w:ascii="Calibri Light" w:hAnsi="Calibri Light" w:cs="Calibri Light"/>
              </w:rPr>
              <w:t>t</w:t>
            </w:r>
            <w:proofErr w:type="spellEnd"/>
          </w:p>
        </w:tc>
      </w:tr>
      <w:tr w:rsidR="00D93DAA" w:rsidRPr="002B7E44" w14:paraId="6934A002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8D29A13" w14:textId="33C76F52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43A2B355">
              <w:rPr>
                <w:rFonts w:ascii="Calibri Light" w:hAnsi="Calibri Light" w:cs="Calibri Light"/>
                <w:lang w:val="nl-NL"/>
              </w:rPr>
              <w:t xml:space="preserve">zorg aan een </w:t>
            </w:r>
            <w:del w:id="1080" w:author="Mark Gremmen" w:date="2022-07-05T09:55:00Z">
              <w:r w:rsidRPr="43A2B355" w:rsidDel="001059C7">
                <w:rPr>
                  <w:rFonts w:ascii="Calibri Light" w:hAnsi="Calibri Light" w:cs="Calibri Light"/>
                  <w:lang w:val="nl-NL"/>
                </w:rPr>
                <w:delText>hulpbehoevende</w:delText>
              </w:r>
            </w:del>
            <w:r w:rsidRPr="43A2B355">
              <w:rPr>
                <w:rFonts w:ascii="Calibri Light" w:hAnsi="Calibri Light" w:cs="Calibri Light"/>
                <w:lang w:val="nl-NL"/>
              </w:rPr>
              <w:t xml:space="preserve"> </w:t>
            </w:r>
            <w:del w:id="1081" w:author="Mark Gremmen" w:date="2022-07-28T10:59:00Z">
              <w:r w:rsidRPr="43A2B355">
                <w:rPr>
                  <w:rFonts w:ascii="Calibri Light" w:hAnsi="Calibri Light" w:cs="Calibri Light"/>
                  <w:lang w:val="nl-NL"/>
                </w:rPr>
                <w:delText>naaste</w:delText>
              </w:r>
            </w:del>
            <w:ins w:id="1082" w:author="Mark Gremmen" w:date="2022-07-05T11:37:00Z">
              <w:r w:rsidRPr="78A7358E">
                <w:rPr>
                  <w:rFonts w:ascii="Calibri Light" w:hAnsi="Calibri Light" w:cs="Calibri Light"/>
                  <w:lang w:val="nl-NL"/>
                </w:rPr>
                <w:t>familielid</w:t>
              </w:r>
              <w:r w:rsidRPr="43A2B355">
                <w:rPr>
                  <w:rFonts w:ascii="Calibri Light" w:hAnsi="Calibri Light" w:cs="Calibri Light"/>
                  <w:lang w:val="nl-NL"/>
                </w:rPr>
                <w:t>, vriend of kennis</w:t>
              </w:r>
            </w:ins>
            <w:ins w:id="1083" w:author="Mark Gremmen" w:date="2022-07-05T09:55:00Z">
              <w:r w:rsidRPr="43A2B355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r w:rsidRPr="43A2B355">
              <w:rPr>
                <w:rFonts w:ascii="Calibri Light" w:hAnsi="Calibri Light" w:cs="Calibri Light"/>
                <w:lang w:val="nl-NL"/>
              </w:rPr>
              <w:t xml:space="preserve"> (mantelzorg) </w:t>
            </w:r>
          </w:p>
        </w:tc>
        <w:tc>
          <w:tcPr>
            <w:tcW w:w="2394" w:type="dxa"/>
          </w:tcPr>
          <w:p w14:paraId="326D91C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307E9F6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04B685B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9A2F1D" w14:paraId="5C3E9510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2EB6776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hulp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aan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buren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2394" w:type="dxa"/>
          </w:tcPr>
          <w:p w14:paraId="3BECE19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099697B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71476D7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2B7E44" w14:paraId="360E34EC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7E98151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aandacht voor buren in een zorgwekkende situatie (eenzaamheid, zelfverwaarlozing of andere probleemsituatie)        </w:t>
            </w:r>
          </w:p>
        </w:tc>
        <w:tc>
          <w:tcPr>
            <w:tcW w:w="2394" w:type="dxa"/>
          </w:tcPr>
          <w:p w14:paraId="0412FFF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67F2135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4CDC2F4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9A2F1D" w14:paraId="623AED7F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A1106D1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vrijwilligerswerk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2394" w:type="dxa"/>
          </w:tcPr>
          <w:p w14:paraId="5A3F6BE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4E1B269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02A3D54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09B60B04" w14:textId="77777777" w:rsidR="00D93DAA" w:rsidRPr="009A2F1D" w:rsidRDefault="00D93DAA">
      <w:pPr>
        <w:rPr>
          <w:rFonts w:ascii="Calibri Light" w:hAnsi="Calibri Light" w:cs="Calibri Light"/>
        </w:rPr>
      </w:pPr>
    </w:p>
    <w:p w14:paraId="4E533148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27D155D2" w14:textId="77777777" w:rsidR="00D93DAA" w:rsidRPr="009A2F1D" w:rsidRDefault="00D93DAA">
      <w:pPr>
        <w:rPr>
          <w:rFonts w:ascii="Calibri Light" w:hAnsi="Calibri Light" w:cs="Calibri Light"/>
        </w:rPr>
      </w:pPr>
    </w:p>
    <w:p w14:paraId="076F1AB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C6087FE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65EC8">
        <w:rPr>
          <w:rFonts w:ascii="Calibri Light" w:hAnsi="Calibri Light" w:cs="Calibri Light"/>
          <w:b/>
          <w:bCs/>
          <w:lang w:val="nl-NL"/>
        </w:rPr>
        <w:t>zw07</w:t>
      </w:r>
      <w:r w:rsidRPr="009A2F1D">
        <w:rPr>
          <w:rFonts w:ascii="Calibri Light" w:hAnsi="Calibri Light" w:cs="Calibri Light"/>
          <w:lang w:val="nl-NL"/>
        </w:rPr>
        <w:t xml:space="preserve"> Wilt u in de nabije toekomst vrijwilligerswerk (blijven) doen?</w:t>
      </w:r>
    </w:p>
    <w:p w14:paraId="2E4DE6E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zeker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7D9F03C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misschien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5860D26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  </w:t>
      </w:r>
    </w:p>
    <w:p w14:paraId="157526B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A5B1E23" w14:textId="77777777" w:rsidR="00D93DAA" w:rsidRPr="009A2F1D" w:rsidRDefault="00D93DAA">
      <w:pPr>
        <w:rPr>
          <w:rFonts w:ascii="Calibri Light" w:hAnsi="Calibri Light" w:cs="Calibri Light"/>
        </w:rPr>
      </w:pPr>
    </w:p>
    <w:p w14:paraId="249FEE85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5172F87D" w14:textId="77777777" w:rsidR="00D93DAA" w:rsidRPr="009A2F1D" w:rsidRDefault="00D93DAA">
      <w:pPr>
        <w:rPr>
          <w:rFonts w:ascii="Calibri Light" w:hAnsi="Calibri Light" w:cs="Calibri Light"/>
        </w:rPr>
      </w:pPr>
    </w:p>
    <w:p w14:paraId="42B3A30F" w14:textId="77777777" w:rsidR="00D93DAA" w:rsidRPr="00741903" w:rsidRDefault="001059C7">
      <w:pPr>
        <w:keepNext/>
        <w:rPr>
          <w:rFonts w:ascii="Calibri Light" w:hAnsi="Calibri Light" w:cs="Calibri Light"/>
          <w:lang w:val="nl-NL"/>
        </w:rPr>
      </w:pPr>
      <w:r w:rsidRPr="00467181">
        <w:rPr>
          <w:rFonts w:ascii="Calibri Light" w:hAnsi="Calibri Light" w:cs="Calibri Light"/>
          <w:b/>
          <w:bCs/>
          <w:lang w:val="nl-NL"/>
        </w:rPr>
        <w:lastRenderedPageBreak/>
        <w:t>zw08</w:t>
      </w:r>
      <w:r w:rsidRPr="009A2F1D">
        <w:rPr>
          <w:rFonts w:ascii="Calibri Light" w:hAnsi="Calibri Light" w:cs="Calibri Light"/>
          <w:lang w:val="nl-NL"/>
        </w:rPr>
        <w:t xml:space="preserve"> [OPTIONEEL] Wat is de reden om geen vrijwilligerswerk te doen?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741903">
        <w:rPr>
          <w:rFonts w:ascii="Calibri Light" w:hAnsi="Calibri Light" w:cs="Calibri Light"/>
          <w:lang w:val="nl-NL"/>
        </w:rPr>
        <w:t>(meerdere antwoorden mogelijk)</w:t>
      </w:r>
    </w:p>
    <w:p w14:paraId="4FBAE10B" w14:textId="77777777" w:rsidR="003D436E" w:rsidRDefault="001059C7">
      <w:pPr>
        <w:pStyle w:val="ListParagraph"/>
        <w:keepNext/>
        <w:numPr>
          <w:ilvl w:val="0"/>
          <w:numId w:val="3"/>
        </w:numPr>
        <w:rPr>
          <w:ins w:id="1084" w:author="Mark Gremmen" w:date="2022-06-01T10:38:00Z"/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interesse/</w:t>
      </w:r>
      <w:proofErr w:type="spellStart"/>
      <w:r w:rsidRPr="009A2F1D">
        <w:rPr>
          <w:rFonts w:ascii="Calibri Light" w:hAnsi="Calibri Light" w:cs="Calibri Light"/>
        </w:rPr>
        <w:t>behoefte</w:t>
      </w:r>
      <w:proofErr w:type="spellEnd"/>
    </w:p>
    <w:p w14:paraId="112AD394" w14:textId="77777777" w:rsidR="003D436E" w:rsidRPr="00E61F33" w:rsidRDefault="001059C7" w:rsidP="003D436E">
      <w:pPr>
        <w:pStyle w:val="ListParagraph"/>
        <w:keepNext/>
        <w:numPr>
          <w:ilvl w:val="0"/>
          <w:numId w:val="3"/>
        </w:numPr>
        <w:rPr>
          <w:ins w:id="1085" w:author="Mark Gremmen" w:date="2022-06-01T10:38:00Z"/>
          <w:rFonts w:ascii="Calibri Light" w:hAnsi="Calibri Light" w:cs="Calibri Light"/>
          <w:lang w:val="nl-NL"/>
        </w:rPr>
      </w:pPr>
      <w:r w:rsidRPr="005557F3">
        <w:rPr>
          <w:rFonts w:ascii="Calibri Light" w:hAnsi="Calibri Light" w:cs="Calibri Light"/>
          <w:lang w:val="nl-NL"/>
        </w:rPr>
        <w:t xml:space="preserve"> </w:t>
      </w:r>
      <w:del w:id="1086" w:author="Mark Gremmen" w:date="2022-07-28T11:02:00Z">
        <w:r w:rsidRPr="005557F3">
          <w:rPr>
            <w:rFonts w:ascii="Calibri Light" w:hAnsi="Calibri Light" w:cs="Calibri Light"/>
            <w:lang w:val="nl-NL"/>
          </w:rPr>
          <w:delText xml:space="preserve">  </w:delText>
        </w:r>
      </w:del>
      <w:ins w:id="1087" w:author="Mark Gremmen" w:date="2022-06-01T10:38:00Z">
        <w:r w:rsidR="003D436E" w:rsidRPr="00E61F33">
          <w:rPr>
            <w:rFonts w:ascii="Calibri Light" w:hAnsi="Calibri Light" w:cs="Calibri Light"/>
            <w:lang w:val="nl-NL"/>
          </w:rPr>
          <w:t xml:space="preserve">ik wil niet ergens aan vast zitten  </w:t>
        </w:r>
      </w:ins>
    </w:p>
    <w:p w14:paraId="00835384" w14:textId="330382D9" w:rsidR="00D93DAA" w:rsidRPr="005557F3" w:rsidRDefault="00D93DAA" w:rsidP="005557F3">
      <w:pPr>
        <w:keepNext/>
        <w:spacing w:before="120" w:line="240" w:lineRule="auto"/>
        <w:ind w:left="360"/>
        <w:rPr>
          <w:rFonts w:ascii="Calibri Light" w:hAnsi="Calibri Light" w:cs="Calibri Light"/>
          <w:lang w:val="nl-NL"/>
        </w:rPr>
      </w:pPr>
    </w:p>
    <w:p w14:paraId="492792FE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tijdsgebrek/te druk (vanwege baan, zorgtaak of andere prioriteiten)  </w:t>
      </w:r>
    </w:p>
    <w:p w14:paraId="591F8111" w14:textId="77777777" w:rsidR="007933AD" w:rsidRDefault="001059C7">
      <w:pPr>
        <w:pStyle w:val="ListParagraph"/>
        <w:keepNext/>
        <w:numPr>
          <w:ilvl w:val="0"/>
          <w:numId w:val="3"/>
        </w:numPr>
        <w:rPr>
          <w:ins w:id="1088" w:author="Mark Gremmen" w:date="2022-05-31T08:36:00Z"/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gezondheid</w:t>
      </w:r>
      <w:proofErr w:type="spellEnd"/>
    </w:p>
    <w:p w14:paraId="0E3F0247" w14:textId="6C294DC9" w:rsidR="00D93DAA" w:rsidRPr="005557F3" w:rsidDel="003D436E" w:rsidRDefault="001059C7" w:rsidP="005557F3">
      <w:pPr>
        <w:keepNext/>
        <w:spacing w:before="120" w:line="240" w:lineRule="auto"/>
        <w:ind w:left="360"/>
        <w:rPr>
          <w:del w:id="1089" w:author="Mark Gremmen" w:date="2022-06-01T10:38:00Z"/>
          <w:rFonts w:ascii="Calibri Light" w:hAnsi="Calibri Light" w:cs="Calibri Light"/>
          <w:lang w:val="nl-NL"/>
        </w:rPr>
      </w:pPr>
      <w:del w:id="1090" w:author="Mark Gremmen" w:date="2022-06-01T10:38:00Z">
        <w:r w:rsidRPr="005557F3" w:rsidDel="001059C7">
          <w:rPr>
            <w:rFonts w:ascii="Calibri Light" w:hAnsi="Calibri Light" w:cs="Calibri Light"/>
            <w:lang w:val="nl-NL"/>
          </w:rPr>
          <w:delText xml:space="preserve">  </w:delText>
        </w:r>
      </w:del>
    </w:p>
    <w:p w14:paraId="2247213B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weet niet wat voor vrijwilligerswerk ik kan doen  </w:t>
      </w:r>
    </w:p>
    <w:p w14:paraId="1DD29A32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weet niet hoe ik aan vrijwilligerswerk kan komen   </w:t>
      </w:r>
    </w:p>
    <w:p w14:paraId="337227C3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kan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geschikt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vrijwilligerswerk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vinden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3D6C3523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, </w:t>
      </w:r>
      <w:proofErr w:type="spellStart"/>
      <w:r w:rsidRPr="009A2F1D">
        <w:rPr>
          <w:rFonts w:ascii="Calibri Light" w:hAnsi="Calibri Light" w:cs="Calibri Light"/>
        </w:rPr>
        <w:t>namelijk</w:t>
      </w:r>
      <w:proofErr w:type="spellEnd"/>
      <w:r w:rsidRPr="009A2F1D">
        <w:rPr>
          <w:rFonts w:ascii="Calibri Light" w:hAnsi="Calibri Light" w:cs="Calibri Light"/>
        </w:rPr>
        <w:t xml:space="preserve"> ________________________________________________</w:t>
      </w:r>
    </w:p>
    <w:p w14:paraId="7B3F5C9F" w14:textId="75892BEA" w:rsidR="00D93DAA" w:rsidRPr="009A2F1D" w:rsidRDefault="00D93DAA">
      <w:pPr>
        <w:rPr>
          <w:rFonts w:ascii="Calibri Light" w:hAnsi="Calibri Light" w:cs="Calibri Light"/>
        </w:rPr>
      </w:pPr>
    </w:p>
    <w:p w14:paraId="1D1C16A6" w14:textId="77777777" w:rsidR="00741903" w:rsidRPr="009A2F1D" w:rsidRDefault="00741903" w:rsidP="00741903">
      <w:pPr>
        <w:pStyle w:val="QuestionSeparator"/>
        <w:rPr>
          <w:rFonts w:ascii="Calibri Light" w:hAnsi="Calibri Light" w:cs="Calibri Light"/>
          <w:lang w:val="nl-NL"/>
        </w:rPr>
      </w:pPr>
    </w:p>
    <w:p w14:paraId="2789367F" w14:textId="02DB6F1B" w:rsidR="0633175D" w:rsidRDefault="0633175D" w:rsidP="0633175D">
      <w:pPr>
        <w:rPr>
          <w:rFonts w:ascii="Calibri Light" w:hAnsi="Calibri Light" w:cs="Calibri Light"/>
        </w:rPr>
      </w:pPr>
    </w:p>
    <w:p w14:paraId="02DD75A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4F72CD6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467181">
        <w:rPr>
          <w:rFonts w:ascii="Calibri Light" w:hAnsi="Calibri Light" w:cs="Calibri Light"/>
          <w:b/>
          <w:bCs/>
          <w:lang w:val="nl-NL"/>
        </w:rPr>
        <w:t>zw13</w:t>
      </w:r>
      <w:r w:rsidRPr="009A2F1D">
        <w:rPr>
          <w:rFonts w:ascii="Calibri Light" w:hAnsi="Calibri Light" w:cs="Calibri Light"/>
          <w:lang w:val="nl-NL"/>
        </w:rPr>
        <w:t xml:space="preserve"> [OPTIONEEL] Welke vormen van burenhulp bent u bereid te verlenen?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  <w:t>Uit eigen beweging of als het u gevraagd wordt door een buurtbewoner.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lastRenderedPageBreak/>
        <w:br/>
      </w:r>
      <w:r w:rsidRPr="009A2F1D">
        <w:rPr>
          <w:rFonts w:ascii="Calibri Light" w:hAnsi="Calibri Light" w:cs="Calibri Light"/>
        </w:rPr>
        <w:t>(</w:t>
      </w:r>
      <w:proofErr w:type="spellStart"/>
      <w:r w:rsidRPr="009A2F1D">
        <w:rPr>
          <w:rFonts w:ascii="Calibri Light" w:hAnsi="Calibri Light" w:cs="Calibri Light"/>
        </w:rPr>
        <w:t>meerdere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antwoorden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mogelijk</w:t>
      </w:r>
      <w:proofErr w:type="spellEnd"/>
      <w:r w:rsidRPr="009A2F1D">
        <w:rPr>
          <w:rFonts w:ascii="Calibri Light" w:hAnsi="Calibri Light" w:cs="Calibri Light"/>
        </w:rPr>
        <w:t>)</w:t>
      </w:r>
    </w:p>
    <w:p w14:paraId="197FC4D2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hulp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bij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boodschappen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5AE63CD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helpen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bij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vervoer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14:paraId="1E3790EB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oogje</w:t>
      </w:r>
      <w:proofErr w:type="spellEnd"/>
      <w:r w:rsidRPr="009A2F1D">
        <w:rPr>
          <w:rFonts w:ascii="Calibri Light" w:hAnsi="Calibri Light" w:cs="Calibri Light"/>
        </w:rPr>
        <w:t xml:space="preserve"> in het </w:t>
      </w:r>
      <w:proofErr w:type="spellStart"/>
      <w:r w:rsidRPr="009A2F1D">
        <w:rPr>
          <w:rFonts w:ascii="Calibri Light" w:hAnsi="Calibri Light" w:cs="Calibri Light"/>
        </w:rPr>
        <w:t>zeil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houden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4BF56A5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huis </w:t>
      </w:r>
      <w:proofErr w:type="spellStart"/>
      <w:r w:rsidRPr="009A2F1D">
        <w:rPr>
          <w:rFonts w:ascii="Calibri Light" w:hAnsi="Calibri Light" w:cs="Calibri Light"/>
        </w:rPr>
        <w:t>schoonhouden</w:t>
      </w:r>
      <w:proofErr w:type="spellEnd"/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koken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B6BD886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klusjes in of rond het huis </w:t>
      </w:r>
    </w:p>
    <w:p w14:paraId="035E6BB1" w14:textId="041474CE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medicijnen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ins w:id="1091" w:author="Mark Gremmen" w:date="2022-07-28T11:02:00Z">
        <w:r w:rsidRPr="78A7358E">
          <w:rPr>
            <w:rFonts w:ascii="Calibri Light" w:hAnsi="Calibri Light" w:cs="Calibri Light"/>
          </w:rPr>
          <w:t>geven</w:t>
        </w:r>
      </w:ins>
      <w:proofErr w:type="spellEnd"/>
      <w:del w:id="1092" w:author="Mark Gremmen" w:date="2022-07-28T11:02:00Z">
        <w:r w:rsidRPr="009A2F1D">
          <w:rPr>
            <w:rFonts w:ascii="Calibri Light" w:hAnsi="Calibri Light" w:cs="Calibri Light"/>
          </w:rPr>
          <w:delText>toedienen</w:delText>
        </w:r>
      </w:del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persoonlijke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verzorging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8562510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opvangen</w:t>
      </w:r>
      <w:proofErr w:type="spellEnd"/>
      <w:r w:rsidRPr="009A2F1D">
        <w:rPr>
          <w:rFonts w:ascii="Calibri Light" w:hAnsi="Calibri Light" w:cs="Calibri Light"/>
        </w:rPr>
        <w:t xml:space="preserve"> van </w:t>
      </w:r>
      <w:proofErr w:type="spellStart"/>
      <w:r w:rsidRPr="009A2F1D">
        <w:rPr>
          <w:rFonts w:ascii="Calibri Light" w:hAnsi="Calibri Light" w:cs="Calibri Light"/>
        </w:rPr>
        <w:t>kinderen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14:paraId="7BD8C6C1" w14:textId="59BCD005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del w:id="1093" w:author="Mark Gremmen" w:date="2022-07-05T12:58:00Z">
        <w:r w:rsidRPr="5CACD928" w:rsidDel="001059C7">
          <w:rPr>
            <w:rFonts w:ascii="Calibri Light" w:hAnsi="Calibri Light" w:cs="Calibri Light"/>
            <w:lang w:val="nl-NL"/>
          </w:rPr>
          <w:delText>ondersteuning</w:delText>
        </w:r>
      </w:del>
      <w:ins w:id="1094" w:author="Mark Gremmen" w:date="2022-07-05T12:58:00Z">
        <w:r w:rsidRPr="5CACD928">
          <w:rPr>
            <w:rFonts w:ascii="Calibri Light" w:hAnsi="Calibri Light" w:cs="Calibri Light"/>
            <w:lang w:val="nl-NL"/>
          </w:rPr>
          <w:t>hulp</w:t>
        </w:r>
      </w:ins>
      <w:r w:rsidRPr="5CACD928">
        <w:rPr>
          <w:rFonts w:ascii="Calibri Light" w:hAnsi="Calibri Light" w:cs="Calibri Light"/>
          <w:lang w:val="nl-NL"/>
        </w:rPr>
        <w:t xml:space="preserve"> bij een aanvraag, administratie of computer </w:t>
      </w:r>
    </w:p>
    <w:p w14:paraId="464DC230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, </w:t>
      </w:r>
      <w:proofErr w:type="spellStart"/>
      <w:r w:rsidRPr="009A2F1D">
        <w:rPr>
          <w:rFonts w:ascii="Calibri Light" w:hAnsi="Calibri Light" w:cs="Calibri Light"/>
        </w:rPr>
        <w:t>namelijk</w:t>
      </w:r>
      <w:proofErr w:type="spellEnd"/>
      <w:r w:rsidRPr="009A2F1D">
        <w:rPr>
          <w:rFonts w:ascii="Calibri Light" w:hAnsi="Calibri Light" w:cs="Calibri Light"/>
        </w:rPr>
        <w:t xml:space="preserve">   ________________________________________________</w:t>
      </w:r>
    </w:p>
    <w:p w14:paraId="301F90D1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geen, ik kan wegens omstandigheden geen burenhulp geven   </w:t>
      </w:r>
    </w:p>
    <w:p w14:paraId="4603728C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geen, ik wil geen burenhulp geven </w:t>
      </w:r>
    </w:p>
    <w:p w14:paraId="0D4E4FC9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49FC7A2B" w14:textId="77777777" w:rsidR="00C6710F" w:rsidRPr="009A2F1D" w:rsidRDefault="00C6710F" w:rsidP="00C6710F">
      <w:pPr>
        <w:pStyle w:val="QuestionSeparator"/>
        <w:rPr>
          <w:rFonts w:ascii="Calibri Light" w:hAnsi="Calibri Light" w:cs="Calibri Light"/>
          <w:lang w:val="nl-NL"/>
        </w:rPr>
      </w:pPr>
    </w:p>
    <w:p w14:paraId="1B7DF3BE" w14:textId="77777777" w:rsidR="00C6710F" w:rsidRPr="009A2F1D" w:rsidRDefault="00C6710F">
      <w:pPr>
        <w:rPr>
          <w:rFonts w:ascii="Calibri Light" w:hAnsi="Calibri Light" w:cs="Calibri Light"/>
          <w:lang w:val="nl-NL"/>
        </w:rPr>
      </w:pPr>
    </w:p>
    <w:p w14:paraId="578F53F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950B64" w14:textId="19193FB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1095" w:author="Mark Gremmen" w:date="2022-08-04T11:30:00Z">
        <w:r w:rsidRPr="231CF24D" w:rsidDel="001059C7">
          <w:rPr>
            <w:rFonts w:ascii="Calibri Light" w:hAnsi="Calibri Light" w:cs="Calibri Light"/>
            <w:lang w:val="nl-NL"/>
          </w:rPr>
          <w:delText xml:space="preserve"> </w:delText>
        </w:r>
      </w:del>
      <w:r w:rsidRPr="231CF24D">
        <w:rPr>
          <w:rFonts w:ascii="Calibri Light" w:hAnsi="Calibri Light" w:cs="Calibri Light"/>
          <w:lang w:val="nl-NL"/>
        </w:rPr>
        <w:t xml:space="preserve">Indien u geen zorg </w:t>
      </w:r>
      <w:del w:id="1096" w:author="Mark Gremmen" w:date="2022-08-04T10:30:00Z">
        <w:r w:rsidRPr="231CF24D" w:rsidDel="001059C7">
          <w:rPr>
            <w:rFonts w:ascii="Calibri Light" w:hAnsi="Calibri Light" w:cs="Calibri Light"/>
            <w:lang w:val="nl-NL"/>
          </w:rPr>
          <w:delText xml:space="preserve">aan </w:delText>
        </w:r>
      </w:del>
      <w:r w:rsidR="00DE5771" w:rsidRPr="231CF24D">
        <w:rPr>
          <w:rFonts w:ascii="Calibri Light" w:hAnsi="Calibri Light" w:cs="Calibri Light"/>
          <w:lang w:val="nl-NL"/>
        </w:rPr>
        <w:t xml:space="preserve">geeft aan een </w:t>
      </w:r>
      <w:ins w:id="1097" w:author="Mark Gremmen" w:date="2022-07-05T11:37:00Z">
        <w:r w:rsidR="005F08E1" w:rsidRPr="231CF24D">
          <w:rPr>
            <w:rFonts w:ascii="Calibri Light" w:hAnsi="Calibri Light" w:cs="Calibri Light"/>
            <w:lang w:val="nl-NL"/>
          </w:rPr>
          <w:t>familielid, vriend of kennis</w:t>
        </w:r>
      </w:ins>
      <w:r w:rsidR="00DE5771" w:rsidRPr="231CF24D">
        <w:rPr>
          <w:rFonts w:ascii="Calibri Light" w:hAnsi="Calibri Light" w:cs="Calibri Light"/>
          <w:lang w:val="nl-NL"/>
        </w:rPr>
        <w:t xml:space="preserve"> die hulp nodig heeft</w:t>
      </w:r>
      <w:r w:rsidRPr="231CF24D">
        <w:rPr>
          <w:rFonts w:ascii="Calibri Light" w:hAnsi="Calibri Light" w:cs="Calibri Light"/>
          <w:lang w:val="nl-NL"/>
        </w:rPr>
        <w:t>, dan kunt u deze vraag overslaan.</w:t>
      </w:r>
    </w:p>
    <w:p w14:paraId="752A918E" w14:textId="510AC015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7D1EE4E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540568C" w14:textId="49004888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lastRenderedPageBreak/>
        <w:t>zw09</w:t>
      </w:r>
      <w:r w:rsidRPr="2CCE4FB4">
        <w:rPr>
          <w:rFonts w:ascii="Calibri Light" w:hAnsi="Calibri Light" w:cs="Calibri Light"/>
          <w:lang w:val="nl-NL"/>
        </w:rPr>
        <w:t xml:space="preserve"> </w:t>
      </w:r>
      <w:ins w:id="1098" w:author="Mark Gremmen" w:date="2022-07-27T10:09:00Z">
        <w:r w:rsidR="00802EA7" w:rsidRPr="2CCE4FB4">
          <w:rPr>
            <w:rFonts w:ascii="Calibri Light" w:hAnsi="Calibri Light" w:cs="Calibri Light"/>
            <w:lang w:val="nl-NL"/>
          </w:rPr>
          <w:t>Voelt</w:t>
        </w:r>
      </w:ins>
      <w:ins w:id="1099" w:author="Mark Gremmen" w:date="2022-07-28T11:03:00Z">
        <w:r w:rsidR="00802EA7" w:rsidRPr="2CCE4FB4">
          <w:rPr>
            <w:rFonts w:ascii="Calibri Light" w:hAnsi="Calibri Light" w:cs="Calibri Light"/>
            <w:lang w:val="nl-NL"/>
          </w:rPr>
          <w:t xml:space="preserve"> </w:t>
        </w:r>
      </w:ins>
      <w:del w:id="1100" w:author="Mark Gremmen" w:date="2022-07-27T10:09:00Z">
        <w:r w:rsidRPr="2CCE4FB4" w:rsidDel="001059C7">
          <w:rPr>
            <w:rFonts w:ascii="Calibri Light" w:hAnsi="Calibri Light" w:cs="Calibri Light"/>
            <w:lang w:val="nl-NL"/>
          </w:rPr>
          <w:delText xml:space="preserve">In welke mate voelt </w:delText>
        </w:r>
      </w:del>
      <w:r w:rsidRPr="2CCE4FB4">
        <w:rPr>
          <w:rFonts w:ascii="Calibri Light" w:hAnsi="Calibri Light" w:cs="Calibri Light"/>
          <w:lang w:val="nl-NL"/>
        </w:rPr>
        <w:t xml:space="preserve">u zich belemmerd in uw dagelijkse </w:t>
      </w:r>
      <w:del w:id="1101" w:author="Mark Gremmen" w:date="2022-06-13T14:57:00Z">
        <w:r w:rsidRPr="2CCE4FB4" w:rsidDel="001059C7">
          <w:rPr>
            <w:rFonts w:ascii="Calibri Light" w:hAnsi="Calibri Light" w:cs="Calibri Light"/>
            <w:lang w:val="nl-NL"/>
          </w:rPr>
          <w:delText xml:space="preserve">activiteiten / </w:delText>
        </w:r>
      </w:del>
      <w:r w:rsidRPr="2CCE4FB4">
        <w:rPr>
          <w:rFonts w:ascii="Calibri Light" w:hAnsi="Calibri Light" w:cs="Calibri Light"/>
          <w:lang w:val="nl-NL"/>
        </w:rPr>
        <w:t xml:space="preserve">bezigheden door het geven van zorg aan </w:t>
      </w:r>
      <w:ins w:id="1102" w:author="Mark Gremmen" w:date="2022-07-28T09:44:00Z">
        <w:r w:rsidR="00A64136" w:rsidRPr="2CCE4FB4">
          <w:rPr>
            <w:rFonts w:ascii="Calibri Light" w:hAnsi="Calibri Light" w:cs="Calibri Light"/>
            <w:lang w:val="nl-NL"/>
          </w:rPr>
          <w:t>ie</w:t>
        </w:r>
        <w:r w:rsidR="000218CD" w:rsidRPr="2CCE4FB4">
          <w:rPr>
            <w:rFonts w:ascii="Calibri Light" w:hAnsi="Calibri Light" w:cs="Calibri Light"/>
            <w:lang w:val="nl-NL"/>
          </w:rPr>
          <w:t xml:space="preserve">mand die hulp nodig heeft? </w:t>
        </w:r>
      </w:ins>
      <w:del w:id="1103" w:author="Mark Gremmen" w:date="2022-07-28T09:44:00Z">
        <w:r w:rsidRPr="2CCE4FB4" w:rsidDel="001059C7">
          <w:rPr>
            <w:rFonts w:ascii="Calibri Light" w:hAnsi="Calibri Light" w:cs="Calibri Light"/>
            <w:lang w:val="nl-NL"/>
          </w:rPr>
          <w:delText>een hulpbehoevende naaste (mantelzorg)?</w:delText>
        </w:r>
      </w:del>
    </w:p>
    <w:p w14:paraId="3045109A" w14:textId="7381FBCA" w:rsidR="00D93DAA" w:rsidRPr="009A2F1D" w:rsidRDefault="00FE27B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104" w:author="Mark Gremmen" w:date="2022-07-27T10:10:00Z">
        <w:r>
          <w:rPr>
            <w:rFonts w:ascii="Calibri Light" w:hAnsi="Calibri Light" w:cs="Calibri Light"/>
          </w:rPr>
          <w:t>n</w:t>
        </w:r>
        <w:r w:rsidR="00802EA7">
          <w:rPr>
            <w:rFonts w:ascii="Calibri Light" w:hAnsi="Calibri Light" w:cs="Calibri Light"/>
          </w:rPr>
          <w:t xml:space="preserve">ee, </w:t>
        </w:r>
      </w:ins>
      <w:r w:rsidR="001059C7" w:rsidRPr="009A2F1D">
        <w:rPr>
          <w:rFonts w:ascii="Calibri Light" w:hAnsi="Calibri Light" w:cs="Calibri Light"/>
        </w:rPr>
        <w:t>(</w:t>
      </w:r>
      <w:proofErr w:type="spellStart"/>
      <w:ins w:id="1105" w:author="Mark Gremmen" w:date="2022-07-28T13:54:00Z">
        <w:r w:rsidR="00C141EF">
          <w:rPr>
            <w:rFonts w:ascii="Calibri Light" w:hAnsi="Calibri Light" w:cs="Calibri Light"/>
          </w:rPr>
          <w:t>bijna</w:t>
        </w:r>
      </w:ins>
      <w:proofErr w:type="spellEnd"/>
      <w:del w:id="1106" w:author="Mark Gremmen" w:date="2022-07-28T13:54:00Z">
        <w:r w:rsidR="001059C7" w:rsidRPr="009A2F1D" w:rsidDel="00C141EF">
          <w:rPr>
            <w:rFonts w:ascii="Calibri Light" w:hAnsi="Calibri Light" w:cs="Calibri Light"/>
          </w:rPr>
          <w:delText>v</w:delText>
        </w:r>
      </w:del>
      <w:del w:id="1107" w:author="Mark Gremmen" w:date="2022-07-28T13:53:00Z">
        <w:r w:rsidR="001059C7" w:rsidRPr="009A2F1D" w:rsidDel="00C141EF">
          <w:rPr>
            <w:rFonts w:ascii="Calibri Light" w:hAnsi="Calibri Light" w:cs="Calibri Light"/>
          </w:rPr>
          <w:delText>rijwel</w:delText>
        </w:r>
      </w:del>
      <w:r w:rsidR="001059C7" w:rsidRPr="009A2F1D">
        <w:rPr>
          <w:rFonts w:ascii="Calibri Light" w:hAnsi="Calibri Light" w:cs="Calibri Light"/>
        </w:rPr>
        <w:t xml:space="preserve">) nooit </w:t>
      </w:r>
    </w:p>
    <w:p w14:paraId="649AB252" w14:textId="567861F1" w:rsidR="00D93DAA" w:rsidRPr="009A2F1D" w:rsidRDefault="00E3378B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108" w:author="Mark Gremmen" w:date="2022-07-27T10:10:00Z">
        <w:r>
          <w:rPr>
            <w:rFonts w:ascii="Calibri Light" w:hAnsi="Calibri Light" w:cs="Calibri Light"/>
          </w:rPr>
          <w:t>j</w:t>
        </w:r>
      </w:ins>
      <w:ins w:id="1109" w:author="Mark Gremmen" w:date="2022-07-27T10:11:00Z">
        <w:r>
          <w:rPr>
            <w:rFonts w:ascii="Calibri Light" w:hAnsi="Calibri Light" w:cs="Calibri Light"/>
          </w:rPr>
          <w:t xml:space="preserve">a, </w:t>
        </w:r>
        <w:proofErr w:type="spellStart"/>
        <w:r>
          <w:rPr>
            <w:rFonts w:ascii="Calibri Light" w:hAnsi="Calibri Light" w:cs="Calibri Light"/>
          </w:rPr>
          <w:t>soms</w:t>
        </w:r>
      </w:ins>
      <w:proofErr w:type="spellEnd"/>
      <w:del w:id="1110" w:author="Mark Gremmen" w:date="2022-07-27T10:10:00Z">
        <w:r w:rsidR="001059C7" w:rsidRPr="009A2F1D" w:rsidDel="00E3378B">
          <w:rPr>
            <w:rFonts w:ascii="Calibri Light" w:hAnsi="Calibri Light" w:cs="Calibri Light"/>
          </w:rPr>
          <w:delText>zelden</w:delText>
        </w:r>
      </w:del>
      <w:r w:rsidR="001059C7" w:rsidRPr="009A2F1D">
        <w:rPr>
          <w:rFonts w:ascii="Calibri Light" w:hAnsi="Calibri Light" w:cs="Calibri Light"/>
        </w:rPr>
        <w:t xml:space="preserve">   </w:t>
      </w:r>
    </w:p>
    <w:p w14:paraId="1DB7CD7B" w14:textId="54D4B3A4" w:rsidR="00D93DAA" w:rsidRPr="009A2F1D" w:rsidRDefault="00FE27B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111" w:author="Mark Gremmen" w:date="2022-07-27T10:10:00Z">
        <w:r>
          <w:rPr>
            <w:rFonts w:ascii="Calibri Light" w:hAnsi="Calibri Light" w:cs="Calibri Light"/>
          </w:rPr>
          <w:t xml:space="preserve">ja, </w:t>
        </w:r>
        <w:proofErr w:type="spellStart"/>
        <w:r>
          <w:rPr>
            <w:rFonts w:ascii="Calibri Light" w:hAnsi="Calibri Light" w:cs="Calibri Light"/>
          </w:rPr>
          <w:t>vaak</w:t>
        </w:r>
      </w:ins>
      <w:proofErr w:type="spellEnd"/>
      <w:del w:id="1112" w:author="Mark Gremmen" w:date="2022-07-27T10:10:00Z">
        <w:r w:rsidR="001059C7" w:rsidRPr="009A2F1D" w:rsidDel="00FE27B9">
          <w:rPr>
            <w:rFonts w:ascii="Calibri Light" w:hAnsi="Calibri Light" w:cs="Calibri Light"/>
          </w:rPr>
          <w:delText>soms</w:delText>
        </w:r>
      </w:del>
      <w:r w:rsidR="001059C7" w:rsidRPr="009A2F1D">
        <w:rPr>
          <w:rFonts w:ascii="Calibri Light" w:hAnsi="Calibri Light" w:cs="Calibri Light"/>
        </w:rPr>
        <w:t xml:space="preserve">   </w:t>
      </w:r>
    </w:p>
    <w:p w14:paraId="2F52AB6C" w14:textId="5FFBC830" w:rsidR="00D93DAA" w:rsidRPr="009A2F1D" w:rsidRDefault="00FE27B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113" w:author="Mark Gremmen" w:date="2022-07-27T10:10:00Z">
        <w:r>
          <w:rPr>
            <w:rFonts w:ascii="Calibri Light" w:hAnsi="Calibri Light" w:cs="Calibri Light"/>
          </w:rPr>
          <w:t xml:space="preserve">ja, heel </w:t>
        </w:r>
      </w:ins>
      <w:proofErr w:type="spellStart"/>
      <w:r w:rsidR="001059C7" w:rsidRPr="009A2F1D">
        <w:rPr>
          <w:rFonts w:ascii="Calibri Light" w:hAnsi="Calibri Light" w:cs="Calibri Light"/>
        </w:rPr>
        <w:t>vaak</w:t>
      </w:r>
      <w:proofErr w:type="spellEnd"/>
      <w:r w:rsidR="001059C7" w:rsidRPr="009A2F1D">
        <w:rPr>
          <w:rFonts w:ascii="Calibri Light" w:hAnsi="Calibri Light" w:cs="Calibri Light"/>
        </w:rPr>
        <w:t xml:space="preserve">   </w:t>
      </w:r>
    </w:p>
    <w:p w14:paraId="11870981" w14:textId="3D85155E" w:rsidR="00D93DAA" w:rsidRPr="00E3378B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del w:id="1114" w:author="Mark Gremmen" w:date="2022-07-05T14:00:00Z">
        <w:r w:rsidRPr="00E3378B" w:rsidDel="001059C7">
          <w:rPr>
            <w:rFonts w:ascii="Calibri Light" w:hAnsi="Calibri Light" w:cs="Calibri Light"/>
            <w:lang w:val="nl-NL"/>
          </w:rPr>
          <w:delText xml:space="preserve">weet niet </w:delText>
        </w:r>
      </w:del>
      <w:ins w:id="1115" w:author="Mark Gremmen" w:date="2022-07-05T13:59:00Z">
        <w:r w:rsidRPr="00E3378B">
          <w:rPr>
            <w:rFonts w:ascii="Calibri Light" w:hAnsi="Calibri Light" w:cs="Calibri Light"/>
            <w:lang w:val="nl-NL"/>
          </w:rPr>
          <w:t>wil ik niet zeggen</w:t>
        </w:r>
      </w:ins>
      <w:ins w:id="1116" w:author="Mark Gremmen" w:date="2022-07-05T14:00:00Z">
        <w:r w:rsidRPr="00E3378B">
          <w:rPr>
            <w:rFonts w:ascii="Calibri Light" w:hAnsi="Calibri Light" w:cs="Calibri Light"/>
            <w:lang w:val="nl-NL"/>
          </w:rPr>
          <w:t xml:space="preserve"> / weet niet</w:t>
        </w:r>
      </w:ins>
    </w:p>
    <w:p w14:paraId="04846758" w14:textId="77777777" w:rsidR="00D93DAA" w:rsidRDefault="00D93DAA">
      <w:pPr>
        <w:rPr>
          <w:ins w:id="1117" w:author="Mark Gremmen" w:date="2022-07-27T10:10:00Z"/>
          <w:rFonts w:ascii="Calibri Light" w:hAnsi="Calibri Light" w:cs="Calibri Light"/>
          <w:lang w:val="nl-NL"/>
        </w:rPr>
      </w:pPr>
    </w:p>
    <w:p w14:paraId="75E79BA9" w14:textId="77777777" w:rsidR="00C6710F" w:rsidRPr="009A2F1D" w:rsidRDefault="00C6710F" w:rsidP="00C6710F">
      <w:pPr>
        <w:pStyle w:val="QuestionSeparator"/>
        <w:rPr>
          <w:rFonts w:ascii="Calibri Light" w:hAnsi="Calibri Light" w:cs="Calibri Light"/>
          <w:lang w:val="nl-NL"/>
        </w:rPr>
      </w:pPr>
    </w:p>
    <w:p w14:paraId="14DABA38" w14:textId="77777777" w:rsidR="00FE27B9" w:rsidRPr="00E3378B" w:rsidRDefault="00FE27B9">
      <w:pPr>
        <w:rPr>
          <w:rFonts w:ascii="Calibri Light" w:hAnsi="Calibri Light" w:cs="Calibri Light"/>
          <w:lang w:val="nl-NL"/>
        </w:rPr>
      </w:pPr>
    </w:p>
    <w:p w14:paraId="05D960D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F6502F3" w14:textId="0C429BA2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1118" w:author="Mark Gremmen" w:date="2022-05-31T08:15:00Z">
        <w:r w:rsidRPr="009A2F1D" w:rsidDel="000D2441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1119" w:author="Mark Gremmen" w:date="2022-05-31T08:17:00Z">
        <w:r w:rsidRPr="009A2F1D" w:rsidDel="00875AD5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1120" w:author="Mark Gremmen" w:date="2022-05-31T08:17:00Z">
        <w:r w:rsidR="00875AD5">
          <w:rPr>
            <w:rFonts w:ascii="Calibri Light" w:hAnsi="Calibri Light" w:cs="Calibri Light"/>
            <w:lang w:val="nl-NL"/>
          </w:rPr>
          <w:t xml:space="preserve">In hoeverre bent u het </w:t>
        </w:r>
        <w:del w:id="1121" w:author="Mark Gremmen" w:date="2022-07-07T12:02:00Z">
          <w:r w:rsidR="00875AD5" w:rsidDel="001222BA">
            <w:rPr>
              <w:rFonts w:ascii="Calibri Light" w:hAnsi="Calibri Light" w:cs="Calibri Light"/>
              <w:lang w:val="nl-NL"/>
            </w:rPr>
            <w:delText xml:space="preserve">eens </w:delText>
          </w:r>
        </w:del>
      </w:ins>
      <w:ins w:id="1122" w:author="Mark Gremmen" w:date="2022-07-07T12:02:00Z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id="1123" w:author="Mark Gremmen" w:date="2022-05-31T08:17:00Z">
        <w:r w:rsidR="00875AD5">
          <w:rPr>
            <w:rFonts w:ascii="Calibri Light" w:hAnsi="Calibri Light" w:cs="Calibri Light"/>
            <w:lang w:val="nl-NL"/>
          </w:rPr>
          <w:t xml:space="preserve">met de volgende </w:t>
        </w:r>
      </w:ins>
      <w:r w:rsidRPr="009A2F1D">
        <w:rPr>
          <w:rFonts w:ascii="Calibri Light" w:hAnsi="Calibri Light" w:cs="Calibri Light"/>
          <w:lang w:val="nl-NL"/>
        </w:rPr>
        <w:t xml:space="preserve"> </w:t>
      </w:r>
      <w:del w:id="1124" w:author="Mark Gremmen" w:date="2022-06-13T10:52:00Z">
        <w:r w:rsidRPr="009A2F1D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1125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ins w:id="1126" w:author="Mark Gremmen" w:date="2022-05-31T13:05:00Z">
        <w:del w:id="1127" w:author="Mark Gremmen" w:date="2022-06-13T10:52:00Z">
          <w:r w:rsidR="008D6671" w:rsidDel="00497C1D">
            <w:rPr>
              <w:rFonts w:ascii="Calibri Light" w:hAnsi="Calibri Light" w:cs="Calibri Light"/>
              <w:lang w:val="nl-NL"/>
            </w:rPr>
            <w:delText>stellingen</w:delText>
          </w:r>
        </w:del>
      </w:ins>
      <w:ins w:id="1128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>?</w:t>
      </w:r>
    </w:p>
    <w:p w14:paraId="68B41323" w14:textId="5A3360FB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F4F033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53B95EB" w14:textId="77777777" w:rsidR="00D93DAA" w:rsidRPr="001D71DA" w:rsidRDefault="001059C7">
      <w:pPr>
        <w:keepNext/>
        <w:rPr>
          <w:rFonts w:ascii="Calibri Light" w:hAnsi="Calibri Light" w:cs="Calibri Light"/>
          <w:b/>
          <w:bCs/>
        </w:rPr>
      </w:pPr>
      <w:r w:rsidRPr="001D71DA">
        <w:rPr>
          <w:rFonts w:ascii="Calibri Light" w:hAnsi="Calibri Light" w:cs="Calibri Light"/>
          <w:b/>
          <w:bCs/>
        </w:rPr>
        <w:lastRenderedPageBreak/>
        <w:t>zw19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94"/>
        <w:gridCol w:w="1303"/>
        <w:gridCol w:w="1225"/>
        <w:gridCol w:w="1290"/>
        <w:gridCol w:w="1271"/>
        <w:gridCol w:w="1303"/>
        <w:gridCol w:w="1274"/>
      </w:tblGrid>
      <w:tr w:rsidR="00D93DAA" w:rsidRPr="009A2F1D" w14:paraId="364310C4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9F34E03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5604837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06340C7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15CE75A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</w:p>
        </w:tc>
        <w:tc>
          <w:tcPr>
            <w:tcW w:w="1368" w:type="dxa"/>
          </w:tcPr>
          <w:p w14:paraId="2C84C51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7C89BE0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B4BCEA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2B7E44" w14:paraId="5F1EA362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5E708F8" w14:textId="140B081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 xml:space="preserve">Ik pak de draad </w:t>
            </w:r>
            <w:del w:id="1129" w:author="Mark Gremmen" w:date="2022-07-05T13:00:00Z">
              <w:r w:rsidRPr="5CACD928" w:rsidDel="001059C7">
                <w:rPr>
                  <w:rFonts w:ascii="Calibri Light" w:hAnsi="Calibri Light" w:cs="Calibri Light"/>
                  <w:lang w:val="nl-NL"/>
                </w:rPr>
                <w:delText>ge</w:delText>
              </w:r>
            </w:del>
            <w:r w:rsidRPr="5CACD928">
              <w:rPr>
                <w:rFonts w:ascii="Calibri Light" w:hAnsi="Calibri Light" w:cs="Calibri Light"/>
                <w:lang w:val="nl-NL"/>
              </w:rPr>
              <w:t xml:space="preserve">makkelijk op als het even heeft gezeten </w:t>
            </w:r>
          </w:p>
        </w:tc>
        <w:tc>
          <w:tcPr>
            <w:tcW w:w="1368" w:type="dxa"/>
          </w:tcPr>
          <w:p w14:paraId="4B4FDCC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D65B9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785B09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ED5464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6F7254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25E1A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2B7E44" w14:paraId="39F919FE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56ED68C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sla me makkelijk door moeilijke tijden heen </w:t>
            </w:r>
          </w:p>
        </w:tc>
        <w:tc>
          <w:tcPr>
            <w:tcW w:w="1368" w:type="dxa"/>
          </w:tcPr>
          <w:p w14:paraId="78297A9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50185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C2B1A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250FC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DC330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B9E10D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2B7E44" w14:paraId="6CC67E65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466F1DA" w14:textId="55031D0C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>Ik regel</w:t>
            </w:r>
            <w:del w:id="1130" w:author="Mark Gremmen" w:date="2022-06-01T10:37:00Z">
              <w:r w:rsidRPr="5CACD928" w:rsidDel="001059C7">
                <w:rPr>
                  <w:rFonts w:ascii="Calibri Light" w:hAnsi="Calibri Light" w:cs="Calibri Light"/>
                  <w:lang w:val="nl-NL"/>
                </w:rPr>
                <w:delText>/organiseer</w:delText>
              </w:r>
            </w:del>
            <w:r w:rsidRPr="5CACD928">
              <w:rPr>
                <w:rFonts w:ascii="Calibri Light" w:hAnsi="Calibri Light" w:cs="Calibri Light"/>
                <w:lang w:val="nl-NL"/>
              </w:rPr>
              <w:t xml:space="preserve"> </w:t>
            </w:r>
            <w:del w:id="1131" w:author="Mark Gremmen" w:date="2022-07-05T13:00:00Z">
              <w:r w:rsidRPr="5CACD928" w:rsidDel="001059C7">
                <w:rPr>
                  <w:rFonts w:ascii="Calibri Light" w:hAnsi="Calibri Light" w:cs="Calibri Light"/>
                  <w:lang w:val="nl-NL"/>
                </w:rPr>
                <w:delText>ge</w:delText>
              </w:r>
            </w:del>
            <w:r w:rsidRPr="5CACD928">
              <w:rPr>
                <w:rFonts w:ascii="Calibri Light" w:hAnsi="Calibri Light" w:cs="Calibri Light"/>
                <w:lang w:val="nl-NL"/>
              </w:rPr>
              <w:t xml:space="preserve">makkelijk zelf hulp als dat nodig is </w:t>
            </w:r>
          </w:p>
        </w:tc>
        <w:tc>
          <w:tcPr>
            <w:tcW w:w="1368" w:type="dxa"/>
          </w:tcPr>
          <w:p w14:paraId="1C59041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FF0D0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CA26B4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DFA580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8112C6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5E1A6B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2B7E44" w14:paraId="1DBCE97E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5EBCB86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raak snel van slag als iets tegenzit of onduidelijk is </w:t>
            </w:r>
          </w:p>
        </w:tc>
        <w:tc>
          <w:tcPr>
            <w:tcW w:w="1368" w:type="dxa"/>
          </w:tcPr>
          <w:p w14:paraId="11EB9DA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70B346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3E64A7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C41C3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27B210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8AFDC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2B7E44" w14:paraId="4CCA0453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356579E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heb vertrouwen in de toekomst </w:t>
            </w:r>
          </w:p>
        </w:tc>
        <w:tc>
          <w:tcPr>
            <w:tcW w:w="1368" w:type="dxa"/>
          </w:tcPr>
          <w:p w14:paraId="526C483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F1BAE6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3FEEE1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600396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1A5F5F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6DAA3C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7D14C7B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13F3A2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1A60518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291E1BE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321FB0A" w14:textId="334027CD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E17771">
        <w:rPr>
          <w:rFonts w:ascii="Calibri Light" w:hAnsi="Calibri Light" w:cs="Calibri Light"/>
          <w:b/>
          <w:bCs/>
          <w:lang w:val="nl-NL"/>
        </w:rPr>
        <w:t>zw10</w:t>
      </w:r>
      <w:r w:rsidRPr="43A2B355">
        <w:rPr>
          <w:rFonts w:ascii="Calibri Light" w:hAnsi="Calibri Light" w:cs="Calibri Light"/>
          <w:lang w:val="nl-NL"/>
        </w:rPr>
        <w:t xml:space="preserve"> Wanneer u</w:t>
      </w:r>
      <w:ins w:id="1132" w:author="Mark Gremmen" w:date="2022-06-13T13:35:00Z">
        <w:r w:rsidR="00376E89" w:rsidRPr="43A2B355">
          <w:rPr>
            <w:rFonts w:ascii="Calibri Light" w:hAnsi="Calibri Light" w:cs="Calibri Light"/>
            <w:lang w:val="nl-NL"/>
          </w:rPr>
          <w:t xml:space="preserve"> zelf</w:t>
        </w:r>
      </w:ins>
      <w:r w:rsidRPr="43A2B355">
        <w:rPr>
          <w:rFonts w:ascii="Calibri Light" w:hAnsi="Calibri Light" w:cs="Calibri Light"/>
          <w:lang w:val="nl-NL"/>
        </w:rPr>
        <w:t xml:space="preserve"> hulp of zorg nodig heeft, </w:t>
      </w:r>
      <w:del w:id="1133" w:author="Mark Gremmen" w:date="2022-06-13T13:34:00Z">
        <w:r w:rsidRPr="43A2B355" w:rsidDel="001059C7">
          <w:rPr>
            <w:rFonts w:ascii="Calibri Light" w:hAnsi="Calibri Light" w:cs="Calibri Light"/>
            <w:lang w:val="nl-NL"/>
          </w:rPr>
          <w:delText>kunt u dan terugvallen op</w:delText>
        </w:r>
      </w:del>
      <w:ins w:id="1134" w:author="Mark Gremmen" w:date="2022-06-13T13:34:00Z">
        <w:r w:rsidR="00376E89" w:rsidRPr="43A2B355">
          <w:rPr>
            <w:rFonts w:ascii="Calibri Light" w:hAnsi="Calibri Light" w:cs="Calibri Light"/>
            <w:lang w:val="nl-NL"/>
          </w:rPr>
          <w:t xml:space="preserve">wie </w:t>
        </w:r>
      </w:ins>
      <w:ins w:id="1135" w:author="Mark Gremmen" w:date="2022-07-28T11:07:00Z">
        <w:r w:rsidR="00E52C67">
          <w:rPr>
            <w:rFonts w:ascii="Calibri Light" w:hAnsi="Calibri Light" w:cs="Calibri Light"/>
            <w:lang w:val="nl-NL"/>
          </w:rPr>
          <w:t>kunt u dan vragen?</w:t>
        </w:r>
      </w:ins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881"/>
        <w:gridCol w:w="1864"/>
        <w:gridCol w:w="1894"/>
        <w:gridCol w:w="1858"/>
        <w:gridCol w:w="1863"/>
      </w:tblGrid>
      <w:tr w:rsidR="00D93DAA" w:rsidRPr="009C443B" w14:paraId="17E4B311" w14:textId="77777777" w:rsidTr="04D5F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9A85AFD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915" w:type="dxa"/>
          </w:tcPr>
          <w:p w14:paraId="5AB78A2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ja, </w:t>
            </w:r>
            <w:proofErr w:type="spellStart"/>
            <w:r w:rsidRPr="009A2F1D">
              <w:rPr>
                <w:rFonts w:ascii="Calibri Light" w:hAnsi="Calibri Light" w:cs="Calibri Light"/>
              </w:rPr>
              <w:t>zeker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14:paraId="4E3B0C3F" w14:textId="77CEE6FC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del w:id="1136" w:author="Mark Gremmen" w:date="2022-06-08T15:03:00Z">
              <w:r w:rsidRPr="009A2F1D" w:rsidDel="008F341C">
                <w:rPr>
                  <w:rFonts w:ascii="Calibri Light" w:hAnsi="Calibri Light" w:cs="Calibri Light"/>
                </w:rPr>
                <w:delText>j</w:delText>
              </w:r>
            </w:del>
            <w:del w:id="1137" w:author="Mark Gremmen" w:date="2022-05-31T08:37:00Z">
              <w:r w:rsidRPr="009A2F1D" w:rsidDel="00264747">
                <w:rPr>
                  <w:rFonts w:ascii="Calibri Light" w:hAnsi="Calibri Light" w:cs="Calibri Light"/>
                </w:rPr>
                <w:delText xml:space="preserve">a, </w:delText>
              </w:r>
            </w:del>
            <w:proofErr w:type="spellStart"/>
            <w:r w:rsidRPr="009A2F1D">
              <w:rPr>
                <w:rFonts w:ascii="Calibri Light" w:hAnsi="Calibri Light" w:cs="Calibri Light"/>
              </w:rPr>
              <w:t>waarschijnlijk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ins w:id="1138" w:author="Mark Gremmen" w:date="2022-05-31T08:37:00Z">
              <w:r w:rsidR="00264747">
                <w:rPr>
                  <w:rFonts w:ascii="Calibri Light" w:hAnsi="Calibri Light" w:cs="Calibri Light"/>
                </w:rPr>
                <w:t>wel</w:t>
              </w:r>
            </w:ins>
            <w:proofErr w:type="spellEnd"/>
          </w:p>
        </w:tc>
        <w:tc>
          <w:tcPr>
            <w:tcW w:w="1915" w:type="dxa"/>
          </w:tcPr>
          <w:p w14:paraId="4A51BB2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nee </w:t>
            </w:r>
          </w:p>
        </w:tc>
        <w:tc>
          <w:tcPr>
            <w:tcW w:w="1915" w:type="dxa"/>
          </w:tcPr>
          <w:p w14:paraId="3C86BBF0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del w:id="1139" w:author="Mark Gremmen" w:date="2022-07-28T12:38:00Z">
              <w:r w:rsidRPr="04D5FEE6" w:rsidDel="4A5B095C">
                <w:rPr>
                  <w:rFonts w:ascii="Calibri Light" w:hAnsi="Calibri Light" w:cs="Calibri Light"/>
                  <w:lang w:val="nl-NL"/>
                </w:rPr>
                <w:delText xml:space="preserve">n.v.t. / </w:delText>
              </w:r>
            </w:del>
            <w:r w:rsidR="4A5B095C" w:rsidRPr="04D5FEE6">
              <w:rPr>
                <w:rFonts w:ascii="Calibri Light" w:hAnsi="Calibri Light" w:cs="Calibri Light"/>
                <w:lang w:val="nl-NL"/>
              </w:rPr>
              <w:t>weet niet</w:t>
            </w:r>
          </w:p>
        </w:tc>
      </w:tr>
      <w:tr w:rsidR="00D93DAA" w:rsidRPr="009A2F1D" w14:paraId="07CC9E36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BB65497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familie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14:paraId="5CD7EE4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62DD40A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5D065A9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57CDA8A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9A2F1D" w14:paraId="66C0937F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FDE3B48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vrienden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of </w:t>
            </w:r>
            <w:proofErr w:type="spellStart"/>
            <w:r w:rsidRPr="009A2F1D">
              <w:rPr>
                <w:rFonts w:ascii="Calibri Light" w:hAnsi="Calibri Light" w:cs="Calibri Light"/>
              </w:rPr>
              <w:t>kennissen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14:paraId="1B9525C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43D811D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53318CA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2EED757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9A2F1D" w14:paraId="2D90670B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4E76899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mensen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in de </w:t>
            </w:r>
            <w:proofErr w:type="spellStart"/>
            <w:r w:rsidRPr="009A2F1D">
              <w:rPr>
                <w:rFonts w:ascii="Calibri Light" w:hAnsi="Calibri Light" w:cs="Calibri Light"/>
              </w:rPr>
              <w:t>buurt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14:paraId="3CA479E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0CE5F90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6D8F2E0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28E67E8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17CDE9B7" w14:textId="77777777" w:rsidR="00D93DAA" w:rsidRPr="009A2F1D" w:rsidRDefault="00D93DAA">
      <w:pPr>
        <w:rPr>
          <w:rFonts w:ascii="Calibri Light" w:hAnsi="Calibri Light" w:cs="Calibri Light"/>
        </w:rPr>
      </w:pPr>
    </w:p>
    <w:p w14:paraId="514B8CA4" w14:textId="77777777" w:rsidR="00C6710F" w:rsidRPr="009A2F1D" w:rsidRDefault="00C6710F" w:rsidP="00C6710F">
      <w:pPr>
        <w:pStyle w:val="QuestionSeparator"/>
        <w:rPr>
          <w:rFonts w:ascii="Calibri Light" w:hAnsi="Calibri Light" w:cs="Calibri Light"/>
          <w:lang w:val="nl-NL"/>
        </w:rPr>
      </w:pPr>
    </w:p>
    <w:p w14:paraId="518BC75A" w14:textId="77777777" w:rsidR="00D93DAA" w:rsidRPr="009A2F1D" w:rsidRDefault="00D93DAA">
      <w:pPr>
        <w:rPr>
          <w:rFonts w:ascii="Calibri Light" w:hAnsi="Calibri Light" w:cs="Calibri Light"/>
        </w:rPr>
      </w:pPr>
    </w:p>
    <w:p w14:paraId="11934EBE" w14:textId="0012D969" w:rsidR="00D93DAA" w:rsidRPr="009A2F1D" w:rsidRDefault="00D93DAA" w:rsidP="0633175D">
      <w:pPr>
        <w:rPr>
          <w:rFonts w:ascii="Calibri Light" w:hAnsi="Calibri Light" w:cs="Calibri Light"/>
        </w:rPr>
      </w:pPr>
    </w:p>
    <w:p w14:paraId="5B4082F3" w14:textId="39276B7F" w:rsidR="00D93DAA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[SUGGESTIE: deel B van de module 'samenredzaamheid']</w:t>
      </w:r>
    </w:p>
    <w:p w14:paraId="55A1BDE6" w14:textId="77777777" w:rsidR="00C6710F" w:rsidRPr="009A2F1D" w:rsidRDefault="00C6710F">
      <w:pPr>
        <w:keepNext/>
        <w:rPr>
          <w:rFonts w:ascii="Calibri Light" w:hAnsi="Calibri Light" w:cs="Calibri Light"/>
          <w:lang w:val="nl-NL"/>
        </w:rPr>
      </w:pPr>
    </w:p>
    <w:p w14:paraId="0EF9FEB9" w14:textId="2059EFFC" w:rsidR="00D93DAA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7D7B9C8" w14:textId="77777777" w:rsidR="00C6710F" w:rsidRPr="009A2F1D" w:rsidRDefault="00C6710F">
      <w:pPr>
        <w:pStyle w:val="QuestionSeparator"/>
        <w:rPr>
          <w:rFonts w:ascii="Calibri Light" w:hAnsi="Calibri Light" w:cs="Calibri Light"/>
          <w:lang w:val="nl-NL"/>
        </w:rPr>
      </w:pPr>
    </w:p>
    <w:p w14:paraId="27ADA95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C456569" w14:textId="52580113" w:rsidR="00D93DAA" w:rsidRPr="009A2F1D" w:rsidRDefault="4A5B095C">
      <w:pPr>
        <w:keepNext/>
        <w:rPr>
          <w:ins w:id="1140" w:author="Mark Gremmen" w:date="2022-07-28T12:39:00Z"/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t>zw11</w:t>
      </w:r>
      <w:r w:rsidRPr="04D5FEE6">
        <w:rPr>
          <w:rFonts w:ascii="Calibri Light" w:hAnsi="Calibri Light" w:cs="Calibri Light"/>
          <w:lang w:val="nl-NL"/>
        </w:rPr>
        <w:t xml:space="preserve"> [OPTIONEEL] Welke ideeën </w:t>
      </w:r>
      <w:del w:id="1141" w:author="Mark Gremmen" w:date="2022-07-05T09:52:00Z">
        <w:r w:rsidR="001059C7" w:rsidRPr="04D5FEE6" w:rsidDel="4A5B095C">
          <w:rPr>
            <w:rFonts w:ascii="Calibri Light" w:hAnsi="Calibri Light" w:cs="Calibri Light"/>
            <w:lang w:val="nl-NL"/>
          </w:rPr>
          <w:delText>of initiatieven</w:delText>
        </w:r>
      </w:del>
      <w:r w:rsidRPr="04D5FEE6">
        <w:rPr>
          <w:rFonts w:ascii="Calibri Light" w:hAnsi="Calibri Light" w:cs="Calibri Light"/>
          <w:lang w:val="nl-NL"/>
        </w:rPr>
        <w:t xml:space="preserve"> wilt u de gemeente meegeven</w:t>
      </w:r>
      <w:ins w:id="1142" w:author="Mark Gremmen" w:date="2022-07-28T12:40:00Z">
        <w:r w:rsidRPr="04D5FEE6">
          <w:rPr>
            <w:rFonts w:ascii="Calibri Light" w:hAnsi="Calibri Light" w:cs="Calibri Light"/>
            <w:lang w:val="nl-NL"/>
          </w:rPr>
          <w:t xml:space="preserve"> om mensen </w:t>
        </w:r>
      </w:ins>
      <w:ins w:id="1143" w:author="Mark Gremmen" w:date="2022-07-28T12:41:00Z">
        <w:r w:rsidRPr="04D5FEE6">
          <w:rPr>
            <w:rFonts w:ascii="Calibri Light" w:hAnsi="Calibri Light" w:cs="Calibri Light"/>
            <w:lang w:val="nl-NL"/>
          </w:rPr>
          <w:t xml:space="preserve">te helpen, te laten meedoen </w:t>
        </w:r>
      </w:ins>
      <w:ins w:id="1144" w:author="Mark Gremmen" w:date="2022-08-03T13:56:00Z">
        <w:r w:rsidR="00E17771">
          <w:rPr>
            <w:rFonts w:ascii="Calibri Light" w:hAnsi="Calibri Light" w:cs="Calibri Light"/>
            <w:lang w:val="nl-NL"/>
          </w:rPr>
          <w:t>of</w:t>
        </w:r>
      </w:ins>
      <w:ins w:id="1145" w:author="Mark Gremmen" w:date="2022-07-28T12:41:00Z">
        <w:r w:rsidRPr="04D5FEE6">
          <w:rPr>
            <w:rFonts w:ascii="Calibri Light" w:hAnsi="Calibri Light" w:cs="Calibri Light"/>
            <w:lang w:val="nl-NL"/>
          </w:rPr>
          <w:t xml:space="preserve"> te laten meetellen</w:t>
        </w:r>
      </w:ins>
      <w:r w:rsidRPr="04D5FEE6">
        <w:rPr>
          <w:rFonts w:ascii="Calibri Light" w:hAnsi="Calibri Light" w:cs="Calibri Light"/>
          <w:lang w:val="nl-NL"/>
        </w:rPr>
        <w:t>?</w:t>
      </w:r>
    </w:p>
    <w:p w14:paraId="06AE0277" w14:textId="69496EAF" w:rsidR="04D5FEE6" w:rsidRDefault="04D5FEE6" w:rsidP="04D5FEE6">
      <w:pPr>
        <w:keepNext/>
        <w:rPr>
          <w:rFonts w:ascii="Calibri Light" w:hAnsi="Calibri Light" w:cs="Calibri Light"/>
          <w:lang w:val="nl-NL"/>
        </w:rPr>
      </w:pPr>
    </w:p>
    <w:p w14:paraId="1D5056F2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2E2447A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C3CF491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52A90C6C" w14:textId="4DE9AB93" w:rsidR="0633175D" w:rsidRDefault="0633175D" w:rsidP="0633175D">
      <w:pPr>
        <w:rPr>
          <w:rFonts w:ascii="Calibri Light" w:hAnsi="Calibri Light" w:cs="Calibri Light"/>
          <w:lang w:val="nl-NL"/>
        </w:rPr>
      </w:pPr>
    </w:p>
    <w:p w14:paraId="6D2C675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B8697C1" w14:textId="288A7B73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t>zw12</w:t>
      </w:r>
      <w:r w:rsidRPr="04D5FEE6">
        <w:rPr>
          <w:rFonts w:ascii="Calibri Light" w:hAnsi="Calibri Light" w:cs="Calibri Light"/>
          <w:lang w:val="nl-NL"/>
        </w:rPr>
        <w:t xml:space="preserve"> </w:t>
      </w:r>
      <w:del w:id="1146" w:author="Mark Gremmen" w:date="2022-07-05T11:38:00Z">
        <w:r w:rsidR="001059C7" w:rsidRPr="04D5FEE6" w:rsidDel="4A5B095C">
          <w:rPr>
            <w:rFonts w:ascii="Calibri Light" w:hAnsi="Calibri Light" w:cs="Calibri Light"/>
            <w:lang w:val="nl-NL"/>
          </w:rPr>
          <w:delText>Hoe waardeer</w:delText>
        </w:r>
      </w:del>
      <w:ins w:id="1147" w:author="Mark Gremmen" w:date="2022-07-05T11:38:00Z">
        <w:r w:rsidRPr="04D5FEE6">
          <w:rPr>
            <w:rFonts w:ascii="Calibri Light" w:hAnsi="Calibri Light" w:cs="Calibri Light"/>
            <w:lang w:val="nl-NL"/>
          </w:rPr>
          <w:t>Wat vind</w:t>
        </w:r>
      </w:ins>
      <w:ins w:id="1148" w:author="Mark Gremmen" w:date="2022-07-05T12:11:00Z">
        <w:r w:rsidRPr="04D5FEE6">
          <w:rPr>
            <w:rFonts w:ascii="Calibri Light" w:hAnsi="Calibri Light" w:cs="Calibri Light"/>
            <w:lang w:val="nl-NL"/>
          </w:rPr>
          <w:t>t</w:t>
        </w:r>
      </w:ins>
      <w:ins w:id="1149" w:author="Mark Gremmen" w:date="2022-07-05T11:38:00Z">
        <w:r w:rsidRPr="04D5FEE6">
          <w:rPr>
            <w:rFonts w:ascii="Calibri Light" w:hAnsi="Calibri Light" w:cs="Calibri Light"/>
            <w:lang w:val="nl-NL"/>
          </w:rPr>
          <w:t xml:space="preserve"> u van </w:t>
        </w:r>
      </w:ins>
      <w:del w:id="1150" w:author="Mark Gremmen" w:date="2022-07-28T12:18:00Z">
        <w:r w:rsidR="001059C7" w:rsidRPr="04D5FEE6" w:rsidDel="4A5B095C">
          <w:rPr>
            <w:rFonts w:ascii="Calibri Light" w:hAnsi="Calibri Light" w:cs="Calibri Light"/>
            <w:lang w:val="nl-NL"/>
          </w:rPr>
          <w:delText>t</w:delText>
        </w:r>
      </w:del>
      <w:del w:id="1151" w:author="Mark Gremmen" w:date="2022-07-05T11:39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 </w:delText>
        </w:r>
      </w:del>
      <w:del w:id="1152" w:author="Mark Gremmen" w:date="2022-07-28T12:18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u </w:delText>
        </w:r>
      </w:del>
      <w:r w:rsidRPr="04D5FEE6">
        <w:rPr>
          <w:rFonts w:ascii="Calibri Light" w:hAnsi="Calibri Light" w:cs="Calibri Light"/>
          <w:lang w:val="nl-NL"/>
        </w:rPr>
        <w:t xml:space="preserve">de </w:t>
      </w:r>
      <w:ins w:id="1153" w:author="Mark Gremmen" w:date="2022-07-05T09:41:00Z">
        <w:r w:rsidRPr="04D5FEE6">
          <w:rPr>
            <w:rFonts w:ascii="Calibri Light" w:hAnsi="Calibri Light" w:cs="Calibri Light"/>
            <w:lang w:val="nl-NL"/>
          </w:rPr>
          <w:t xml:space="preserve">moeite die </w:t>
        </w:r>
      </w:ins>
      <w:del w:id="1154" w:author="Mark Gremmen" w:date="2022-07-05T09:41:00Z">
        <w:r w:rsidR="001059C7" w:rsidRPr="04D5FEE6" w:rsidDel="4A5B095C">
          <w:rPr>
            <w:rFonts w:ascii="Calibri Light" w:hAnsi="Calibri Light" w:cs="Calibri Light"/>
            <w:lang w:val="nl-NL"/>
          </w:rPr>
          <w:delText>inspanningen</w:delText>
        </w:r>
      </w:del>
      <w:r w:rsidRPr="04D5FEE6">
        <w:rPr>
          <w:rFonts w:ascii="Calibri Light" w:hAnsi="Calibri Light" w:cs="Calibri Light"/>
          <w:lang w:val="nl-NL"/>
        </w:rPr>
        <w:t xml:space="preserve"> </w:t>
      </w:r>
      <w:del w:id="1155" w:author="Mark Gremmen" w:date="2022-07-05T09:41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van </w:delText>
        </w:r>
      </w:del>
      <w:r w:rsidRPr="04D5FEE6">
        <w:rPr>
          <w:rFonts w:ascii="Calibri Light" w:hAnsi="Calibri Light" w:cs="Calibri Light"/>
          <w:lang w:val="nl-NL"/>
        </w:rPr>
        <w:t>uw gemeente</w:t>
      </w:r>
      <w:ins w:id="1156" w:author="Mark Gremmen" w:date="2022-07-05T09:41:00Z">
        <w:r w:rsidRPr="04D5FEE6">
          <w:rPr>
            <w:rFonts w:ascii="Calibri Light" w:hAnsi="Calibri Light" w:cs="Calibri Light"/>
            <w:lang w:val="nl-NL"/>
          </w:rPr>
          <w:t xml:space="preserve"> neemt</w:t>
        </w:r>
      </w:ins>
      <w:r w:rsidRPr="04D5FEE6">
        <w:rPr>
          <w:rFonts w:ascii="Calibri Light" w:hAnsi="Calibri Light" w:cs="Calibri Light"/>
          <w:lang w:val="nl-NL"/>
        </w:rPr>
        <w:t xml:space="preserve"> om inwoners </w:t>
      </w:r>
      <w:del w:id="1157" w:author="Mark Gremmen" w:date="2022-07-05T09:42:00Z">
        <w:r w:rsidR="001059C7" w:rsidRPr="04D5FEE6" w:rsidDel="4A5B095C">
          <w:rPr>
            <w:rFonts w:ascii="Calibri Light" w:hAnsi="Calibri Light" w:cs="Calibri Light"/>
            <w:lang w:val="nl-NL"/>
          </w:rPr>
          <w:delText>volledig</w:delText>
        </w:r>
      </w:del>
      <w:r w:rsidRPr="04D5FEE6">
        <w:rPr>
          <w:rFonts w:ascii="Calibri Light" w:hAnsi="Calibri Light" w:cs="Calibri Light"/>
          <w:lang w:val="nl-NL"/>
        </w:rPr>
        <w:t xml:space="preserve"> te laten </w:t>
      </w:r>
      <w:del w:id="1158" w:author="Mark Gremmen" w:date="2022-07-08T11:22:00Z">
        <w:r w:rsidR="001059C7" w:rsidRPr="04D5FEE6" w:rsidDel="4A5B095C">
          <w:rPr>
            <w:rFonts w:ascii="Calibri Light" w:hAnsi="Calibri Light" w:cs="Calibri Light"/>
            <w:lang w:val="nl-NL"/>
          </w:rPr>
          <w:delText>deelnemen aan de maatschappij</w:delText>
        </w:r>
      </w:del>
      <w:ins w:id="1159" w:author="Mark Gremmen" w:date="2022-07-08T11:22:00Z">
        <w:r w:rsidRPr="04D5FEE6">
          <w:rPr>
            <w:rFonts w:ascii="Calibri Light" w:hAnsi="Calibri Light" w:cs="Calibri Light"/>
            <w:lang w:val="nl-NL"/>
          </w:rPr>
          <w:t xml:space="preserve">meedoen </w:t>
        </w:r>
      </w:ins>
      <w:ins w:id="1160" w:author="Mark Gremmen" w:date="2022-07-08T11:23:00Z">
        <w:r w:rsidRPr="04D5FEE6">
          <w:rPr>
            <w:rFonts w:ascii="Calibri Light" w:hAnsi="Calibri Light" w:cs="Calibri Light"/>
            <w:lang w:val="nl-NL"/>
          </w:rPr>
          <w:t xml:space="preserve">en meetellen </w:t>
        </w:r>
      </w:ins>
      <w:ins w:id="1161" w:author="Mark Gremmen" w:date="2022-07-08T11:22:00Z">
        <w:r w:rsidRPr="04D5FEE6">
          <w:rPr>
            <w:rFonts w:ascii="Calibri Light" w:hAnsi="Calibri Light" w:cs="Calibri Light"/>
            <w:lang w:val="nl-NL"/>
          </w:rPr>
          <w:t>in de gemeente</w:t>
        </w:r>
      </w:ins>
      <w:r w:rsidRPr="04D5FEE6">
        <w:rPr>
          <w:rFonts w:ascii="Calibri Light" w:hAnsi="Calibri Light" w:cs="Calibri Light"/>
          <w:lang w:val="nl-NL"/>
        </w:rPr>
        <w:t>?</w:t>
      </w:r>
      <w:r w:rsidR="001059C7" w:rsidRPr="00666F5A">
        <w:rPr>
          <w:lang w:val="nl-NL"/>
        </w:rPr>
        <w:br/>
      </w:r>
      <w:r w:rsidR="001059C7" w:rsidRPr="00666F5A">
        <w:rPr>
          <w:lang w:val="nl-NL"/>
        </w:rPr>
        <w:br/>
      </w:r>
      <w:r w:rsidRPr="04D5FEE6">
        <w:rPr>
          <w:rFonts w:ascii="Calibri Light" w:hAnsi="Calibri Light" w:cs="Calibri Light"/>
          <w:lang w:val="nl-NL"/>
        </w:rPr>
        <w:t>Het gaat hier om mensen met een beperking, of mensen in een</w:t>
      </w:r>
      <w:del w:id="1162" w:author="Mark Gremmen" w:date="2022-07-05T11:39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 zorgwekkende</w:delText>
        </w:r>
      </w:del>
      <w:ins w:id="1163" w:author="Mark Gremmen" w:date="2022-07-05T11:39:00Z">
        <w:r w:rsidRPr="04D5FEE6">
          <w:rPr>
            <w:rFonts w:ascii="Calibri Light" w:hAnsi="Calibri Light" w:cs="Calibri Light"/>
            <w:lang w:val="nl-NL"/>
          </w:rPr>
          <w:t xml:space="preserve"> moeilijke</w:t>
        </w:r>
      </w:ins>
      <w:r w:rsidRPr="04D5FEE6">
        <w:rPr>
          <w:rFonts w:ascii="Calibri Light" w:hAnsi="Calibri Light" w:cs="Calibri Light"/>
          <w:lang w:val="nl-NL"/>
        </w:rPr>
        <w:t xml:space="preserve"> situatie.</w:t>
      </w:r>
      <w:r w:rsidR="001059C7" w:rsidRPr="00666F5A">
        <w:rPr>
          <w:lang w:val="nl-NL"/>
        </w:rPr>
        <w:br/>
      </w:r>
      <w:r w:rsidR="001059C7" w:rsidRPr="00666F5A">
        <w:rPr>
          <w:lang w:val="nl-NL"/>
        </w:rPr>
        <w:lastRenderedPageBreak/>
        <w:br/>
      </w:r>
      <w:r w:rsidRPr="04D5FEE6">
        <w:rPr>
          <w:rFonts w:ascii="Calibri Light" w:hAnsi="Calibri Light" w:cs="Calibri Light"/>
          <w:lang w:val="nl-NL"/>
        </w:rPr>
        <w:t>Geef dit aan met een rapportcijfer van 1 (zeer slecht) tot en met 10 (zeer goed)</w:t>
      </w:r>
    </w:p>
    <w:p w14:paraId="5578A4D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1058FB9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40B892C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03E34AE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41BDA11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22D9BE0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165C081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63AFCD6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6A688B5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47B7548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5F32FF3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276771D" w14:textId="77777777" w:rsidR="00D93DAA" w:rsidRPr="009A2F1D" w:rsidRDefault="00D93DAA">
      <w:pPr>
        <w:rPr>
          <w:rFonts w:ascii="Calibri Light" w:hAnsi="Calibri Light" w:cs="Calibri Light"/>
        </w:rPr>
      </w:pPr>
    </w:p>
    <w:p w14:paraId="55C476F7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14:paraId="6D14BCFE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4FA33F41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overall</w:t>
      </w:r>
    </w:p>
    <w:p w14:paraId="44BE788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A21C92C" w14:textId="3769E426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t>sc02</w:t>
      </w:r>
      <w:r w:rsidRPr="349E07B5">
        <w:rPr>
          <w:rFonts w:ascii="Calibri Light" w:hAnsi="Calibri Light" w:cs="Calibri Light"/>
          <w:lang w:val="nl-NL"/>
        </w:rPr>
        <w:t xml:space="preserve"> </w:t>
      </w:r>
      <w:del w:id="1164" w:author="Mark Gremmen" w:date="2022-07-05T13:01:00Z">
        <w:r w:rsidRPr="349E07B5" w:rsidDel="001059C7">
          <w:rPr>
            <w:rFonts w:ascii="Calibri Light" w:hAnsi="Calibri Light" w:cs="Calibri Light"/>
            <w:lang w:val="nl-NL"/>
          </w:rPr>
          <w:delText>Hoe waardeer</w:delText>
        </w:r>
      </w:del>
      <w:ins w:id="1165" w:author="Mark Gremmen" w:date="2022-07-05T13:01:00Z">
        <w:r w:rsidRPr="349E07B5">
          <w:rPr>
            <w:rFonts w:ascii="Calibri Light" w:hAnsi="Calibri Light" w:cs="Calibri Light"/>
            <w:lang w:val="nl-NL"/>
          </w:rPr>
          <w:t xml:space="preserve">Wat vindt u van </w:t>
        </w:r>
      </w:ins>
      <w:del w:id="1166" w:author="Mark Gremmen" w:date="2022-07-05T13:01:00Z">
        <w:r w:rsidRPr="349E07B5" w:rsidDel="001059C7">
          <w:rPr>
            <w:rFonts w:ascii="Calibri Light" w:hAnsi="Calibri Light" w:cs="Calibri Light"/>
            <w:lang w:val="nl-NL"/>
          </w:rPr>
          <w:delText xml:space="preserve">t u </w:delText>
        </w:r>
      </w:del>
      <w:r w:rsidRPr="349E07B5">
        <w:rPr>
          <w:rFonts w:ascii="Calibri Light" w:hAnsi="Calibri Light" w:cs="Calibri Light"/>
          <w:lang w:val="nl-NL"/>
        </w:rPr>
        <w:t xml:space="preserve">alle </w:t>
      </w:r>
      <w:ins w:id="1167" w:author="Mark Gremmen" w:date="2022-07-05T09:50:00Z">
        <w:r w:rsidRPr="349E07B5">
          <w:rPr>
            <w:rFonts w:ascii="Calibri Light" w:hAnsi="Calibri Light" w:cs="Calibri Light"/>
            <w:lang w:val="nl-NL"/>
          </w:rPr>
          <w:t>m</w:t>
        </w:r>
      </w:ins>
      <w:ins w:id="1168" w:author="Mark Gremmen" w:date="2022-07-05T09:51:00Z">
        <w:r w:rsidRPr="349E07B5">
          <w:rPr>
            <w:rFonts w:ascii="Calibri Light" w:hAnsi="Calibri Light" w:cs="Calibri Light"/>
            <w:lang w:val="nl-NL"/>
          </w:rPr>
          <w:t xml:space="preserve">oeite die </w:t>
        </w:r>
      </w:ins>
      <w:del w:id="1169" w:author="Mark Gremmen" w:date="2022-07-05T09:50:00Z">
        <w:r w:rsidRPr="349E07B5" w:rsidDel="001059C7">
          <w:rPr>
            <w:rFonts w:ascii="Calibri Light" w:hAnsi="Calibri Light" w:cs="Calibri Light"/>
            <w:lang w:val="nl-NL"/>
          </w:rPr>
          <w:delText xml:space="preserve">inspanningen van uw </w:delText>
        </w:r>
      </w:del>
      <w:ins w:id="1170" w:author="Mark Gremmen" w:date="2022-07-05T11:40:00Z">
        <w:r w:rsidRPr="349E07B5">
          <w:rPr>
            <w:rFonts w:ascii="Calibri Light" w:hAnsi="Calibri Light" w:cs="Calibri Light"/>
            <w:lang w:val="nl-NL"/>
          </w:rPr>
          <w:t xml:space="preserve">uw </w:t>
        </w:r>
      </w:ins>
      <w:r w:rsidRPr="349E07B5">
        <w:rPr>
          <w:rFonts w:ascii="Calibri Light" w:hAnsi="Calibri Light" w:cs="Calibri Light"/>
          <w:lang w:val="nl-NL"/>
        </w:rPr>
        <w:t xml:space="preserve">gemeente </w:t>
      </w:r>
      <w:ins w:id="1171" w:author="Mark Gremmen" w:date="2022-07-05T09:51:00Z">
        <w:r w:rsidRPr="349E07B5">
          <w:rPr>
            <w:rFonts w:ascii="Calibri Light" w:hAnsi="Calibri Light" w:cs="Calibri Light"/>
            <w:lang w:val="nl-NL"/>
          </w:rPr>
          <w:t xml:space="preserve">neemt </w:t>
        </w:r>
      </w:ins>
      <w:r w:rsidRPr="349E07B5">
        <w:rPr>
          <w:rFonts w:ascii="Calibri Light" w:hAnsi="Calibri Light" w:cs="Calibri Light"/>
          <w:lang w:val="nl-NL"/>
        </w:rPr>
        <w:t xml:space="preserve">voor </w:t>
      </w:r>
      <w:del w:id="1172" w:author="Mark Gremmen" w:date="2022-07-08T11:18:00Z">
        <w:r w:rsidRPr="349E07B5" w:rsidDel="001059C7">
          <w:rPr>
            <w:rFonts w:ascii="Calibri Light" w:hAnsi="Calibri Light" w:cs="Calibri Light"/>
            <w:lang w:val="nl-NL"/>
          </w:rPr>
          <w:delText>haar</w:delText>
        </w:r>
      </w:del>
      <w:r w:rsidRPr="349E07B5">
        <w:rPr>
          <w:rFonts w:ascii="Calibri Light" w:hAnsi="Calibri Light" w:cs="Calibri Light"/>
          <w:lang w:val="nl-NL"/>
        </w:rPr>
        <w:t xml:space="preserve"> inwoners?</w:t>
      </w:r>
      <w:r w:rsidRPr="00B353F8">
        <w:rPr>
          <w:lang w:val="nl-NL"/>
        </w:rPr>
        <w:br/>
      </w:r>
      <w:r w:rsidRPr="00B353F8">
        <w:rPr>
          <w:lang w:val="nl-NL"/>
        </w:rPr>
        <w:lastRenderedPageBreak/>
        <w:br/>
      </w:r>
      <w:r w:rsidRPr="349E07B5">
        <w:rPr>
          <w:rFonts w:ascii="Calibri Light" w:hAnsi="Calibri Light" w:cs="Calibri Light"/>
          <w:lang w:val="nl-NL"/>
        </w:rPr>
        <w:t>Geef dit aan met een rapportcijfer van 1 tot en met 10.</w:t>
      </w:r>
    </w:p>
    <w:p w14:paraId="5D2F94C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056C1A9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1F4513C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3815B6D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3413B98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73C274E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060C50A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217E3B0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02AB762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06DF89C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8B4B30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745761E" w14:textId="77777777" w:rsidR="00D93DAA" w:rsidRPr="009A2F1D" w:rsidRDefault="00D93DAA">
      <w:pPr>
        <w:rPr>
          <w:rFonts w:ascii="Calibri Light" w:hAnsi="Calibri Light" w:cs="Calibri Light"/>
        </w:rPr>
      </w:pPr>
    </w:p>
    <w:p w14:paraId="1ED1323E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End of Block: overall</w:t>
      </w:r>
    </w:p>
    <w:p w14:paraId="5A814A17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2D043ED4" w14:textId="77777777" w:rsidR="00D93DAA" w:rsidRPr="009A2F1D" w:rsidRDefault="001059C7">
      <w:pPr>
        <w:pStyle w:val="BlockStart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Start of Block: </w:t>
      </w:r>
      <w:proofErr w:type="spellStart"/>
      <w:r w:rsidRPr="009A2F1D">
        <w:rPr>
          <w:rFonts w:ascii="Calibri Light" w:hAnsi="Calibri Light" w:cs="Calibri Light"/>
        </w:rPr>
        <w:t>achtergrond</w:t>
      </w:r>
      <w:proofErr w:type="spellEnd"/>
    </w:p>
    <w:p w14:paraId="16EB2921" w14:textId="77777777" w:rsidR="00D93DAA" w:rsidRPr="009A2F1D" w:rsidRDefault="00D93DAA">
      <w:pPr>
        <w:rPr>
          <w:rFonts w:ascii="Calibri Light" w:hAnsi="Calibri Light" w:cs="Calibri Light"/>
        </w:rPr>
      </w:pPr>
    </w:p>
    <w:p w14:paraId="32C8558E" w14:textId="77777777" w:rsidR="007B2681" w:rsidRDefault="007B2681">
      <w:pPr>
        <w:rPr>
          <w:ins w:id="1173" w:author="Mark Gremmen" w:date="2022-08-04T13:14:00Z"/>
          <w:rFonts w:ascii="Calibri Light" w:hAnsi="Calibri Light" w:cs="Calibri Light"/>
          <w:b/>
          <w:bCs/>
          <w:lang w:val="nl-NL"/>
        </w:rPr>
      </w:pPr>
      <w:ins w:id="1174" w:author="Mark Gremmen" w:date="2022-08-04T13:14:00Z">
        <w:r>
          <w:rPr>
            <w:rFonts w:ascii="Calibri Light" w:hAnsi="Calibri Light" w:cs="Calibri Light"/>
            <w:b/>
            <w:bCs/>
            <w:lang w:val="nl-NL"/>
          </w:rPr>
          <w:br w:type="page"/>
        </w:r>
      </w:ins>
    </w:p>
    <w:p w14:paraId="56958FDC" w14:textId="6CE89C7D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lastRenderedPageBreak/>
        <w:t>ch01</w:t>
      </w:r>
      <w:r w:rsidRPr="009A2F1D">
        <w:rPr>
          <w:rFonts w:ascii="Calibri Light" w:hAnsi="Calibri Light" w:cs="Calibri Light"/>
          <w:lang w:val="nl-NL"/>
        </w:rPr>
        <w:t xml:space="preserve">  Wat is uw geslacht?</w:t>
      </w:r>
    </w:p>
    <w:p w14:paraId="42BCBF9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man </w:t>
      </w:r>
    </w:p>
    <w:p w14:paraId="67451B2E" w14:textId="7633AA47" w:rsidR="000E2ACC" w:rsidRDefault="000E2ACC" w:rsidP="78A7358E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175" w:author="Mark Gremmen" w:date="2022-08-04T07:03:00Z">
        <w:r w:rsidRPr="2CCE4FB4">
          <w:rPr>
            <w:rFonts w:ascii="Calibri Light" w:hAnsi="Calibri Light" w:cs="Calibri Light"/>
          </w:rPr>
          <w:t>v</w:t>
        </w:r>
      </w:ins>
      <w:ins w:id="1176" w:author="Mark Gremmen" w:date="2022-07-28T11:06:00Z">
        <w:del w:id="1177" w:author="Mark Gremmen" w:date="2022-08-04T07:03:00Z">
          <w:r w:rsidRPr="2CCE4FB4" w:rsidDel="000E2ACC">
            <w:rPr>
              <w:rFonts w:ascii="Calibri Light" w:hAnsi="Calibri Light" w:cs="Calibri Light"/>
            </w:rPr>
            <w:delText>V</w:delText>
          </w:r>
        </w:del>
      </w:ins>
      <w:ins w:id="1178" w:author="Mark Gremmen" w:date="2022-05-27T11:33:00Z">
        <w:r w:rsidRPr="2CCE4FB4">
          <w:rPr>
            <w:rFonts w:ascii="Calibri Light" w:hAnsi="Calibri Light" w:cs="Calibri Light"/>
          </w:rPr>
          <w:t>rouw</w:t>
        </w:r>
      </w:ins>
    </w:p>
    <w:p w14:paraId="7CD17685" w14:textId="4CF72EBE" w:rsidR="00D93DAA" w:rsidRDefault="00163ED0" w:rsidP="00B35D5D">
      <w:pPr>
        <w:pStyle w:val="ListParagraph"/>
        <w:keepNext/>
        <w:numPr>
          <w:ilvl w:val="0"/>
          <w:numId w:val="5"/>
        </w:numPr>
        <w:spacing w:before="0"/>
      </w:pPr>
      <w:del w:id="1179" w:author="Mark Gremmen" w:date="2022-07-08T11:18:00Z">
        <w:r w:rsidRPr="2CCE4FB4" w:rsidDel="00163ED0">
          <w:rPr>
            <w:rFonts w:ascii="Calibri Light" w:hAnsi="Calibri Light" w:cs="Calibri Light"/>
          </w:rPr>
          <w:delText>overig</w:delText>
        </w:r>
      </w:del>
      <w:proofErr w:type="spellStart"/>
      <w:r w:rsidRPr="2CCE4FB4">
        <w:rPr>
          <w:rFonts w:ascii="Calibri Light" w:hAnsi="Calibri Light" w:cs="Calibri Light"/>
        </w:rPr>
        <w:t>anders</w:t>
      </w:r>
      <w:proofErr w:type="spellEnd"/>
    </w:p>
    <w:p w14:paraId="50869CA8" w14:textId="403703DC" w:rsidR="009B1C05" w:rsidRPr="00260555" w:rsidRDefault="009B1C05" w:rsidP="00260555">
      <w:pPr>
        <w:pStyle w:val="ListParagraph"/>
        <w:keepNext/>
        <w:numPr>
          <w:ilvl w:val="0"/>
          <w:numId w:val="5"/>
        </w:numPr>
        <w:rPr>
          <w:ins w:id="1180" w:author="Mark Gremmen" w:date="2022-05-27T11:32:00Z"/>
          <w:rFonts w:ascii="Calibri Light" w:hAnsi="Calibri Light" w:cs="Calibri Light"/>
          <w:lang w:val="nl-NL"/>
        </w:rPr>
      </w:pPr>
      <w:ins w:id="1181" w:author="Mark Gremmen" w:date="2022-05-31T14:21:00Z">
        <w:r w:rsidRPr="00260555">
          <w:rPr>
            <w:rFonts w:ascii="Calibri Light" w:hAnsi="Calibri Light" w:cs="Calibri Light"/>
            <w:lang w:val="nl-NL"/>
          </w:rPr>
          <w:t xml:space="preserve">wil ik </w:t>
        </w:r>
      </w:ins>
      <w:ins w:id="1182" w:author="Mark Gremmen" w:date="2022-05-31T14:22:00Z">
        <w:r w:rsidR="003363B9" w:rsidRPr="00260555">
          <w:rPr>
            <w:rFonts w:ascii="Calibri Light" w:hAnsi="Calibri Light" w:cs="Calibri Light"/>
            <w:lang w:val="nl-NL"/>
          </w:rPr>
          <w:t xml:space="preserve">liever </w:t>
        </w:r>
      </w:ins>
      <w:ins w:id="1183" w:author="Mark Gremmen" w:date="2022-05-31T14:21:00Z">
        <w:r w:rsidRPr="00260555">
          <w:rPr>
            <w:rFonts w:ascii="Calibri Light" w:hAnsi="Calibri Light" w:cs="Calibri Light"/>
            <w:lang w:val="nl-NL"/>
          </w:rPr>
          <w:t>niet zeggen</w:t>
        </w:r>
      </w:ins>
    </w:p>
    <w:p w14:paraId="08AA6E5F" w14:textId="77777777" w:rsidR="003A0151" w:rsidRPr="00260555" w:rsidRDefault="003A0151">
      <w:pPr>
        <w:rPr>
          <w:rFonts w:ascii="Calibri Light" w:hAnsi="Calibri Light" w:cs="Calibri Light"/>
          <w:lang w:val="nl-NL"/>
        </w:rPr>
      </w:pPr>
    </w:p>
    <w:p w14:paraId="0ABCCD6C" w14:textId="77777777" w:rsidR="00D93DAA" w:rsidRPr="00260555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08215A84" w14:textId="77777777" w:rsidR="00D93DAA" w:rsidRPr="00260555" w:rsidRDefault="00D93DAA">
      <w:pPr>
        <w:rPr>
          <w:rFonts w:ascii="Calibri Light" w:hAnsi="Calibri Light" w:cs="Calibri Light"/>
          <w:lang w:val="nl-NL"/>
        </w:rPr>
      </w:pPr>
    </w:p>
    <w:p w14:paraId="029A28DD" w14:textId="68100DE4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t>ch02</w:t>
      </w:r>
      <w:r w:rsidRPr="2CCE4FB4">
        <w:rPr>
          <w:rFonts w:ascii="Calibri Light" w:hAnsi="Calibri Light" w:cs="Calibri Light"/>
          <w:lang w:val="nl-NL"/>
        </w:rPr>
        <w:t xml:space="preserve"> </w:t>
      </w:r>
      <w:ins w:id="1184" w:author="Mark Gremmen" w:date="2022-08-03T13:58:00Z">
        <w:r w:rsidR="00B812A6" w:rsidRPr="2CCE4FB4">
          <w:rPr>
            <w:rFonts w:ascii="Calibri Light" w:hAnsi="Calibri Light" w:cs="Calibri Light"/>
            <w:lang w:val="nl-NL"/>
          </w:rPr>
          <w:t xml:space="preserve">Van welke </w:t>
        </w:r>
      </w:ins>
      <w:del w:id="1185" w:author="Mark Gremmen" w:date="2022-08-03T13:58:00Z">
        <w:r w:rsidRPr="2CCE4FB4" w:rsidDel="001059C7">
          <w:rPr>
            <w:rFonts w:ascii="Calibri Light" w:hAnsi="Calibri Light" w:cs="Calibri Light"/>
            <w:lang w:val="nl-NL"/>
          </w:rPr>
          <w:delText>Wat is uw</w:delText>
        </w:r>
      </w:del>
      <w:r w:rsidRPr="2CCE4FB4">
        <w:rPr>
          <w:rFonts w:ascii="Calibri Light" w:hAnsi="Calibri Light" w:cs="Calibri Light"/>
          <w:lang w:val="nl-NL"/>
        </w:rPr>
        <w:t xml:space="preserve"> </w:t>
      </w:r>
      <w:r w:rsidR="00006144" w:rsidRPr="2CCE4FB4">
        <w:rPr>
          <w:rFonts w:ascii="Calibri Light" w:hAnsi="Calibri Light" w:cs="Calibri Light"/>
          <w:lang w:val="nl-NL"/>
        </w:rPr>
        <w:t>leeftijd</w:t>
      </w:r>
      <w:ins w:id="1186" w:author="Mark Gremmen" w:date="2022-07-28T11:10:00Z">
        <w:r w:rsidR="00006144" w:rsidRPr="2CCE4FB4">
          <w:rPr>
            <w:rFonts w:ascii="Calibri Light" w:hAnsi="Calibri Light" w:cs="Calibri Light"/>
            <w:lang w:val="nl-NL"/>
          </w:rPr>
          <w:t>sgroep</w:t>
        </w:r>
      </w:ins>
      <w:ins w:id="1187" w:author="Mark Gremmen" w:date="2022-08-03T13:58:00Z">
        <w:r w:rsidR="00B812A6" w:rsidRPr="2CCE4FB4">
          <w:rPr>
            <w:rFonts w:ascii="Calibri Light" w:hAnsi="Calibri Light" w:cs="Calibri Light"/>
            <w:lang w:val="nl-NL"/>
          </w:rPr>
          <w:t xml:space="preserve"> </w:t>
        </w:r>
      </w:ins>
      <w:ins w:id="1188" w:author="Mark Gremmen" w:date="2022-08-04T07:02:00Z">
        <w:r w:rsidR="00B812A6" w:rsidRPr="2CCE4FB4">
          <w:rPr>
            <w:rFonts w:ascii="Calibri Light" w:hAnsi="Calibri Light" w:cs="Calibri Light"/>
            <w:lang w:val="nl-NL"/>
          </w:rPr>
          <w:t xml:space="preserve">maakt </w:t>
        </w:r>
      </w:ins>
      <w:ins w:id="1189" w:author="Mark Gremmen" w:date="2022-08-03T13:58:00Z">
        <w:r w:rsidR="00B812A6" w:rsidRPr="2CCE4FB4">
          <w:rPr>
            <w:rFonts w:ascii="Calibri Light" w:hAnsi="Calibri Light" w:cs="Calibri Light"/>
            <w:lang w:val="nl-NL"/>
          </w:rPr>
          <w:t>u onderdee</w:t>
        </w:r>
      </w:ins>
      <w:ins w:id="1190" w:author="Mark Gremmen" w:date="2022-08-04T07:02:00Z">
        <w:r w:rsidR="00B812A6" w:rsidRPr="2CCE4FB4">
          <w:rPr>
            <w:rFonts w:ascii="Calibri Light" w:hAnsi="Calibri Light" w:cs="Calibri Light"/>
            <w:lang w:val="nl-NL"/>
          </w:rPr>
          <w:t>l uit</w:t>
        </w:r>
      </w:ins>
      <w:r w:rsidR="00006144" w:rsidRPr="2CCE4FB4">
        <w:rPr>
          <w:rFonts w:ascii="Calibri Light" w:hAnsi="Calibri Light" w:cs="Calibri Light"/>
          <w:lang w:val="nl-NL"/>
        </w:rPr>
        <w:t>?</w:t>
      </w:r>
    </w:p>
    <w:p w14:paraId="6F1E4E8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18 tot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met 29  </w:t>
      </w:r>
    </w:p>
    <w:p w14:paraId="78B732E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30 tot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met 39  </w:t>
      </w:r>
    </w:p>
    <w:p w14:paraId="2729097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40 tot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met 54 </w:t>
      </w:r>
    </w:p>
    <w:p w14:paraId="6C5CAE3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55 tot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met 64 </w:t>
      </w:r>
    </w:p>
    <w:p w14:paraId="3A9520B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tot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met 74 </w:t>
      </w:r>
    </w:p>
    <w:p w14:paraId="0615F71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ouder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13B3D2B8" w14:textId="77777777" w:rsidR="00D93DAA" w:rsidRPr="009A2F1D" w:rsidRDefault="00D93DAA">
      <w:pPr>
        <w:rPr>
          <w:rFonts w:ascii="Calibri Light" w:hAnsi="Calibri Light" w:cs="Calibri Light"/>
        </w:rPr>
      </w:pPr>
    </w:p>
    <w:p w14:paraId="497F671F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5B302D45" w14:textId="4E39D86C" w:rsidR="00D93DAA" w:rsidRPr="009A2F1D" w:rsidRDefault="00D93DAA" w:rsidP="0633175D">
      <w:pPr>
        <w:rPr>
          <w:rFonts w:ascii="Calibri Light" w:hAnsi="Calibri Light" w:cs="Calibri Light"/>
        </w:rPr>
      </w:pPr>
    </w:p>
    <w:p w14:paraId="62459CC9" w14:textId="38A449D4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812A6">
        <w:rPr>
          <w:rFonts w:ascii="Calibri Light" w:hAnsi="Calibri Light" w:cs="Calibri Light"/>
          <w:b/>
          <w:bCs/>
          <w:lang w:val="nl-NL"/>
        </w:rPr>
        <w:lastRenderedPageBreak/>
        <w:t>ch03</w:t>
      </w:r>
      <w:r w:rsidRPr="25DACF53">
        <w:rPr>
          <w:rFonts w:ascii="Calibri Light" w:hAnsi="Calibri Light" w:cs="Calibri Light"/>
          <w:lang w:val="nl-NL"/>
        </w:rPr>
        <w:t xml:space="preserve"> </w:t>
      </w:r>
      <w:ins w:id="1191" w:author="Mark Gremmen" w:date="2022-07-05T13:58:00Z">
        <w:r w:rsidRPr="25DACF53">
          <w:rPr>
            <w:rFonts w:ascii="Calibri Light" w:hAnsi="Calibri Light" w:cs="Calibri Light"/>
            <w:lang w:val="nl-NL"/>
          </w:rPr>
          <w:t xml:space="preserve">[OPTIONEEL] </w:t>
        </w:r>
      </w:ins>
      <w:r w:rsidRPr="25DACF53">
        <w:rPr>
          <w:rFonts w:ascii="Calibri Light" w:hAnsi="Calibri Light" w:cs="Calibri Light"/>
          <w:lang w:val="nl-NL"/>
        </w:rPr>
        <w:t>Wat is uw hoogst afgeronde opleiding?</w:t>
      </w:r>
    </w:p>
    <w:p w14:paraId="239CBA5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lagere</w:t>
      </w:r>
      <w:proofErr w:type="spellEnd"/>
      <w:r w:rsidRPr="009A2F1D">
        <w:rPr>
          <w:rFonts w:ascii="Calibri Light" w:hAnsi="Calibri Light" w:cs="Calibri Light"/>
        </w:rPr>
        <w:t xml:space="preserve"> school / </w:t>
      </w:r>
      <w:proofErr w:type="spellStart"/>
      <w:r w:rsidRPr="009A2F1D">
        <w:rPr>
          <w:rFonts w:ascii="Calibri Light" w:hAnsi="Calibri Light" w:cs="Calibri Light"/>
        </w:rPr>
        <w:t>basisonderwijs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onderwijs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4EA6587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vmbo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mavo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E9D203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vwo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havo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14:paraId="4CEA3E1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middelbaar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beroepsonderwijs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mbo</w:t>
      </w:r>
      <w:proofErr w:type="spellEnd"/>
      <w:r w:rsidRPr="009A2F1D">
        <w:rPr>
          <w:rFonts w:ascii="Calibri Light" w:hAnsi="Calibri Light" w:cs="Calibri Light"/>
        </w:rPr>
        <w:t xml:space="preserve">) </w:t>
      </w:r>
    </w:p>
    <w:p w14:paraId="515CDD3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hoger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beroepsonderwijs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hbo</w:t>
      </w:r>
      <w:proofErr w:type="spellEnd"/>
      <w:r w:rsidRPr="009A2F1D">
        <w:rPr>
          <w:rFonts w:ascii="Calibri Light" w:hAnsi="Calibri Light" w:cs="Calibri Light"/>
        </w:rPr>
        <w:t xml:space="preserve">)  </w:t>
      </w:r>
    </w:p>
    <w:p w14:paraId="729F26D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wetenschappelijk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onderwijs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universiteit</w:t>
      </w:r>
      <w:proofErr w:type="spellEnd"/>
      <w:r w:rsidRPr="009A2F1D">
        <w:rPr>
          <w:rFonts w:ascii="Calibri Light" w:hAnsi="Calibri Light" w:cs="Calibri Light"/>
        </w:rPr>
        <w:t xml:space="preserve">) </w:t>
      </w:r>
    </w:p>
    <w:p w14:paraId="5EA14E0F" w14:textId="77777777" w:rsidR="00D93DAA" w:rsidRPr="009A2F1D" w:rsidRDefault="00D93DAA">
      <w:pPr>
        <w:rPr>
          <w:rFonts w:ascii="Calibri Light" w:hAnsi="Calibri Light" w:cs="Calibri Light"/>
        </w:rPr>
      </w:pPr>
    </w:p>
    <w:p w14:paraId="37A3E143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4349B2C3" w14:textId="175A7542" w:rsidR="00D93DAA" w:rsidRPr="009A2F1D" w:rsidRDefault="00D93DAA" w:rsidP="0633175D">
      <w:pPr>
        <w:rPr>
          <w:rFonts w:ascii="Calibri Light" w:hAnsi="Calibri Light" w:cs="Calibri Light"/>
        </w:rPr>
      </w:pPr>
    </w:p>
    <w:p w14:paraId="7D5BB0B0" w14:textId="3B9964DA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812A6">
        <w:rPr>
          <w:rFonts w:ascii="Calibri Light" w:hAnsi="Calibri Light" w:cs="Calibri Light"/>
          <w:b/>
          <w:bCs/>
          <w:lang w:val="nl-NL"/>
        </w:rPr>
        <w:t>ch04</w:t>
      </w:r>
      <w:r w:rsidRPr="349E07B5">
        <w:rPr>
          <w:rFonts w:ascii="Calibri Light" w:hAnsi="Calibri Light" w:cs="Calibri Light"/>
          <w:lang w:val="nl-NL"/>
        </w:rPr>
        <w:t xml:space="preserve"> Welke situatie is het meest op u van toepassing?</w:t>
      </w:r>
      <w:ins w:id="1192" w:author="Mark Gremmen" w:date="2022-06-03T10:03:00Z">
        <w:r w:rsidR="00612723" w:rsidRPr="349E07B5">
          <w:rPr>
            <w:rFonts w:ascii="Calibri Light" w:hAnsi="Calibri Light" w:cs="Calibri Light"/>
            <w:lang w:val="nl-NL"/>
          </w:rPr>
          <w:t xml:space="preserve"> Ik be</w:t>
        </w:r>
        <w:r w:rsidR="007F046B" w:rsidRPr="349E07B5">
          <w:rPr>
            <w:rFonts w:ascii="Calibri Light" w:hAnsi="Calibri Light" w:cs="Calibri Light"/>
            <w:lang w:val="nl-NL"/>
          </w:rPr>
          <w:t>n...</w:t>
        </w:r>
      </w:ins>
    </w:p>
    <w:p w14:paraId="4196459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in </w:t>
      </w:r>
      <w:proofErr w:type="spellStart"/>
      <w:r w:rsidRPr="009A2F1D">
        <w:rPr>
          <w:rFonts w:ascii="Calibri Light" w:hAnsi="Calibri Light" w:cs="Calibri Light"/>
        </w:rPr>
        <w:t>loondienst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3CF7F92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zelfstandige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zonder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personeel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zzp</w:t>
      </w:r>
      <w:proofErr w:type="spellEnd"/>
      <w:r w:rsidRPr="009A2F1D">
        <w:rPr>
          <w:rFonts w:ascii="Calibri Light" w:hAnsi="Calibri Light" w:cs="Calibri Light"/>
        </w:rPr>
        <w:t xml:space="preserve">) </w:t>
      </w:r>
    </w:p>
    <w:p w14:paraId="101D7A4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ondernemer</w:t>
      </w:r>
      <w:proofErr w:type="spellEnd"/>
      <w:r w:rsidRPr="009A2F1D">
        <w:rPr>
          <w:rFonts w:ascii="Calibri Light" w:hAnsi="Calibri Light" w:cs="Calibri Light"/>
        </w:rPr>
        <w:t xml:space="preserve"> met </w:t>
      </w:r>
      <w:proofErr w:type="spellStart"/>
      <w:r w:rsidRPr="009A2F1D">
        <w:rPr>
          <w:rFonts w:ascii="Calibri Light" w:hAnsi="Calibri Light" w:cs="Calibri Light"/>
        </w:rPr>
        <w:t>personeel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5E9937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werkloos</w:t>
      </w:r>
      <w:proofErr w:type="spellEnd"/>
      <w:r w:rsidRPr="009A2F1D">
        <w:rPr>
          <w:rFonts w:ascii="Calibri Light" w:hAnsi="Calibri Light" w:cs="Calibri Light"/>
        </w:rPr>
        <w:t>/</w:t>
      </w:r>
      <w:proofErr w:type="spellStart"/>
      <w:r w:rsidRPr="009A2F1D">
        <w:rPr>
          <w:rFonts w:ascii="Calibri Light" w:hAnsi="Calibri Light" w:cs="Calibri Light"/>
        </w:rPr>
        <w:t>werkzoekend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7CCC397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(ten dele) </w:t>
      </w:r>
      <w:proofErr w:type="spellStart"/>
      <w:r w:rsidRPr="009A2F1D">
        <w:rPr>
          <w:rFonts w:ascii="Calibri Light" w:hAnsi="Calibri Light" w:cs="Calibri Light"/>
        </w:rPr>
        <w:t>arbeidsongeschikt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41C56B4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gepensioneerd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4DB0CBD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huisvrouw</w:t>
      </w:r>
      <w:proofErr w:type="spellEnd"/>
      <w:r w:rsidRPr="009A2F1D">
        <w:rPr>
          <w:rFonts w:ascii="Calibri Light" w:hAnsi="Calibri Light" w:cs="Calibri Light"/>
        </w:rPr>
        <w:t xml:space="preserve">/-man </w:t>
      </w:r>
    </w:p>
    <w:p w14:paraId="1289FE6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scholier</w:t>
      </w:r>
      <w:proofErr w:type="spellEnd"/>
      <w:r w:rsidRPr="009A2F1D">
        <w:rPr>
          <w:rFonts w:ascii="Calibri Light" w:hAnsi="Calibri Light" w:cs="Calibri Light"/>
        </w:rPr>
        <w:t xml:space="preserve">/student </w:t>
      </w:r>
    </w:p>
    <w:p w14:paraId="52F0BD4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789B5304" w14:textId="77777777" w:rsidR="00D93DAA" w:rsidRPr="009A2F1D" w:rsidRDefault="00D93DAA">
      <w:pPr>
        <w:rPr>
          <w:rFonts w:ascii="Calibri Light" w:hAnsi="Calibri Light" w:cs="Calibri Light"/>
        </w:rPr>
      </w:pPr>
    </w:p>
    <w:p w14:paraId="25058861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2C0F0706" w14:textId="77777777" w:rsidR="00D93DAA" w:rsidRPr="009A2F1D" w:rsidRDefault="00D93DAA">
      <w:pPr>
        <w:rPr>
          <w:rFonts w:ascii="Calibri Light" w:hAnsi="Calibri Light" w:cs="Calibri Light"/>
        </w:rPr>
      </w:pPr>
    </w:p>
    <w:p w14:paraId="578D2EFF" w14:textId="05CBCBD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630CD9">
        <w:rPr>
          <w:rFonts w:ascii="Calibri Light" w:hAnsi="Calibri Light" w:cs="Calibri Light"/>
          <w:b/>
          <w:bCs/>
          <w:lang w:val="nl-NL"/>
        </w:rPr>
        <w:lastRenderedPageBreak/>
        <w:t>ch05</w:t>
      </w:r>
      <w:r w:rsidRPr="009A2F1D">
        <w:rPr>
          <w:rFonts w:ascii="Calibri Light" w:hAnsi="Calibri Light" w:cs="Calibri Light"/>
          <w:lang w:val="nl-NL"/>
        </w:rPr>
        <w:t xml:space="preserve"> Hoe ziet </w:t>
      </w:r>
      <w:del w:id="1193" w:author="Mark Gremmen" w:date="2022-06-03T09:59:00Z">
        <w:r w:rsidRPr="009A2F1D" w:rsidDel="00FD4C0B">
          <w:rPr>
            <w:rFonts w:ascii="Calibri Light" w:hAnsi="Calibri Light" w:cs="Calibri Light"/>
            <w:lang w:val="nl-NL"/>
          </w:rPr>
          <w:delText xml:space="preserve">de samenstelling van </w:delText>
        </w:r>
      </w:del>
      <w:r w:rsidRPr="009A2F1D">
        <w:rPr>
          <w:rFonts w:ascii="Calibri Light" w:hAnsi="Calibri Light" w:cs="Calibri Light"/>
          <w:lang w:val="nl-NL"/>
        </w:rPr>
        <w:t>uw huishouden er uit?</w:t>
      </w:r>
    </w:p>
    <w:p w14:paraId="5E50C0DB" w14:textId="737E3ECB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id="1194" w:author="Mark Gremmen" w:date="2022-06-03T09:59:00Z">
        <w:r w:rsidRPr="009A2F1D" w:rsidDel="009F4275">
          <w:rPr>
            <w:rFonts w:ascii="Calibri Light" w:hAnsi="Calibri Light" w:cs="Calibri Light"/>
          </w:rPr>
          <w:delText xml:space="preserve">alleenstaand </w:delText>
        </w:r>
      </w:del>
      <w:proofErr w:type="spellStart"/>
      <w:ins w:id="1195" w:author="Mark Gremmen" w:date="2022-06-03T09:59:00Z">
        <w:r w:rsidR="009F4275">
          <w:rPr>
            <w:rFonts w:ascii="Calibri Light" w:hAnsi="Calibri Light" w:cs="Calibri Light"/>
          </w:rPr>
          <w:t>ik</w:t>
        </w:r>
        <w:proofErr w:type="spellEnd"/>
        <w:r w:rsidR="009F4275">
          <w:rPr>
            <w:rFonts w:ascii="Calibri Light" w:hAnsi="Calibri Light" w:cs="Calibri Light"/>
          </w:rPr>
          <w:t xml:space="preserve"> </w:t>
        </w:r>
        <w:proofErr w:type="spellStart"/>
        <w:r w:rsidR="009F4275">
          <w:rPr>
            <w:rFonts w:ascii="Calibri Light" w:hAnsi="Calibri Light" w:cs="Calibri Light"/>
          </w:rPr>
          <w:t>woon</w:t>
        </w:r>
        <w:proofErr w:type="spellEnd"/>
        <w:r w:rsidR="009F4275">
          <w:rPr>
            <w:rFonts w:ascii="Calibri Light" w:hAnsi="Calibri Light" w:cs="Calibri Light"/>
          </w:rPr>
          <w:t xml:space="preserve"> </w:t>
        </w:r>
        <w:proofErr w:type="spellStart"/>
        <w:r w:rsidR="009F4275">
          <w:rPr>
            <w:rFonts w:ascii="Calibri Light" w:hAnsi="Calibri Light" w:cs="Calibri Light"/>
          </w:rPr>
          <w:t>alleen</w:t>
        </w:r>
      </w:ins>
      <w:proofErr w:type="spellEnd"/>
    </w:p>
    <w:p w14:paraId="5B0371B1" w14:textId="71F2766A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del w:id="1196" w:author="Mark Gremmen" w:date="2022-06-03T10:01:00Z">
        <w:r w:rsidRPr="009A2F1D" w:rsidDel="00696760">
          <w:rPr>
            <w:rFonts w:ascii="Calibri Light" w:hAnsi="Calibri Light" w:cs="Calibri Light"/>
            <w:lang w:val="nl-NL"/>
          </w:rPr>
          <w:delText>twee volwassenen zonder kind(eren)</w:delText>
        </w:r>
      </w:del>
      <w:ins w:id="1197" w:author="Mark Gremmen" w:date="2022-06-03T09:59:00Z">
        <w:r w:rsidR="009F4275" w:rsidRPr="00C520B7">
          <w:rPr>
            <w:rFonts w:ascii="Calibri Light" w:hAnsi="Calibri Light" w:cs="Calibri Light"/>
            <w:lang w:val="nl-NL"/>
          </w:rPr>
          <w:t xml:space="preserve">ik woon met </w:t>
        </w:r>
      </w:ins>
      <w:ins w:id="1198" w:author="Mark Gremmen" w:date="2022-06-03T10:02:00Z">
        <w:r w:rsidR="00C520B7" w:rsidRPr="00196985">
          <w:rPr>
            <w:rFonts w:ascii="Calibri Light" w:hAnsi="Calibri Light" w:cs="Calibri Light"/>
            <w:lang w:val="nl-NL"/>
          </w:rPr>
          <w:t>éé</w:t>
        </w:r>
      </w:ins>
      <w:ins w:id="1199" w:author="Mark Gremmen" w:date="2022-06-03T09:59:00Z">
        <w:r w:rsidR="009F4275" w:rsidRPr="00C520B7">
          <w:rPr>
            <w:rFonts w:ascii="Calibri Light" w:hAnsi="Calibri Light" w:cs="Calibri Light"/>
            <w:lang w:val="nl-NL"/>
          </w:rPr>
          <w:t xml:space="preserve">n andere </w:t>
        </w:r>
      </w:ins>
      <w:ins w:id="1200" w:author="Mark Gremmen" w:date="2022-06-03T10:00:00Z">
        <w:r w:rsidR="009F4275" w:rsidRPr="00C520B7">
          <w:rPr>
            <w:rFonts w:ascii="Calibri Light" w:hAnsi="Calibri Light" w:cs="Calibri Light"/>
            <w:lang w:val="nl-NL"/>
          </w:rPr>
          <w:t>volwassene samen</w:t>
        </w:r>
      </w:ins>
      <w:r w:rsidRPr="009A2F1D">
        <w:rPr>
          <w:rFonts w:ascii="Calibri Light" w:hAnsi="Calibri Light" w:cs="Calibri Light"/>
          <w:lang w:val="nl-NL"/>
        </w:rPr>
        <w:t xml:space="preserve"> </w:t>
      </w:r>
      <w:ins w:id="1201" w:author="Mark Gremmen" w:date="2022-08-02T14:52:00Z">
        <w:r w:rsidR="001678E5">
          <w:rPr>
            <w:rFonts w:ascii="Calibri Light" w:hAnsi="Calibri Light" w:cs="Calibri Light"/>
            <w:lang w:val="nl-NL"/>
          </w:rPr>
          <w:t>(</w:t>
        </w:r>
        <w:r w:rsidR="00DD6F81">
          <w:rPr>
            <w:rFonts w:ascii="Calibri Light" w:hAnsi="Calibri Light" w:cs="Calibri Light"/>
            <w:lang w:val="nl-NL"/>
          </w:rPr>
          <w:t>zonder kinderen</w:t>
        </w:r>
        <w:r w:rsidR="001678E5">
          <w:rPr>
            <w:rFonts w:ascii="Calibri Light" w:hAnsi="Calibri Light" w:cs="Calibri Light"/>
            <w:lang w:val="nl-NL"/>
          </w:rPr>
          <w:t>)</w:t>
        </w:r>
      </w:ins>
    </w:p>
    <w:p w14:paraId="2E2D6EDD" w14:textId="4F698EB9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del w:id="1202" w:author="Mark Gremmen" w:date="2022-06-03T10:01:00Z">
        <w:r w:rsidRPr="009A2F1D" w:rsidDel="00696760">
          <w:rPr>
            <w:rFonts w:ascii="Calibri Light" w:hAnsi="Calibri Light" w:cs="Calibri Light"/>
            <w:lang w:val="nl-NL"/>
          </w:rPr>
          <w:delText xml:space="preserve">twee volwassenen met kind(eren) </w:delText>
        </w:r>
      </w:del>
      <w:ins w:id="1203" w:author="Mark Gremmen" w:date="2022-06-03T10:00:00Z">
        <w:r w:rsidR="00195144">
          <w:rPr>
            <w:rFonts w:ascii="Calibri Light" w:hAnsi="Calibri Light" w:cs="Calibri Light"/>
            <w:lang w:val="nl-NL"/>
          </w:rPr>
          <w:t xml:space="preserve">ik woon met een andere volwassene samen en </w:t>
        </w:r>
      </w:ins>
      <w:ins w:id="1204" w:author="Mark Gremmen" w:date="2022-06-14T15:00:00Z">
        <w:r w:rsidR="004E49FF">
          <w:rPr>
            <w:rFonts w:ascii="Calibri Light" w:hAnsi="Calibri Light" w:cs="Calibri Light"/>
            <w:lang w:val="nl-NL"/>
          </w:rPr>
          <w:t>(</w:t>
        </w:r>
      </w:ins>
      <w:ins w:id="1205" w:author="Mark Gremmen" w:date="2022-06-03T10:00:00Z">
        <w:r w:rsidR="00195144">
          <w:rPr>
            <w:rFonts w:ascii="Calibri Light" w:hAnsi="Calibri Light" w:cs="Calibri Light"/>
            <w:lang w:val="nl-NL"/>
          </w:rPr>
          <w:t>mijn</w:t>
        </w:r>
      </w:ins>
      <w:ins w:id="1206" w:author="Mark Gremmen" w:date="2022-06-14T15:00:00Z">
        <w:r w:rsidR="004E49FF">
          <w:rPr>
            <w:rFonts w:ascii="Calibri Light" w:hAnsi="Calibri Light" w:cs="Calibri Light"/>
            <w:lang w:val="nl-NL"/>
          </w:rPr>
          <w:t>)</w:t>
        </w:r>
      </w:ins>
      <w:ins w:id="1207" w:author="Mark Gremmen" w:date="2022-06-03T10:00:00Z">
        <w:r w:rsidR="00195144">
          <w:rPr>
            <w:rFonts w:ascii="Calibri Light" w:hAnsi="Calibri Light" w:cs="Calibri Light"/>
            <w:lang w:val="nl-NL"/>
          </w:rPr>
          <w:t xml:space="preserve"> kind(eren)</w:t>
        </w:r>
      </w:ins>
    </w:p>
    <w:p w14:paraId="2002ECC7" w14:textId="54DB865A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del w:id="1208" w:author="Mark Gremmen" w:date="2022-06-03T10:01:00Z">
        <w:r w:rsidRPr="04D5FEE6" w:rsidDel="4A5B095C">
          <w:rPr>
            <w:rFonts w:ascii="Calibri Light" w:hAnsi="Calibri Light" w:cs="Calibri Light"/>
            <w:lang w:val="nl-NL"/>
          </w:rPr>
          <w:delText xml:space="preserve">een volwassene met kind(eren) / eenoudergezin </w:delText>
        </w:r>
      </w:del>
      <w:ins w:id="1209" w:author="Mark Gremmen" w:date="2022-06-03T10:00:00Z">
        <w:r w:rsidR="06FACD7B" w:rsidRPr="04D5FEE6">
          <w:rPr>
            <w:rFonts w:ascii="Calibri Light" w:hAnsi="Calibri Light" w:cs="Calibri Light"/>
            <w:lang w:val="nl-NL"/>
          </w:rPr>
          <w:t xml:space="preserve">ik woon samen met </w:t>
        </w:r>
      </w:ins>
      <w:ins w:id="1210" w:author="Mark Gremmen" w:date="2022-06-14T15:00:00Z">
        <w:r w:rsidR="44667559" w:rsidRPr="04D5FEE6">
          <w:rPr>
            <w:rFonts w:ascii="Calibri Light" w:hAnsi="Calibri Light" w:cs="Calibri Light"/>
            <w:lang w:val="nl-NL"/>
          </w:rPr>
          <w:t>(</w:t>
        </w:r>
      </w:ins>
      <w:ins w:id="1211" w:author="Mark Gremmen" w:date="2022-06-03T10:00:00Z">
        <w:r w:rsidR="06FACD7B" w:rsidRPr="04D5FEE6">
          <w:rPr>
            <w:rFonts w:ascii="Calibri Light" w:hAnsi="Calibri Light" w:cs="Calibri Light"/>
            <w:lang w:val="nl-NL"/>
          </w:rPr>
          <w:t>mijn</w:t>
        </w:r>
      </w:ins>
      <w:ins w:id="1212" w:author="Mark Gremmen" w:date="2022-06-14T15:00:00Z">
        <w:r w:rsidR="44667559" w:rsidRPr="04D5FEE6">
          <w:rPr>
            <w:rFonts w:ascii="Calibri Light" w:hAnsi="Calibri Light" w:cs="Calibri Light"/>
            <w:lang w:val="nl-NL"/>
          </w:rPr>
          <w:t>)</w:t>
        </w:r>
      </w:ins>
      <w:ins w:id="1213" w:author="Mark Gremmen" w:date="2022-06-03T10:00:00Z">
        <w:r w:rsidR="06FACD7B" w:rsidRPr="04D5FEE6">
          <w:rPr>
            <w:rFonts w:ascii="Calibri Light" w:hAnsi="Calibri Light" w:cs="Calibri Light"/>
            <w:lang w:val="nl-NL"/>
          </w:rPr>
          <w:t xml:space="preserve"> kind(eren)</w:t>
        </w:r>
      </w:ins>
      <w:ins w:id="1214" w:author="Mark Gremmen" w:date="2022-07-28T12:44:00Z">
        <w:r w:rsidR="06FACD7B" w:rsidRPr="04D5FEE6">
          <w:rPr>
            <w:rFonts w:ascii="Calibri Light" w:hAnsi="Calibri Light" w:cs="Calibri Light"/>
            <w:lang w:val="nl-NL"/>
          </w:rPr>
          <w:t xml:space="preserve"> (eenoudergezin)</w:t>
        </w:r>
      </w:ins>
    </w:p>
    <w:p w14:paraId="2B4255A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2186262F" w14:textId="77777777" w:rsidR="00123E58" w:rsidRPr="009A2F1D" w:rsidRDefault="00123E58">
      <w:pPr>
        <w:pStyle w:val="QuestionSeparator"/>
        <w:rPr>
          <w:rFonts w:ascii="Calibri Light" w:hAnsi="Calibri Light" w:cs="Calibri Light"/>
        </w:rPr>
      </w:pPr>
    </w:p>
    <w:p w14:paraId="4D38722E" w14:textId="77777777" w:rsidR="00D93DAA" w:rsidRPr="009A2F1D" w:rsidRDefault="00D93DAA">
      <w:pPr>
        <w:rPr>
          <w:rFonts w:ascii="Calibri Light" w:hAnsi="Calibri Light" w:cs="Calibri Light"/>
        </w:rPr>
      </w:pPr>
    </w:p>
    <w:p w14:paraId="09813451" w14:textId="79DD6711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t>ch06</w:t>
      </w:r>
      <w:r w:rsidRPr="25DACF53">
        <w:rPr>
          <w:rFonts w:ascii="Calibri Light" w:hAnsi="Calibri Light" w:cs="Calibri Light"/>
          <w:lang w:val="nl-NL"/>
        </w:rPr>
        <w:t xml:space="preserve"> </w:t>
      </w:r>
      <w:ins w:id="1215" w:author="Mark Gremmen" w:date="2022-07-05T13:58:00Z">
        <w:r w:rsidRPr="25DACF53">
          <w:rPr>
            <w:rFonts w:ascii="Calibri Light" w:hAnsi="Calibri Light" w:cs="Calibri Light"/>
            <w:lang w:val="nl-NL"/>
          </w:rPr>
          <w:t xml:space="preserve">[OPTIONEEL] </w:t>
        </w:r>
      </w:ins>
      <w:r w:rsidRPr="25DACF53">
        <w:rPr>
          <w:rFonts w:ascii="Calibri Light" w:hAnsi="Calibri Light" w:cs="Calibri Light"/>
          <w:lang w:val="nl-NL"/>
        </w:rPr>
        <w:t xml:space="preserve">Wat is het totale netto maandinkomen van u en uw </w:t>
      </w:r>
      <w:del w:id="1216" w:author="Mark Gremmen" w:date="2022-07-05T09:46:00Z">
        <w:r w:rsidRPr="25DACF53" w:rsidDel="001059C7">
          <w:rPr>
            <w:rFonts w:ascii="Calibri Light" w:hAnsi="Calibri Light" w:cs="Calibri Light"/>
            <w:lang w:val="nl-NL"/>
          </w:rPr>
          <w:delText>eventuele</w:delText>
        </w:r>
      </w:del>
      <w:ins w:id="1217" w:author="Mark Gremmen" w:date="2022-07-05T09:46:00Z">
        <w:r w:rsidRPr="25DACF53">
          <w:rPr>
            <w:rFonts w:ascii="Calibri Light" w:hAnsi="Calibri Light" w:cs="Calibri Light"/>
            <w:lang w:val="nl-NL"/>
          </w:rPr>
          <w:t>mogelijke</w:t>
        </w:r>
      </w:ins>
      <w:r w:rsidRPr="25DACF53">
        <w:rPr>
          <w:rFonts w:ascii="Calibri Light" w:hAnsi="Calibri Light" w:cs="Calibri Light"/>
          <w:lang w:val="nl-NL"/>
        </w:rPr>
        <w:t xml:space="preserve"> partner?</w:t>
      </w:r>
    </w:p>
    <w:p w14:paraId="3CC0C697" w14:textId="298406FD" w:rsidR="00D93DAA" w:rsidRPr="009A2F1D" w:rsidRDefault="00E9290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218" w:author="Mark Gremmen" w:date="2022-05-31T13:51:00Z">
        <w:r>
          <w:rPr>
            <w:rFonts w:ascii="Calibri Light" w:hAnsi="Calibri Light" w:cs="Calibri Light"/>
          </w:rPr>
          <w:t>m</w:t>
        </w:r>
      </w:ins>
      <w:del w:id="1219" w:author="Mark Gremmen" w:date="2022-05-31T13:51:00Z">
        <w:r w:rsidR="001059C7" w:rsidRPr="009A2F1D" w:rsidDel="00E92904">
          <w:rPr>
            <w:rFonts w:ascii="Calibri Light" w:hAnsi="Calibri Light" w:cs="Calibri Light"/>
          </w:rPr>
          <w:delText>M</w:delText>
        </w:r>
      </w:del>
      <w:r w:rsidR="001059C7" w:rsidRPr="009A2F1D">
        <w:rPr>
          <w:rFonts w:ascii="Calibri Light" w:hAnsi="Calibri Light" w:cs="Calibri Light"/>
        </w:rPr>
        <w:t xml:space="preserve">inder dan € 900 </w:t>
      </w:r>
    </w:p>
    <w:p w14:paraId="4A8F6D6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€ 900 tot € 1300 </w:t>
      </w:r>
    </w:p>
    <w:p w14:paraId="7B655E2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€ 1300 tot € 1800 </w:t>
      </w:r>
    </w:p>
    <w:p w14:paraId="7ADB39B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€ 1800 tot € 2700  </w:t>
      </w:r>
    </w:p>
    <w:p w14:paraId="474313D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€ 2700 tot € 3200   </w:t>
      </w:r>
    </w:p>
    <w:p w14:paraId="694CB4B5" w14:textId="5D44FA13" w:rsidR="00422859" w:rsidRPr="00C11E34" w:rsidRDefault="001059C7" w:rsidP="349E07B5">
      <w:pPr>
        <w:pStyle w:val="ListParagraph"/>
        <w:keepNext/>
        <w:numPr>
          <w:ilvl w:val="0"/>
          <w:numId w:val="5"/>
        </w:numPr>
        <w:rPr>
          <w:ins w:id="1220" w:author="Mark Gremmen" w:date="2022-07-08T11:17:00Z"/>
          <w:rFonts w:ascii="Calibri Light" w:hAnsi="Calibri Light" w:cs="Calibri Light"/>
        </w:rPr>
      </w:pPr>
      <w:proofErr w:type="spellStart"/>
      <w:r w:rsidRPr="349E07B5">
        <w:rPr>
          <w:rFonts w:ascii="Calibri Light" w:hAnsi="Calibri Light" w:cs="Calibri Light"/>
        </w:rPr>
        <w:t>meer</w:t>
      </w:r>
      <w:proofErr w:type="spellEnd"/>
      <w:r w:rsidRPr="349E07B5">
        <w:rPr>
          <w:rFonts w:ascii="Calibri Light" w:hAnsi="Calibri Light" w:cs="Calibri Light"/>
        </w:rPr>
        <w:t xml:space="preserve"> dan € 3200 </w:t>
      </w:r>
    </w:p>
    <w:p w14:paraId="5EA3FC0C" w14:textId="596B4DF3" w:rsidR="00422859" w:rsidRDefault="00422859" w:rsidP="349E07B5">
      <w:pPr>
        <w:pStyle w:val="ListParagraph"/>
        <w:keepNext/>
        <w:numPr>
          <w:ilvl w:val="0"/>
          <w:numId w:val="5"/>
        </w:numPr>
        <w:rPr>
          <w:lang w:val="nl-NL"/>
        </w:rPr>
      </w:pPr>
      <w:ins w:id="1221" w:author="Mark Gremmen" w:date="2022-07-08T11:17:00Z">
        <w:r w:rsidRPr="349E07B5">
          <w:rPr>
            <w:rFonts w:ascii="Calibri Light" w:hAnsi="Calibri Light" w:cs="Calibri Light"/>
            <w:lang w:val="nl-NL"/>
          </w:rPr>
          <w:t>Ik heb (nog) geen inkomen</w:t>
        </w:r>
      </w:ins>
    </w:p>
    <w:p w14:paraId="395C93A2" w14:textId="03B87F1F" w:rsidR="00422859" w:rsidRPr="009A2F1D" w:rsidRDefault="001059C7" w:rsidP="349E07B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349E07B5">
        <w:rPr>
          <w:rFonts w:ascii="Calibri Light" w:hAnsi="Calibri Light" w:cs="Calibri Light"/>
          <w:lang w:val="nl-NL"/>
        </w:rPr>
        <w:t xml:space="preserve">wil ik niet zeggen / weet niet </w:t>
      </w:r>
    </w:p>
    <w:p w14:paraId="6DC0956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FB728F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040C5BE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92EA134" w14:textId="76D05EB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lastRenderedPageBreak/>
        <w:t>ch07</w:t>
      </w:r>
      <w:r w:rsidRPr="009A2F1D">
        <w:rPr>
          <w:rFonts w:ascii="Calibri Light" w:hAnsi="Calibri Light" w:cs="Calibri Light"/>
          <w:lang w:val="nl-NL"/>
        </w:rPr>
        <w:t xml:space="preserve"> Hoe lang woont u </w:t>
      </w:r>
      <w:del w:id="1222" w:author="Mark Gremmen" w:date="2022-06-01T10:33:00Z">
        <w:r w:rsidRPr="009A2F1D" w:rsidDel="00D96FF4">
          <w:rPr>
            <w:rFonts w:ascii="Calibri Light" w:hAnsi="Calibri Light" w:cs="Calibri Light"/>
            <w:lang w:val="nl-NL"/>
          </w:rPr>
          <w:delText xml:space="preserve">reeds </w:delText>
        </w:r>
      </w:del>
      <w:ins w:id="1223" w:author="Mark Gremmen" w:date="2022-06-01T10:33:00Z">
        <w:r w:rsidR="00D96FF4">
          <w:rPr>
            <w:rFonts w:ascii="Calibri Light" w:hAnsi="Calibri Light" w:cs="Calibri Light"/>
            <w:lang w:val="nl-NL"/>
          </w:rPr>
          <w:t>al</w:t>
        </w:r>
      </w:ins>
      <w:ins w:id="1224" w:author="Mark Gremmen" w:date="2022-06-01T10:34:00Z">
        <w:r w:rsidR="00D96FF4">
          <w:rPr>
            <w:rFonts w:ascii="Calibri Light" w:hAnsi="Calibri Light" w:cs="Calibri Light"/>
            <w:lang w:val="nl-NL"/>
          </w:rPr>
          <w:t xml:space="preserve"> </w:t>
        </w:r>
      </w:ins>
      <w:r w:rsidRPr="009A2F1D">
        <w:rPr>
          <w:rFonts w:ascii="Calibri Light" w:hAnsi="Calibri Light" w:cs="Calibri Light"/>
          <w:lang w:val="nl-NL"/>
        </w:rPr>
        <w:t>in deze buurt?</w:t>
      </w:r>
    </w:p>
    <w:p w14:paraId="3CEB447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korter</w:t>
      </w:r>
      <w:proofErr w:type="spellEnd"/>
      <w:r w:rsidRPr="009A2F1D">
        <w:rPr>
          <w:rFonts w:ascii="Calibri Light" w:hAnsi="Calibri Light" w:cs="Calibri Light"/>
        </w:rPr>
        <w:t xml:space="preserve"> dan 2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28AF989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tot 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737E04F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tot 10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4915A5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tot 15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1743709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langer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9F48B2D" w14:textId="1C6836B0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458C1311" w14:textId="77777777" w:rsidR="00D93DAA" w:rsidRPr="009A2F1D" w:rsidRDefault="00D93DAA">
      <w:pPr>
        <w:rPr>
          <w:rFonts w:ascii="Calibri Light" w:hAnsi="Calibri Light" w:cs="Calibri Light"/>
        </w:rPr>
      </w:pPr>
    </w:p>
    <w:p w14:paraId="29C44539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t>ch09</w:t>
      </w:r>
      <w:r w:rsidRPr="009A2F1D">
        <w:rPr>
          <w:rFonts w:ascii="Calibri Light" w:hAnsi="Calibri Light" w:cs="Calibri Light"/>
          <w:lang w:val="nl-NL"/>
        </w:rPr>
        <w:t xml:space="preserve"> [OPTIONEEL] In welke wijk woont u?</w:t>
      </w:r>
      <w:r w:rsidRPr="009A2F1D">
        <w:rPr>
          <w:rFonts w:ascii="Calibri Light" w:hAnsi="Calibri Light" w:cs="Calibri Light"/>
          <w:lang w:val="nl-NL"/>
        </w:rPr>
        <w:br/>
      </w:r>
      <w:del w:id="1225" w:author="Mark Gremmen" w:date="2022-08-05T09:22:00Z">
        <w:r w:rsidRPr="009A2F1D" w:rsidDel="000321AE">
          <w:rPr>
            <w:rFonts w:ascii="Calibri Light" w:hAnsi="Calibri Light" w:cs="Calibri Light"/>
            <w:lang w:val="nl-NL"/>
          </w:rPr>
          <w:br/>
        </w:r>
        <w:r w:rsidRPr="009A2F1D" w:rsidDel="000321AE">
          <w:rPr>
            <w:rFonts w:ascii="Calibri Light" w:hAnsi="Calibri Light" w:cs="Calibri Light"/>
            <w:lang w:val="nl-NL"/>
          </w:rPr>
          <w:br/>
        </w:r>
        <w:r w:rsidRPr="009A2F1D" w:rsidDel="000321AE">
          <w:rPr>
            <w:rFonts w:ascii="Calibri Light" w:hAnsi="Calibri Light" w:cs="Calibri Light"/>
            <w:lang w:val="nl-NL"/>
          </w:rPr>
          <w:br/>
        </w:r>
      </w:del>
      <w:r w:rsidRPr="009A2F1D">
        <w:rPr>
          <w:rFonts w:ascii="Calibri Light" w:hAnsi="Calibri Light" w:cs="Calibri Light"/>
          <w:lang w:val="nl-NL"/>
        </w:rPr>
        <w:br/>
      </w:r>
    </w:p>
    <w:p w14:paraId="69A07193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________________________________________________________________</w:t>
      </w:r>
    </w:p>
    <w:p w14:paraId="4B31F463" w14:textId="77777777" w:rsidR="00D93DAA" w:rsidRPr="009A2F1D" w:rsidRDefault="00D93DAA">
      <w:pPr>
        <w:rPr>
          <w:rFonts w:ascii="Calibri Light" w:hAnsi="Calibri Light" w:cs="Calibri Light"/>
        </w:rPr>
      </w:pPr>
    </w:p>
    <w:p w14:paraId="56794797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End of Block: </w:t>
      </w:r>
      <w:proofErr w:type="spellStart"/>
      <w:r w:rsidRPr="009A2F1D">
        <w:rPr>
          <w:rFonts w:ascii="Calibri Light" w:hAnsi="Calibri Light" w:cs="Calibri Light"/>
        </w:rPr>
        <w:t>achtergrond</w:t>
      </w:r>
      <w:proofErr w:type="spellEnd"/>
    </w:p>
    <w:p w14:paraId="05BC4C97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36C0B0A7" w14:textId="73C33495" w:rsidR="00D93DAA" w:rsidRPr="009C0D66" w:rsidRDefault="001059C7" w:rsidP="0633175D">
      <w:pPr>
        <w:pStyle w:val="BlockStartLabel"/>
        <w:rPr>
          <w:rFonts w:ascii="Calibri Light" w:hAnsi="Calibri Light" w:cs="Calibri Light"/>
        </w:rPr>
      </w:pPr>
      <w:r w:rsidRPr="009C0D66">
        <w:rPr>
          <w:rFonts w:ascii="Calibri Light" w:hAnsi="Calibri Light" w:cs="Calibri Light"/>
        </w:rPr>
        <w:t xml:space="preserve">End of Block: </w:t>
      </w:r>
      <w:proofErr w:type="spellStart"/>
      <w:r w:rsidRPr="009C0D66">
        <w:rPr>
          <w:rFonts w:ascii="Calibri Light" w:hAnsi="Calibri Light" w:cs="Calibri Light"/>
        </w:rPr>
        <w:t>Burgerpeiling</w:t>
      </w:r>
      <w:proofErr w:type="spellEnd"/>
    </w:p>
    <w:p w14:paraId="23D30371" w14:textId="5B5914FC" w:rsidR="00D93DAA" w:rsidRPr="009A2F1D" w:rsidRDefault="00D93DAA" w:rsidP="0633175D">
      <w:pPr>
        <w:rPr>
          <w:rFonts w:ascii="Calibri Light" w:hAnsi="Calibri Light" w:cs="Calibri Light"/>
        </w:rPr>
      </w:pPr>
    </w:p>
    <w:sectPr w:rsidR="00D93DAA" w:rsidRPr="009A2F1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F96C1" w14:textId="77777777" w:rsidR="002A5FD3" w:rsidRDefault="002A5FD3">
      <w:pPr>
        <w:spacing w:line="240" w:lineRule="auto"/>
      </w:pPr>
      <w:r>
        <w:separator/>
      </w:r>
    </w:p>
  </w:endnote>
  <w:endnote w:type="continuationSeparator" w:id="0">
    <w:p w14:paraId="790FCF39" w14:textId="77777777" w:rsidR="002A5FD3" w:rsidRDefault="002A5FD3">
      <w:pPr>
        <w:spacing w:line="240" w:lineRule="auto"/>
      </w:pPr>
      <w:r>
        <w:continuationSeparator/>
      </w:r>
    </w:p>
  </w:endnote>
  <w:endnote w:type="continuationNotice" w:id="1">
    <w:p w14:paraId="4F98BB5C" w14:textId="77777777" w:rsidR="002A5FD3" w:rsidRDefault="002A5FD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AC52" w14:textId="77777777" w:rsidR="005B61DE" w:rsidRDefault="001059C7" w:rsidP="005B61DE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33F49E9E" w14:textId="77777777" w:rsidR="005B61DE" w:rsidRDefault="005B61DE" w:rsidP="005B61D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6B9D4" w14:textId="77777777" w:rsidR="005B61DE" w:rsidRDefault="001059C7" w:rsidP="005B61DE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70B3B20F" w14:textId="77777777" w:rsidR="005B61DE" w:rsidRDefault="005B61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E5F93" w14:textId="77777777" w:rsidR="00604681" w:rsidRDefault="006046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1617F" w14:textId="77777777" w:rsidR="002A5FD3" w:rsidRDefault="002A5FD3">
      <w:pPr>
        <w:spacing w:line="240" w:lineRule="auto"/>
      </w:pPr>
      <w:r>
        <w:separator/>
      </w:r>
    </w:p>
  </w:footnote>
  <w:footnote w:type="continuationSeparator" w:id="0">
    <w:p w14:paraId="40A20836" w14:textId="77777777" w:rsidR="002A5FD3" w:rsidRDefault="002A5FD3">
      <w:pPr>
        <w:spacing w:line="240" w:lineRule="auto"/>
      </w:pPr>
      <w:r>
        <w:continuationSeparator/>
      </w:r>
    </w:p>
  </w:footnote>
  <w:footnote w:type="continuationNotice" w:id="1">
    <w:p w14:paraId="65B9E280" w14:textId="77777777" w:rsidR="002A5FD3" w:rsidRDefault="002A5FD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14A04" w14:textId="1CDD0480" w:rsidR="00604681" w:rsidRDefault="002B7E44">
    <w:pPr>
      <w:pStyle w:val="Header"/>
    </w:pPr>
    <w:ins w:id="1226" w:author="Mark Gremmen" w:date="2022-08-05T13:55:00Z">
      <w:r>
        <w:rPr>
          <w:noProof/>
        </w:rPr>
        <w:pict w14:anchorId="63CF2576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861998891" o:spid="_x0000_s1026" type="#_x0000_t136" style="position:absolute;margin-left:0;margin-top:0;width:527.85pt;height:131.95pt;rotation:315;z-index:-251655168;mso-position-horizontal:center;mso-position-horizontal-relative:margin;mso-position-vertical:center;mso-position-vertical-relative:margin" o:allowincell="f" fillcolor="silver" stroked="f">
            <v:fill opacity=".5"/>
            <v:textpath style="font-family:&quot;Arial&quot;;font-size:1pt" string="CONCEPT"/>
          </v:shape>
        </w:pict>
      </w:r>
    </w:ins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08396" w14:textId="6B66F864" w:rsidR="00A57E15" w:rsidRDefault="002B7E44">
    <w:ins w:id="1227" w:author="Mark Gremmen" w:date="2022-08-05T13:55:00Z">
      <w:r>
        <w:rPr>
          <w:noProof/>
        </w:rPr>
        <w:pict w14:anchorId="37E1C59D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861998892" o:spid="_x0000_s1027" type="#_x0000_t136" style="position:absolute;margin-left:0;margin-top:0;width:527.85pt;height:131.95pt;rotation:315;z-index:-251653120;mso-position-horizontal:center;mso-position-horizontal-relative:margin;mso-position-vertical:center;mso-position-vertical-relative:margin" o:allowincell="f" fillcolor="silver" stroked="f">
            <v:fill opacity=".5"/>
            <v:textpath style="font-family:&quot;Arial&quot;;font-size:1pt" string="CONCEPT"/>
          </v:shape>
        </w:pict>
      </w:r>
    </w:ins>
    <w:r w:rsidR="001059C7"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13DA0" w14:textId="56C65628" w:rsidR="00604681" w:rsidRDefault="002B7E44">
    <w:pPr>
      <w:pStyle w:val="Header"/>
    </w:pPr>
    <w:ins w:id="1228" w:author="Mark Gremmen" w:date="2022-08-05T13:55:00Z">
      <w:r>
        <w:rPr>
          <w:noProof/>
        </w:rPr>
        <w:pict w14:anchorId="02E99A05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861998890" o:spid="_x0000_s1025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<v:fill opacity=".5"/>
            <v:textpath style="font-family:&quot;Arial&quot;;font-size:1pt" string="CONCEPT"/>
          </v:shape>
        </w:pict>
      </w:r>
    </w:ins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0BF6"/>
    <w:multiLevelType w:val="hybrid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81872BE"/>
    <w:multiLevelType w:val="multilevel"/>
    <w:tmpl w:val="302EDFA2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/>
        <w:ind w:left="360"/>
      </w:pPr>
      <w:rPr>
        <w:rFonts w:ascii="Courier New" w:hAnsi="Courier New" w:hint="default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k Gremmen">
    <w15:presenceInfo w15:providerId="AD" w15:userId="S::mark.gremmen@vng.nl::0949db81-22cb-4bad-b492-224444a4e2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proofState w:spelling="clean"/>
  <w:trackRevisions/>
  <w:defaultTabStop w:val="720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0057B9"/>
    <w:rsid w:val="00006144"/>
    <w:rsid w:val="0001124F"/>
    <w:rsid w:val="00011F5A"/>
    <w:rsid w:val="000218CD"/>
    <w:rsid w:val="00022588"/>
    <w:rsid w:val="00022657"/>
    <w:rsid w:val="00026C5A"/>
    <w:rsid w:val="000321AE"/>
    <w:rsid w:val="00032E42"/>
    <w:rsid w:val="00046F95"/>
    <w:rsid w:val="00052395"/>
    <w:rsid w:val="00055CE3"/>
    <w:rsid w:val="000634AE"/>
    <w:rsid w:val="00064998"/>
    <w:rsid w:val="00065DC4"/>
    <w:rsid w:val="0007121B"/>
    <w:rsid w:val="00071EE2"/>
    <w:rsid w:val="00074D3F"/>
    <w:rsid w:val="00077B16"/>
    <w:rsid w:val="00084B8E"/>
    <w:rsid w:val="00097336"/>
    <w:rsid w:val="0009761A"/>
    <w:rsid w:val="000A00FB"/>
    <w:rsid w:val="000A18A9"/>
    <w:rsid w:val="000A1ACC"/>
    <w:rsid w:val="000A254B"/>
    <w:rsid w:val="000A2CDB"/>
    <w:rsid w:val="000B04FA"/>
    <w:rsid w:val="000B1B0E"/>
    <w:rsid w:val="000B3509"/>
    <w:rsid w:val="000C14A5"/>
    <w:rsid w:val="000C72BA"/>
    <w:rsid w:val="000D2441"/>
    <w:rsid w:val="000D63D4"/>
    <w:rsid w:val="000E2ACC"/>
    <w:rsid w:val="000E5BC4"/>
    <w:rsid w:val="000F2080"/>
    <w:rsid w:val="001059C7"/>
    <w:rsid w:val="00105DA1"/>
    <w:rsid w:val="00107601"/>
    <w:rsid w:val="00110552"/>
    <w:rsid w:val="001133E6"/>
    <w:rsid w:val="001222BA"/>
    <w:rsid w:val="00123E58"/>
    <w:rsid w:val="001241C4"/>
    <w:rsid w:val="00127109"/>
    <w:rsid w:val="001332D5"/>
    <w:rsid w:val="00134337"/>
    <w:rsid w:val="00136B0C"/>
    <w:rsid w:val="001377DE"/>
    <w:rsid w:val="001410BA"/>
    <w:rsid w:val="001430B2"/>
    <w:rsid w:val="001447C1"/>
    <w:rsid w:val="001500FA"/>
    <w:rsid w:val="001503D0"/>
    <w:rsid w:val="001511A4"/>
    <w:rsid w:val="001615E6"/>
    <w:rsid w:val="00161662"/>
    <w:rsid w:val="00161AEC"/>
    <w:rsid w:val="0016297E"/>
    <w:rsid w:val="00163ED0"/>
    <w:rsid w:val="001653F4"/>
    <w:rsid w:val="00165EC8"/>
    <w:rsid w:val="0016629A"/>
    <w:rsid w:val="001678E5"/>
    <w:rsid w:val="00185B96"/>
    <w:rsid w:val="001860A5"/>
    <w:rsid w:val="001866E0"/>
    <w:rsid w:val="00191B1A"/>
    <w:rsid w:val="00195144"/>
    <w:rsid w:val="00196985"/>
    <w:rsid w:val="00196F90"/>
    <w:rsid w:val="00197744"/>
    <w:rsid w:val="001A12E8"/>
    <w:rsid w:val="001A2774"/>
    <w:rsid w:val="001A5916"/>
    <w:rsid w:val="001A5EAB"/>
    <w:rsid w:val="001D6009"/>
    <w:rsid w:val="001D71DA"/>
    <w:rsid w:val="001F0F1E"/>
    <w:rsid w:val="001F423C"/>
    <w:rsid w:val="002034F0"/>
    <w:rsid w:val="00206142"/>
    <w:rsid w:val="00214881"/>
    <w:rsid w:val="00215532"/>
    <w:rsid w:val="00224C4D"/>
    <w:rsid w:val="0022529A"/>
    <w:rsid w:val="00225CB3"/>
    <w:rsid w:val="002432CC"/>
    <w:rsid w:val="00243AD8"/>
    <w:rsid w:val="00246CE5"/>
    <w:rsid w:val="00256459"/>
    <w:rsid w:val="00257328"/>
    <w:rsid w:val="00260555"/>
    <w:rsid w:val="00264747"/>
    <w:rsid w:val="00270D33"/>
    <w:rsid w:val="00275F95"/>
    <w:rsid w:val="0027643B"/>
    <w:rsid w:val="002A5FD3"/>
    <w:rsid w:val="002B7E44"/>
    <w:rsid w:val="002C1D8F"/>
    <w:rsid w:val="002C27A2"/>
    <w:rsid w:val="002D1E38"/>
    <w:rsid w:val="002F0A87"/>
    <w:rsid w:val="003059A9"/>
    <w:rsid w:val="003208C2"/>
    <w:rsid w:val="003229C2"/>
    <w:rsid w:val="003363B9"/>
    <w:rsid w:val="0035260A"/>
    <w:rsid w:val="0035297F"/>
    <w:rsid w:val="00352BB2"/>
    <w:rsid w:val="00354469"/>
    <w:rsid w:val="003564FD"/>
    <w:rsid w:val="00365EB3"/>
    <w:rsid w:val="00371E85"/>
    <w:rsid w:val="00373101"/>
    <w:rsid w:val="00376144"/>
    <w:rsid w:val="00376E89"/>
    <w:rsid w:val="00385252"/>
    <w:rsid w:val="00386C76"/>
    <w:rsid w:val="003A0151"/>
    <w:rsid w:val="003A3C2D"/>
    <w:rsid w:val="003A3F51"/>
    <w:rsid w:val="003B0303"/>
    <w:rsid w:val="003B78A5"/>
    <w:rsid w:val="003D34E7"/>
    <w:rsid w:val="003D436E"/>
    <w:rsid w:val="003E0327"/>
    <w:rsid w:val="003E2245"/>
    <w:rsid w:val="003F11F5"/>
    <w:rsid w:val="003F2A88"/>
    <w:rsid w:val="003F6C16"/>
    <w:rsid w:val="00406A8D"/>
    <w:rsid w:val="004076D2"/>
    <w:rsid w:val="00407D87"/>
    <w:rsid w:val="004167D1"/>
    <w:rsid w:val="00421C22"/>
    <w:rsid w:val="00421D25"/>
    <w:rsid w:val="00422859"/>
    <w:rsid w:val="00427368"/>
    <w:rsid w:val="004304A3"/>
    <w:rsid w:val="004312C8"/>
    <w:rsid w:val="0043210E"/>
    <w:rsid w:val="00433D13"/>
    <w:rsid w:val="00434EA7"/>
    <w:rsid w:val="00436625"/>
    <w:rsid w:val="00442AE0"/>
    <w:rsid w:val="0044690B"/>
    <w:rsid w:val="0044695B"/>
    <w:rsid w:val="004532EE"/>
    <w:rsid w:val="00453AAD"/>
    <w:rsid w:val="004550EE"/>
    <w:rsid w:val="00455D53"/>
    <w:rsid w:val="004626F1"/>
    <w:rsid w:val="00463381"/>
    <w:rsid w:val="00467181"/>
    <w:rsid w:val="00475589"/>
    <w:rsid w:val="0048018C"/>
    <w:rsid w:val="00491B31"/>
    <w:rsid w:val="0049418E"/>
    <w:rsid w:val="00497C1D"/>
    <w:rsid w:val="004A0F12"/>
    <w:rsid w:val="004A31CB"/>
    <w:rsid w:val="004B4146"/>
    <w:rsid w:val="004C067C"/>
    <w:rsid w:val="004C1BDE"/>
    <w:rsid w:val="004C2B5C"/>
    <w:rsid w:val="004C5E9C"/>
    <w:rsid w:val="004D0031"/>
    <w:rsid w:val="004D04A7"/>
    <w:rsid w:val="004D22BB"/>
    <w:rsid w:val="004D2FC5"/>
    <w:rsid w:val="004D3029"/>
    <w:rsid w:val="004E49FF"/>
    <w:rsid w:val="004E6D56"/>
    <w:rsid w:val="004F1B8B"/>
    <w:rsid w:val="004F30B0"/>
    <w:rsid w:val="004F3D73"/>
    <w:rsid w:val="004F75B6"/>
    <w:rsid w:val="0050059E"/>
    <w:rsid w:val="0051688F"/>
    <w:rsid w:val="0052098C"/>
    <w:rsid w:val="00520E55"/>
    <w:rsid w:val="00523827"/>
    <w:rsid w:val="00530382"/>
    <w:rsid w:val="00536612"/>
    <w:rsid w:val="0053748B"/>
    <w:rsid w:val="00537CFA"/>
    <w:rsid w:val="0054247A"/>
    <w:rsid w:val="0055508C"/>
    <w:rsid w:val="00555392"/>
    <w:rsid w:val="005557F3"/>
    <w:rsid w:val="005558BB"/>
    <w:rsid w:val="005645B1"/>
    <w:rsid w:val="0056641C"/>
    <w:rsid w:val="005676CC"/>
    <w:rsid w:val="00576D13"/>
    <w:rsid w:val="00584FEA"/>
    <w:rsid w:val="005A379E"/>
    <w:rsid w:val="005A63E7"/>
    <w:rsid w:val="005A6D55"/>
    <w:rsid w:val="005B0643"/>
    <w:rsid w:val="005B3705"/>
    <w:rsid w:val="005B55D1"/>
    <w:rsid w:val="005B61DE"/>
    <w:rsid w:val="005B75D6"/>
    <w:rsid w:val="005C08E0"/>
    <w:rsid w:val="005D2822"/>
    <w:rsid w:val="005D61A7"/>
    <w:rsid w:val="005F08E1"/>
    <w:rsid w:val="005F1225"/>
    <w:rsid w:val="005F2294"/>
    <w:rsid w:val="005F36B2"/>
    <w:rsid w:val="00601DB1"/>
    <w:rsid w:val="00602332"/>
    <w:rsid w:val="0060261D"/>
    <w:rsid w:val="00604681"/>
    <w:rsid w:val="0060585C"/>
    <w:rsid w:val="0060626B"/>
    <w:rsid w:val="00610A4F"/>
    <w:rsid w:val="00612723"/>
    <w:rsid w:val="00612EA1"/>
    <w:rsid w:val="00623A4A"/>
    <w:rsid w:val="00630CD9"/>
    <w:rsid w:val="00631696"/>
    <w:rsid w:val="00647274"/>
    <w:rsid w:val="0065385E"/>
    <w:rsid w:val="00661706"/>
    <w:rsid w:val="00664057"/>
    <w:rsid w:val="006668DE"/>
    <w:rsid w:val="00666F5A"/>
    <w:rsid w:val="0067422F"/>
    <w:rsid w:val="00674987"/>
    <w:rsid w:val="00682B1F"/>
    <w:rsid w:val="00687428"/>
    <w:rsid w:val="00687EB3"/>
    <w:rsid w:val="00696760"/>
    <w:rsid w:val="006968B3"/>
    <w:rsid w:val="00696A03"/>
    <w:rsid w:val="00697064"/>
    <w:rsid w:val="006B021B"/>
    <w:rsid w:val="006B1DCB"/>
    <w:rsid w:val="006B477E"/>
    <w:rsid w:val="006C081E"/>
    <w:rsid w:val="006C2470"/>
    <w:rsid w:val="006D0336"/>
    <w:rsid w:val="006D5143"/>
    <w:rsid w:val="006E33CD"/>
    <w:rsid w:val="006E70A6"/>
    <w:rsid w:val="006E7D71"/>
    <w:rsid w:val="006F080E"/>
    <w:rsid w:val="00706418"/>
    <w:rsid w:val="00711291"/>
    <w:rsid w:val="007237ED"/>
    <w:rsid w:val="00726AA4"/>
    <w:rsid w:val="007313EF"/>
    <w:rsid w:val="00735671"/>
    <w:rsid w:val="00741903"/>
    <w:rsid w:val="00754892"/>
    <w:rsid w:val="00757EC9"/>
    <w:rsid w:val="0076602A"/>
    <w:rsid w:val="00771935"/>
    <w:rsid w:val="007737FF"/>
    <w:rsid w:val="0077500D"/>
    <w:rsid w:val="0078257F"/>
    <w:rsid w:val="0078783B"/>
    <w:rsid w:val="00787D16"/>
    <w:rsid w:val="007933AD"/>
    <w:rsid w:val="007A7F6E"/>
    <w:rsid w:val="007B2681"/>
    <w:rsid w:val="007B3562"/>
    <w:rsid w:val="007B47E5"/>
    <w:rsid w:val="007B4DD0"/>
    <w:rsid w:val="007B59CD"/>
    <w:rsid w:val="007C2776"/>
    <w:rsid w:val="007C6A4A"/>
    <w:rsid w:val="007D35C5"/>
    <w:rsid w:val="007D7408"/>
    <w:rsid w:val="007D7967"/>
    <w:rsid w:val="007E3BFD"/>
    <w:rsid w:val="007E5672"/>
    <w:rsid w:val="007F046B"/>
    <w:rsid w:val="007F0F91"/>
    <w:rsid w:val="007F1330"/>
    <w:rsid w:val="007F1DB8"/>
    <w:rsid w:val="007F4851"/>
    <w:rsid w:val="007F6A2A"/>
    <w:rsid w:val="00801C6D"/>
    <w:rsid w:val="00802EA7"/>
    <w:rsid w:val="00805D1F"/>
    <w:rsid w:val="00816FC2"/>
    <w:rsid w:val="008269A1"/>
    <w:rsid w:val="00826B91"/>
    <w:rsid w:val="0084077F"/>
    <w:rsid w:val="008471D4"/>
    <w:rsid w:val="008519E4"/>
    <w:rsid w:val="0085581A"/>
    <w:rsid w:val="00856E3B"/>
    <w:rsid w:val="00866DA6"/>
    <w:rsid w:val="00872804"/>
    <w:rsid w:val="008737B7"/>
    <w:rsid w:val="00874455"/>
    <w:rsid w:val="00874E2D"/>
    <w:rsid w:val="00875AD5"/>
    <w:rsid w:val="0088468A"/>
    <w:rsid w:val="00885D7C"/>
    <w:rsid w:val="008866D6"/>
    <w:rsid w:val="00886C65"/>
    <w:rsid w:val="00890364"/>
    <w:rsid w:val="00890C70"/>
    <w:rsid w:val="00893480"/>
    <w:rsid w:val="008940BA"/>
    <w:rsid w:val="008A0F6F"/>
    <w:rsid w:val="008A45B3"/>
    <w:rsid w:val="008A6C57"/>
    <w:rsid w:val="008B22CD"/>
    <w:rsid w:val="008B609F"/>
    <w:rsid w:val="008C33A8"/>
    <w:rsid w:val="008C7D28"/>
    <w:rsid w:val="008D15AD"/>
    <w:rsid w:val="008D2742"/>
    <w:rsid w:val="008D43BC"/>
    <w:rsid w:val="008D6671"/>
    <w:rsid w:val="008E2D30"/>
    <w:rsid w:val="008F11FC"/>
    <w:rsid w:val="008F2CDE"/>
    <w:rsid w:val="008F341C"/>
    <w:rsid w:val="008F7C37"/>
    <w:rsid w:val="00902057"/>
    <w:rsid w:val="0090230D"/>
    <w:rsid w:val="00906408"/>
    <w:rsid w:val="00921335"/>
    <w:rsid w:val="00930CDF"/>
    <w:rsid w:val="009344E6"/>
    <w:rsid w:val="009411F5"/>
    <w:rsid w:val="009413EC"/>
    <w:rsid w:val="009425AB"/>
    <w:rsid w:val="00952282"/>
    <w:rsid w:val="009525EC"/>
    <w:rsid w:val="00953090"/>
    <w:rsid w:val="009619A8"/>
    <w:rsid w:val="0096323C"/>
    <w:rsid w:val="00963521"/>
    <w:rsid w:val="0096508B"/>
    <w:rsid w:val="009673E5"/>
    <w:rsid w:val="009744AE"/>
    <w:rsid w:val="00976C3C"/>
    <w:rsid w:val="00977388"/>
    <w:rsid w:val="009860E7"/>
    <w:rsid w:val="009904B1"/>
    <w:rsid w:val="00995BE3"/>
    <w:rsid w:val="00997040"/>
    <w:rsid w:val="00997C0A"/>
    <w:rsid w:val="009A05B5"/>
    <w:rsid w:val="009A08DC"/>
    <w:rsid w:val="009A108F"/>
    <w:rsid w:val="009A2F1D"/>
    <w:rsid w:val="009A56DB"/>
    <w:rsid w:val="009A7410"/>
    <w:rsid w:val="009A7FB9"/>
    <w:rsid w:val="009B1C05"/>
    <w:rsid w:val="009B26EA"/>
    <w:rsid w:val="009B778B"/>
    <w:rsid w:val="009C0D66"/>
    <w:rsid w:val="009C443B"/>
    <w:rsid w:val="009C465F"/>
    <w:rsid w:val="009F4275"/>
    <w:rsid w:val="00A07E30"/>
    <w:rsid w:val="00A10A71"/>
    <w:rsid w:val="00A131D5"/>
    <w:rsid w:val="00A216A7"/>
    <w:rsid w:val="00A216F8"/>
    <w:rsid w:val="00A343DF"/>
    <w:rsid w:val="00A423F2"/>
    <w:rsid w:val="00A44EC8"/>
    <w:rsid w:val="00A451C0"/>
    <w:rsid w:val="00A500D3"/>
    <w:rsid w:val="00A50669"/>
    <w:rsid w:val="00A54AC7"/>
    <w:rsid w:val="00A57E15"/>
    <w:rsid w:val="00A6105F"/>
    <w:rsid w:val="00A63569"/>
    <w:rsid w:val="00A64136"/>
    <w:rsid w:val="00A654C6"/>
    <w:rsid w:val="00A740DE"/>
    <w:rsid w:val="00A779FA"/>
    <w:rsid w:val="00A825D4"/>
    <w:rsid w:val="00A85B42"/>
    <w:rsid w:val="00A9209F"/>
    <w:rsid w:val="00A970CA"/>
    <w:rsid w:val="00A97786"/>
    <w:rsid w:val="00A97FEB"/>
    <w:rsid w:val="00AA24AF"/>
    <w:rsid w:val="00AA26DB"/>
    <w:rsid w:val="00AA68E9"/>
    <w:rsid w:val="00AA70D0"/>
    <w:rsid w:val="00AA7600"/>
    <w:rsid w:val="00AB125F"/>
    <w:rsid w:val="00AB4D82"/>
    <w:rsid w:val="00AC2607"/>
    <w:rsid w:val="00AC449B"/>
    <w:rsid w:val="00AC56E6"/>
    <w:rsid w:val="00AC7B89"/>
    <w:rsid w:val="00AE2163"/>
    <w:rsid w:val="00AE5F0B"/>
    <w:rsid w:val="00AE7F82"/>
    <w:rsid w:val="00AF3A60"/>
    <w:rsid w:val="00AF4DC6"/>
    <w:rsid w:val="00AF7DFC"/>
    <w:rsid w:val="00B02B13"/>
    <w:rsid w:val="00B2137E"/>
    <w:rsid w:val="00B2451D"/>
    <w:rsid w:val="00B27B20"/>
    <w:rsid w:val="00B3389D"/>
    <w:rsid w:val="00B353F8"/>
    <w:rsid w:val="00B35D5D"/>
    <w:rsid w:val="00B37C2C"/>
    <w:rsid w:val="00B419EC"/>
    <w:rsid w:val="00B4243C"/>
    <w:rsid w:val="00B479A9"/>
    <w:rsid w:val="00B51F11"/>
    <w:rsid w:val="00B55953"/>
    <w:rsid w:val="00B60FEE"/>
    <w:rsid w:val="00B61F20"/>
    <w:rsid w:val="00B70267"/>
    <w:rsid w:val="00B7087F"/>
    <w:rsid w:val="00B7576C"/>
    <w:rsid w:val="00B812A6"/>
    <w:rsid w:val="00B90355"/>
    <w:rsid w:val="00B93044"/>
    <w:rsid w:val="00B9420C"/>
    <w:rsid w:val="00BA3502"/>
    <w:rsid w:val="00BA77A8"/>
    <w:rsid w:val="00BB27FB"/>
    <w:rsid w:val="00BB40CD"/>
    <w:rsid w:val="00BB65B2"/>
    <w:rsid w:val="00BC2776"/>
    <w:rsid w:val="00BC6CD4"/>
    <w:rsid w:val="00BD094C"/>
    <w:rsid w:val="00BD5901"/>
    <w:rsid w:val="00BE03DC"/>
    <w:rsid w:val="00BE1225"/>
    <w:rsid w:val="00BE56CB"/>
    <w:rsid w:val="00BF34AA"/>
    <w:rsid w:val="00C02E0F"/>
    <w:rsid w:val="00C0337E"/>
    <w:rsid w:val="00C06948"/>
    <w:rsid w:val="00C07743"/>
    <w:rsid w:val="00C11E34"/>
    <w:rsid w:val="00C141EF"/>
    <w:rsid w:val="00C169E4"/>
    <w:rsid w:val="00C26EA9"/>
    <w:rsid w:val="00C32F4B"/>
    <w:rsid w:val="00C4428C"/>
    <w:rsid w:val="00C508EC"/>
    <w:rsid w:val="00C520B7"/>
    <w:rsid w:val="00C62B61"/>
    <w:rsid w:val="00C6710F"/>
    <w:rsid w:val="00C714D1"/>
    <w:rsid w:val="00C72615"/>
    <w:rsid w:val="00C82B29"/>
    <w:rsid w:val="00C84157"/>
    <w:rsid w:val="00C84177"/>
    <w:rsid w:val="00C91328"/>
    <w:rsid w:val="00C9457D"/>
    <w:rsid w:val="00C96553"/>
    <w:rsid w:val="00CA191F"/>
    <w:rsid w:val="00CB4FAC"/>
    <w:rsid w:val="00CB4FD1"/>
    <w:rsid w:val="00CC1DEE"/>
    <w:rsid w:val="00CD420B"/>
    <w:rsid w:val="00CD4BF4"/>
    <w:rsid w:val="00CD5F98"/>
    <w:rsid w:val="00CE063A"/>
    <w:rsid w:val="00CE1308"/>
    <w:rsid w:val="00CE29AE"/>
    <w:rsid w:val="00CE47A9"/>
    <w:rsid w:val="00CF1429"/>
    <w:rsid w:val="00CF3E94"/>
    <w:rsid w:val="00D13953"/>
    <w:rsid w:val="00D2079A"/>
    <w:rsid w:val="00D20D06"/>
    <w:rsid w:val="00D2375D"/>
    <w:rsid w:val="00D254CC"/>
    <w:rsid w:val="00D31936"/>
    <w:rsid w:val="00D32D9F"/>
    <w:rsid w:val="00D35C08"/>
    <w:rsid w:val="00D437E4"/>
    <w:rsid w:val="00D46F31"/>
    <w:rsid w:val="00D47E0C"/>
    <w:rsid w:val="00D531B2"/>
    <w:rsid w:val="00D56AC4"/>
    <w:rsid w:val="00D6413C"/>
    <w:rsid w:val="00D72EAF"/>
    <w:rsid w:val="00D86069"/>
    <w:rsid w:val="00D93DAA"/>
    <w:rsid w:val="00D95D5E"/>
    <w:rsid w:val="00D96FF4"/>
    <w:rsid w:val="00DA2CDD"/>
    <w:rsid w:val="00DB79FF"/>
    <w:rsid w:val="00DC1B0B"/>
    <w:rsid w:val="00DC3F3C"/>
    <w:rsid w:val="00DC67C0"/>
    <w:rsid w:val="00DC6A2A"/>
    <w:rsid w:val="00DC7813"/>
    <w:rsid w:val="00DD6F81"/>
    <w:rsid w:val="00DE30A8"/>
    <w:rsid w:val="00DE5771"/>
    <w:rsid w:val="00DE7306"/>
    <w:rsid w:val="00DF4DBC"/>
    <w:rsid w:val="00DF5C14"/>
    <w:rsid w:val="00DF79E4"/>
    <w:rsid w:val="00E057B2"/>
    <w:rsid w:val="00E12B1F"/>
    <w:rsid w:val="00E12F32"/>
    <w:rsid w:val="00E17771"/>
    <w:rsid w:val="00E201CB"/>
    <w:rsid w:val="00E231EA"/>
    <w:rsid w:val="00E31DC2"/>
    <w:rsid w:val="00E3378B"/>
    <w:rsid w:val="00E408F6"/>
    <w:rsid w:val="00E50829"/>
    <w:rsid w:val="00E51AAF"/>
    <w:rsid w:val="00E52C67"/>
    <w:rsid w:val="00E53F77"/>
    <w:rsid w:val="00E56EF1"/>
    <w:rsid w:val="00E71798"/>
    <w:rsid w:val="00E73F76"/>
    <w:rsid w:val="00E82319"/>
    <w:rsid w:val="00E92904"/>
    <w:rsid w:val="00EA451D"/>
    <w:rsid w:val="00EB1DF4"/>
    <w:rsid w:val="00EB53EB"/>
    <w:rsid w:val="00EC320A"/>
    <w:rsid w:val="00ED0084"/>
    <w:rsid w:val="00ED471D"/>
    <w:rsid w:val="00EE3B6D"/>
    <w:rsid w:val="00EE6A75"/>
    <w:rsid w:val="00EF6850"/>
    <w:rsid w:val="00F01C0F"/>
    <w:rsid w:val="00F05DE8"/>
    <w:rsid w:val="00F075D3"/>
    <w:rsid w:val="00F142CE"/>
    <w:rsid w:val="00F16CF3"/>
    <w:rsid w:val="00F17255"/>
    <w:rsid w:val="00F22B15"/>
    <w:rsid w:val="00F351FA"/>
    <w:rsid w:val="00F379FA"/>
    <w:rsid w:val="00F50B27"/>
    <w:rsid w:val="00F51E61"/>
    <w:rsid w:val="00F55D54"/>
    <w:rsid w:val="00F604A6"/>
    <w:rsid w:val="00F6148C"/>
    <w:rsid w:val="00F63A27"/>
    <w:rsid w:val="00F70DC7"/>
    <w:rsid w:val="00F7204E"/>
    <w:rsid w:val="00F77591"/>
    <w:rsid w:val="00F90CCE"/>
    <w:rsid w:val="00F91557"/>
    <w:rsid w:val="00F928D9"/>
    <w:rsid w:val="00F92BE6"/>
    <w:rsid w:val="00F94855"/>
    <w:rsid w:val="00FA02C4"/>
    <w:rsid w:val="00FA24E3"/>
    <w:rsid w:val="00FA2F4B"/>
    <w:rsid w:val="00FB0F55"/>
    <w:rsid w:val="00FC3E45"/>
    <w:rsid w:val="00FD390E"/>
    <w:rsid w:val="00FD4C0B"/>
    <w:rsid w:val="00FD610B"/>
    <w:rsid w:val="00FE27B9"/>
    <w:rsid w:val="00FE594D"/>
    <w:rsid w:val="00FF3913"/>
    <w:rsid w:val="00FF4014"/>
    <w:rsid w:val="00FF45FC"/>
    <w:rsid w:val="00FF5072"/>
    <w:rsid w:val="00FF7516"/>
    <w:rsid w:val="01AF6980"/>
    <w:rsid w:val="01B1A5D2"/>
    <w:rsid w:val="01CA8812"/>
    <w:rsid w:val="03766EA0"/>
    <w:rsid w:val="04A5CBC4"/>
    <w:rsid w:val="04D5FEE6"/>
    <w:rsid w:val="04F5CC39"/>
    <w:rsid w:val="06297072"/>
    <w:rsid w:val="0633175D"/>
    <w:rsid w:val="06AE0F62"/>
    <w:rsid w:val="06B49A52"/>
    <w:rsid w:val="06FACD7B"/>
    <w:rsid w:val="079F3B9B"/>
    <w:rsid w:val="07EBFD49"/>
    <w:rsid w:val="07EF3255"/>
    <w:rsid w:val="08FF25DA"/>
    <w:rsid w:val="0A27A349"/>
    <w:rsid w:val="0A4FE41F"/>
    <w:rsid w:val="0A596AFD"/>
    <w:rsid w:val="0BD6EC91"/>
    <w:rsid w:val="0C4E4997"/>
    <w:rsid w:val="0C67AA5B"/>
    <w:rsid w:val="0C83DCE7"/>
    <w:rsid w:val="0C8BC0C3"/>
    <w:rsid w:val="0CD7A890"/>
    <w:rsid w:val="0CF3809D"/>
    <w:rsid w:val="0D61D1A6"/>
    <w:rsid w:val="0D72BCF2"/>
    <w:rsid w:val="0EE357B5"/>
    <w:rsid w:val="0F0250FB"/>
    <w:rsid w:val="0F0B6DFA"/>
    <w:rsid w:val="100F426A"/>
    <w:rsid w:val="107F2816"/>
    <w:rsid w:val="10AECA2A"/>
    <w:rsid w:val="10BF4446"/>
    <w:rsid w:val="111E08C0"/>
    <w:rsid w:val="116D6AD0"/>
    <w:rsid w:val="11EB1672"/>
    <w:rsid w:val="13093B31"/>
    <w:rsid w:val="138A9BA5"/>
    <w:rsid w:val="1394B4F1"/>
    <w:rsid w:val="13EFAB10"/>
    <w:rsid w:val="143F0C87"/>
    <w:rsid w:val="14AC8A1C"/>
    <w:rsid w:val="14FE7F71"/>
    <w:rsid w:val="155F16AD"/>
    <w:rsid w:val="15716ECB"/>
    <w:rsid w:val="15B88CB2"/>
    <w:rsid w:val="15F7F38D"/>
    <w:rsid w:val="174D1363"/>
    <w:rsid w:val="1786CD2A"/>
    <w:rsid w:val="178A9B53"/>
    <w:rsid w:val="1884BF31"/>
    <w:rsid w:val="18E8E3C4"/>
    <w:rsid w:val="19878709"/>
    <w:rsid w:val="198FEDB2"/>
    <w:rsid w:val="1998B655"/>
    <w:rsid w:val="19C971E4"/>
    <w:rsid w:val="1A2CDE7E"/>
    <w:rsid w:val="1A432B2F"/>
    <w:rsid w:val="1A814F8E"/>
    <w:rsid w:val="1C94EAD1"/>
    <w:rsid w:val="1CC060ED"/>
    <w:rsid w:val="1CE457B5"/>
    <w:rsid w:val="1D647F40"/>
    <w:rsid w:val="1D849EF1"/>
    <w:rsid w:val="1E0B8F24"/>
    <w:rsid w:val="2007F7D9"/>
    <w:rsid w:val="20334CBE"/>
    <w:rsid w:val="20481062"/>
    <w:rsid w:val="21640C6A"/>
    <w:rsid w:val="231CF24D"/>
    <w:rsid w:val="253BE1B7"/>
    <w:rsid w:val="259C4ACD"/>
    <w:rsid w:val="25DACF53"/>
    <w:rsid w:val="2657FABB"/>
    <w:rsid w:val="268373C9"/>
    <w:rsid w:val="26BE5C24"/>
    <w:rsid w:val="273749F4"/>
    <w:rsid w:val="27B272D5"/>
    <w:rsid w:val="281F442A"/>
    <w:rsid w:val="2833B12E"/>
    <w:rsid w:val="28B74DEE"/>
    <w:rsid w:val="28C001E8"/>
    <w:rsid w:val="2964D4AA"/>
    <w:rsid w:val="29663CA3"/>
    <w:rsid w:val="2ABDC35C"/>
    <w:rsid w:val="2AC074FA"/>
    <w:rsid w:val="2B529806"/>
    <w:rsid w:val="2BEC6981"/>
    <w:rsid w:val="2C8142DF"/>
    <w:rsid w:val="2C90FD92"/>
    <w:rsid w:val="2CCE4FB4"/>
    <w:rsid w:val="2D68EA67"/>
    <w:rsid w:val="2D98DD41"/>
    <w:rsid w:val="2E21A7A8"/>
    <w:rsid w:val="2E7ACE0C"/>
    <w:rsid w:val="2F17B82A"/>
    <w:rsid w:val="2FA0F716"/>
    <w:rsid w:val="2FA9C83F"/>
    <w:rsid w:val="2FCE609C"/>
    <w:rsid w:val="3028F24C"/>
    <w:rsid w:val="3046B400"/>
    <w:rsid w:val="311DB15E"/>
    <w:rsid w:val="3188E2AA"/>
    <w:rsid w:val="31C9FB2B"/>
    <w:rsid w:val="33016E73"/>
    <w:rsid w:val="33859F1F"/>
    <w:rsid w:val="33CE0DC7"/>
    <w:rsid w:val="340657AA"/>
    <w:rsid w:val="349E07B5"/>
    <w:rsid w:val="34EDC388"/>
    <w:rsid w:val="3556E71F"/>
    <w:rsid w:val="3610BD93"/>
    <w:rsid w:val="361ADBC5"/>
    <w:rsid w:val="3693D31A"/>
    <w:rsid w:val="36F394F5"/>
    <w:rsid w:val="37104A79"/>
    <w:rsid w:val="3794B104"/>
    <w:rsid w:val="37D302DC"/>
    <w:rsid w:val="3832765F"/>
    <w:rsid w:val="389C26F1"/>
    <w:rsid w:val="38A57213"/>
    <w:rsid w:val="39388055"/>
    <w:rsid w:val="3C5E8289"/>
    <w:rsid w:val="3C8B1407"/>
    <w:rsid w:val="3D76BF9D"/>
    <w:rsid w:val="3D969BA7"/>
    <w:rsid w:val="3DB877A1"/>
    <w:rsid w:val="3E74B568"/>
    <w:rsid w:val="3E8EC6C7"/>
    <w:rsid w:val="3F54D78E"/>
    <w:rsid w:val="3FD6F4F1"/>
    <w:rsid w:val="41FCFB75"/>
    <w:rsid w:val="422074DE"/>
    <w:rsid w:val="43A2B355"/>
    <w:rsid w:val="44667559"/>
    <w:rsid w:val="44F8DD25"/>
    <w:rsid w:val="450D5B69"/>
    <w:rsid w:val="459F2378"/>
    <w:rsid w:val="45FA799C"/>
    <w:rsid w:val="45FFD643"/>
    <w:rsid w:val="4610EBEB"/>
    <w:rsid w:val="46436070"/>
    <w:rsid w:val="46C3A001"/>
    <w:rsid w:val="470FF043"/>
    <w:rsid w:val="472E6080"/>
    <w:rsid w:val="4732A878"/>
    <w:rsid w:val="48E66D28"/>
    <w:rsid w:val="49262654"/>
    <w:rsid w:val="49436158"/>
    <w:rsid w:val="4990F8F3"/>
    <w:rsid w:val="4A5B095C"/>
    <w:rsid w:val="4B14ADBC"/>
    <w:rsid w:val="4B8F1F1B"/>
    <w:rsid w:val="4BBCBDFA"/>
    <w:rsid w:val="4BD7EAA9"/>
    <w:rsid w:val="4C8E3267"/>
    <w:rsid w:val="4D81A79F"/>
    <w:rsid w:val="4E906A0E"/>
    <w:rsid w:val="4EAF3A39"/>
    <w:rsid w:val="4ED6926F"/>
    <w:rsid w:val="4F51BD35"/>
    <w:rsid w:val="4F709F2D"/>
    <w:rsid w:val="4FE77E7D"/>
    <w:rsid w:val="50A178CC"/>
    <w:rsid w:val="51841938"/>
    <w:rsid w:val="52859406"/>
    <w:rsid w:val="529C724A"/>
    <w:rsid w:val="531D4411"/>
    <w:rsid w:val="533D40A4"/>
    <w:rsid w:val="53EC35B0"/>
    <w:rsid w:val="53F4BAE6"/>
    <w:rsid w:val="545F6456"/>
    <w:rsid w:val="5484A72B"/>
    <w:rsid w:val="54B7E501"/>
    <w:rsid w:val="558BCA2D"/>
    <w:rsid w:val="56201825"/>
    <w:rsid w:val="56477F3D"/>
    <w:rsid w:val="5667C0DC"/>
    <w:rsid w:val="567E069F"/>
    <w:rsid w:val="5738A831"/>
    <w:rsid w:val="57590529"/>
    <w:rsid w:val="58407107"/>
    <w:rsid w:val="58E6997B"/>
    <w:rsid w:val="58F06BFB"/>
    <w:rsid w:val="5970CFC9"/>
    <w:rsid w:val="59867EF7"/>
    <w:rsid w:val="59CDA7F9"/>
    <w:rsid w:val="5A2BC02B"/>
    <w:rsid w:val="5ACC5063"/>
    <w:rsid w:val="5ACDD7CC"/>
    <w:rsid w:val="5B145964"/>
    <w:rsid w:val="5B716F95"/>
    <w:rsid w:val="5C0A65F8"/>
    <w:rsid w:val="5CACD928"/>
    <w:rsid w:val="5CCBF5D2"/>
    <w:rsid w:val="5D142BBD"/>
    <w:rsid w:val="5D94A4AD"/>
    <w:rsid w:val="5DFE806A"/>
    <w:rsid w:val="5E4E2FCD"/>
    <w:rsid w:val="5F4578E3"/>
    <w:rsid w:val="5F5B9210"/>
    <w:rsid w:val="5F7A311A"/>
    <w:rsid w:val="5FFE97A5"/>
    <w:rsid w:val="609F23B2"/>
    <w:rsid w:val="60C8A035"/>
    <w:rsid w:val="60E6BF12"/>
    <w:rsid w:val="613014F8"/>
    <w:rsid w:val="61BE29B7"/>
    <w:rsid w:val="6255594B"/>
    <w:rsid w:val="62BE39EB"/>
    <w:rsid w:val="6343614A"/>
    <w:rsid w:val="6363F405"/>
    <w:rsid w:val="63AEEBA7"/>
    <w:rsid w:val="63B97A14"/>
    <w:rsid w:val="641E5FD4"/>
    <w:rsid w:val="642DA5BE"/>
    <w:rsid w:val="643AE1DF"/>
    <w:rsid w:val="64D1825E"/>
    <w:rsid w:val="65BAE8D0"/>
    <w:rsid w:val="65BCF491"/>
    <w:rsid w:val="661AA2D7"/>
    <w:rsid w:val="664FDE7B"/>
    <w:rsid w:val="66DB26CC"/>
    <w:rsid w:val="6807226A"/>
    <w:rsid w:val="682ED305"/>
    <w:rsid w:val="682F8BC6"/>
    <w:rsid w:val="6836A888"/>
    <w:rsid w:val="685BD04D"/>
    <w:rsid w:val="68F1988D"/>
    <w:rsid w:val="6A51F0A5"/>
    <w:rsid w:val="6B13B3FD"/>
    <w:rsid w:val="6B16637F"/>
    <w:rsid w:val="6D4D64E9"/>
    <w:rsid w:val="6D60FCC1"/>
    <w:rsid w:val="6DC593D7"/>
    <w:rsid w:val="6DDD34F3"/>
    <w:rsid w:val="6E1878EF"/>
    <w:rsid w:val="6E3B402F"/>
    <w:rsid w:val="6E5F3BF5"/>
    <w:rsid w:val="6E71F735"/>
    <w:rsid w:val="6EB6DAB1"/>
    <w:rsid w:val="6ECB8CCC"/>
    <w:rsid w:val="6F90522A"/>
    <w:rsid w:val="6FEFEFAE"/>
    <w:rsid w:val="7036B691"/>
    <w:rsid w:val="70506BDF"/>
    <w:rsid w:val="7069DDCF"/>
    <w:rsid w:val="71F54465"/>
    <w:rsid w:val="72B20FF3"/>
    <w:rsid w:val="72EF9C25"/>
    <w:rsid w:val="732FB211"/>
    <w:rsid w:val="73D78B64"/>
    <w:rsid w:val="73F107C4"/>
    <w:rsid w:val="74CD07F3"/>
    <w:rsid w:val="74FA989E"/>
    <w:rsid w:val="750F1E34"/>
    <w:rsid w:val="751A8EB6"/>
    <w:rsid w:val="7577A8AB"/>
    <w:rsid w:val="75DCBB18"/>
    <w:rsid w:val="75EDDDC5"/>
    <w:rsid w:val="7612BD0D"/>
    <w:rsid w:val="765F3132"/>
    <w:rsid w:val="767BE564"/>
    <w:rsid w:val="78A7358E"/>
    <w:rsid w:val="792004D2"/>
    <w:rsid w:val="794B8CBF"/>
    <w:rsid w:val="799395C0"/>
    <w:rsid w:val="79CD62B1"/>
    <w:rsid w:val="79F74E25"/>
    <w:rsid w:val="79FE2773"/>
    <w:rsid w:val="7A6BC137"/>
    <w:rsid w:val="7CAD1A86"/>
    <w:rsid w:val="7D499E6A"/>
    <w:rsid w:val="7E44F34D"/>
    <w:rsid w:val="7F3B0F52"/>
    <w:rsid w:val="7F413720"/>
    <w:rsid w:val="7F558000"/>
    <w:rsid w:val="7FA2A47C"/>
    <w:rsid w:val="7FAC8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C5FF7"/>
  <w15:docId w15:val="{51317F8D-5EF9-4EDA-BAA3-00AD3E1F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paragraph" w:styleId="Heading1">
    <w:name w:val="heading 1"/>
    <w:basedOn w:val="Normal"/>
    <w:next w:val="Normal"/>
    <w:link w:val="Heading1Char"/>
    <w:uiPriority w:val="9"/>
    <w:qFormat/>
    <w:rsid w:val="002647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7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0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0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0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0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  <w:lang w:val="nl-NL" w:eastAsia="nl-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0"/>
    <w:uiPriority w:val="99"/>
    <w:qFormat/>
    <w:rsid w:val="000E5A2D"/>
    <w:pPr>
      <w:spacing w:line="240" w:lineRule="auto"/>
    </w:pPr>
    <w:rPr>
      <w:sz w:val="18"/>
      <w:szCs w:val="20"/>
      <w:lang w:val="nl-NL" w:eastAsia="nl-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  <w:lang w:val="nl-NL" w:eastAsia="nl-NL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4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  <w:style w:type="paragraph" w:styleId="Revision">
    <w:name w:val="Revision"/>
    <w:hidden/>
    <w:uiPriority w:val="99"/>
    <w:semiHidden/>
    <w:rsid w:val="00A740DE"/>
    <w:pPr>
      <w:spacing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6474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647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ormaltextrun">
    <w:name w:val="normaltextrun"/>
    <w:basedOn w:val="DefaultParagraphFont"/>
    <w:rsid w:val="00A216A7"/>
  </w:style>
  <w:style w:type="paragraph" w:customStyle="1" w:styleId="Default">
    <w:name w:val="Default"/>
    <w:rsid w:val="004A0F12"/>
    <w:pPr>
      <w:autoSpaceDE w:val="0"/>
      <w:autoSpaceDN w:val="0"/>
      <w:adjustRightInd w:val="0"/>
      <w:spacing w:line="240" w:lineRule="auto"/>
    </w:pPr>
    <w:rPr>
      <w:rFonts w:ascii="Arial" w:eastAsiaTheme="minorHAnsi" w:hAnsi="Arial" w:cs="Arial"/>
      <w:color w:val="000000"/>
      <w:sz w:val="24"/>
      <w:szCs w:val="24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3EC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13EC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EC485592D36743897F444D1ECE4019" ma:contentTypeVersion="2" ma:contentTypeDescription="Een nieuw document maken." ma:contentTypeScope="" ma:versionID="b3ee625befb84dfbe11448e780199bca">
  <xsd:schema xmlns:xsd="http://www.w3.org/2001/XMLSchema" xmlns:xs="http://www.w3.org/2001/XMLSchema" xmlns:p="http://schemas.microsoft.com/office/2006/metadata/properties" xmlns:ns2="3ed837c2-68fb-4502-900f-0c8f0fa768d1" targetNamespace="http://schemas.microsoft.com/office/2006/metadata/properties" ma:root="true" ma:fieldsID="74ee15202b6ba87cd1400f5a9a3f1d62" ns2:_="">
    <xsd:import namespace="3ed837c2-68fb-4502-900f-0c8f0fa768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d837c2-68fb-4502-900f-0c8f0fa76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FF891A-B653-4428-8DE7-6E8A5C5DFD2F}">
  <ds:schemaRefs>
    <ds:schemaRef ds:uri="http://schemas.microsoft.com/office/2006/metadata/properties"/>
    <ds:schemaRef ds:uri="http://purl.org/dc/elements/1.1/"/>
    <ds:schemaRef ds:uri="3ed837c2-68fb-4502-900f-0c8f0fa768d1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391BD13-74B6-4DC5-91E9-9B9AC11F7E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d837c2-68fb-4502-900f-0c8f0fa768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DE8D5C-0D65-4D60-8709-5533CF0F16C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F38C65A-F3DF-44DF-A054-E03913F14C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43</Pages>
  <Words>3585</Words>
  <Characters>19719</Characters>
  <Application>Microsoft Office Word</Application>
  <DocSecurity>0</DocSecurity>
  <Lines>164</Lines>
  <Paragraphs>46</Paragraphs>
  <ScaleCrop>false</ScaleCrop>
  <Company>Qualtrics</Company>
  <LinksUpToDate>false</LinksUpToDate>
  <CharactersWithSpaces>23258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Burgerpeiling</dc:title>
  <dc:subject/>
  <dc:creator>Qualtrics</dc:creator>
  <cp:keywords/>
  <dc:description/>
  <cp:lastModifiedBy>Mark Gremmen</cp:lastModifiedBy>
  <cp:revision>526</cp:revision>
  <dcterms:created xsi:type="dcterms:W3CDTF">2022-05-29T20:13:00Z</dcterms:created>
  <dcterms:modified xsi:type="dcterms:W3CDTF">2022-08-05T11:55:00Z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0x01010048EC485592D36743897F444D1ECE4019</vt:lpwstr>
  </property>
  <property fmtid="{D5CDD505-2E9C-101B-9397-08002B2CF9AE}" pid="3" name="Order">
    <vt:r8>1400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